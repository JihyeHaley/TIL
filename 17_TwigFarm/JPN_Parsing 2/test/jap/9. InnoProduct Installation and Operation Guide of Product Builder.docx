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9D2E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Times New Roman"/>
          <w:spacing w:val="0"/>
          <w:sz w:val="22"/>
          <w:szCs w:val="22"/>
          <w:lang w:eastAsia="ko-KR"/>
        </w:rPr>
      </w:pPr>
    </w:p>
    <w:p w14:paraId="020ECB9A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Batang"/>
          <w:kern w:val="0"/>
          <w:sz w:val="22"/>
          <w:szCs w:val="22"/>
        </w:rPr>
      </w:pPr>
    </w:p>
    <w:p w14:paraId="0CA576EA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Batang"/>
          <w:kern w:val="0"/>
          <w:sz w:val="22"/>
          <w:szCs w:val="22"/>
        </w:rPr>
      </w:pPr>
    </w:p>
    <w:p w14:paraId="42CFA9AE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Batang"/>
          <w:kern w:val="0"/>
          <w:sz w:val="22"/>
          <w:szCs w:val="22"/>
        </w:rPr>
      </w:pPr>
    </w:p>
    <w:p w14:paraId="33AD4B4C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Batang"/>
          <w:kern w:val="0"/>
          <w:sz w:val="22"/>
          <w:szCs w:val="22"/>
        </w:rPr>
      </w:pPr>
    </w:p>
    <w:p w14:paraId="1A2E7E06" w14:textId="77777777" w:rsidR="00877558" w:rsidRPr="00877558" w:rsidRDefault="00877558" w:rsidP="00877558">
      <w:pPr>
        <w:jc w:val="center"/>
        <w:rPr>
          <w:rFonts w:cs="Arial"/>
          <w:i/>
          <w:color w:val="808080"/>
          <w:sz w:val="56"/>
          <w:szCs w:val="56"/>
        </w:rPr>
      </w:pPr>
      <w:r w:rsidRPr="00317306">
        <w:rPr>
          <w:rFonts w:cs="Arial"/>
          <w:i/>
          <w:noProof/>
          <w:color w:val="808080"/>
          <w:sz w:val="40"/>
          <w:szCs w:val="56"/>
        </w:rPr>
        <w:drawing>
          <wp:inline distT="0" distB="0" distL="0" distR="0" wp14:anchorId="6C205B0C" wp14:editId="3051D4F8">
            <wp:extent cx="2519045" cy="467995"/>
            <wp:effectExtent l="0" t="0" r="0" b="8255"/>
            <wp:docPr id="17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76BD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Times New Roman"/>
          <w:spacing w:val="0"/>
          <w:sz w:val="22"/>
          <w:szCs w:val="22"/>
          <w:lang w:eastAsia="ko-KR"/>
        </w:rPr>
      </w:pPr>
    </w:p>
    <w:p w14:paraId="5AC8D9DF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Batang"/>
          <w:kern w:val="0"/>
          <w:sz w:val="22"/>
          <w:szCs w:val="22"/>
        </w:rPr>
      </w:pPr>
    </w:p>
    <w:p w14:paraId="665B161A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Batang"/>
          <w:kern w:val="0"/>
          <w:sz w:val="22"/>
          <w:szCs w:val="22"/>
        </w:rPr>
      </w:pPr>
    </w:p>
    <w:p w14:paraId="58D52F92" w14:textId="77777777" w:rsidR="00877558" w:rsidRDefault="00877558" w:rsidP="00317306">
      <w:pPr>
        <w:wordWrap w:val="0"/>
        <w:autoSpaceDE w:val="0"/>
        <w:autoSpaceDN w:val="0"/>
        <w:ind w:left="993" w:hanging="1112"/>
        <w:jc w:val="center"/>
        <w:rPr>
          <w:rFonts w:cs="Arial"/>
          <w:i/>
          <w:color w:val="808080"/>
          <w:sz w:val="56"/>
          <w:szCs w:val="56"/>
        </w:rPr>
      </w:pPr>
      <w:proofErr w:type="spellStart"/>
      <w:r w:rsidRPr="00877558">
        <w:rPr>
          <w:rFonts w:cs="Arial"/>
          <w:i/>
          <w:color w:val="808080"/>
          <w:sz w:val="56"/>
          <w:szCs w:val="56"/>
        </w:rPr>
        <w:t>InnoP</w:t>
      </w:r>
      <w:r w:rsidRPr="00877558">
        <w:rPr>
          <w:rFonts w:eastAsia="Noto Sans Japanese Black" w:cs="Arial"/>
          <w:i/>
          <w:color w:val="808080"/>
          <w:spacing w:val="0"/>
          <w:sz w:val="56"/>
          <w:szCs w:val="56"/>
          <w:lang w:eastAsia="ko-KR"/>
        </w:rPr>
        <w:t>r</w:t>
      </w:r>
      <w:r w:rsidRPr="00877558">
        <w:rPr>
          <w:rFonts w:cs="Arial"/>
          <w:i/>
          <w:color w:val="808080"/>
          <w:sz w:val="56"/>
          <w:szCs w:val="56"/>
        </w:rPr>
        <w:t>oduct</w:t>
      </w:r>
      <w:proofErr w:type="spellEnd"/>
      <w:r>
        <w:rPr>
          <w:rFonts w:cs="Arial"/>
          <w:i/>
          <w:color w:val="808080"/>
          <w:sz w:val="56"/>
          <w:szCs w:val="56"/>
        </w:rPr>
        <w:t xml:space="preserve"> </w:t>
      </w:r>
    </w:p>
    <w:p w14:paraId="4F6BD855" w14:textId="5E131DC5" w:rsidR="00877558" w:rsidRPr="00877558" w:rsidRDefault="00877558" w:rsidP="00317306">
      <w:pPr>
        <w:wordWrap w:val="0"/>
        <w:autoSpaceDE w:val="0"/>
        <w:autoSpaceDN w:val="0"/>
        <w:ind w:left="993" w:hanging="1112"/>
        <w:jc w:val="center"/>
        <w:rPr>
          <w:rFonts w:eastAsia="ＭＳ 明朝" w:cs="Arial"/>
          <w:i/>
          <w:color w:val="808080"/>
          <w:spacing w:val="0"/>
          <w:sz w:val="56"/>
          <w:szCs w:val="56"/>
          <w:lang w:eastAsia="ko-KR"/>
        </w:rPr>
      </w:pPr>
      <w:r>
        <w:rPr>
          <w:rFonts w:cs="Arial"/>
          <w:i/>
          <w:color w:val="808080"/>
          <w:sz w:val="56"/>
          <w:szCs w:val="56"/>
        </w:rPr>
        <w:t>Installation</w:t>
      </w:r>
      <w:r w:rsidR="00AA4718" w:rsidRPr="00877558">
        <w:rPr>
          <w:rFonts w:eastAsia="Noto Sans Japanese Black" w:cs="Arial"/>
          <w:i/>
          <w:color w:val="808080"/>
          <w:spacing w:val="0"/>
          <w:sz w:val="56"/>
          <w:szCs w:val="56"/>
          <w:lang w:eastAsia="ko-KR"/>
        </w:rPr>
        <w:t xml:space="preserve"> </w:t>
      </w:r>
      <w:r>
        <w:rPr>
          <w:rFonts w:cs="Arial"/>
          <w:i/>
          <w:color w:val="808080"/>
          <w:sz w:val="56"/>
          <w:szCs w:val="56"/>
        </w:rPr>
        <w:t>and</w:t>
      </w:r>
      <w:r w:rsidR="00AA4718" w:rsidRPr="00877558">
        <w:rPr>
          <w:rFonts w:eastAsia="Noto Sans Japanese Black" w:cs="Arial"/>
          <w:i/>
          <w:color w:val="808080"/>
          <w:spacing w:val="0"/>
          <w:sz w:val="56"/>
          <w:szCs w:val="56"/>
          <w:lang w:eastAsia="ko-KR"/>
        </w:rPr>
        <w:t xml:space="preserve"> </w:t>
      </w:r>
      <w:r>
        <w:rPr>
          <w:rFonts w:cs="Arial"/>
          <w:i/>
          <w:color w:val="808080"/>
          <w:sz w:val="56"/>
          <w:szCs w:val="56"/>
        </w:rPr>
        <w:t>Operation</w:t>
      </w:r>
      <w:r w:rsidR="00AA4718" w:rsidRPr="00877558">
        <w:rPr>
          <w:rFonts w:eastAsia="Noto Sans Japanese Black" w:cs="Arial"/>
          <w:i/>
          <w:color w:val="808080"/>
          <w:spacing w:val="0"/>
          <w:sz w:val="56"/>
          <w:szCs w:val="56"/>
          <w:lang w:eastAsia="ko-KR"/>
        </w:rPr>
        <w:t xml:space="preserve"> </w:t>
      </w:r>
      <w:r w:rsidRPr="00877558">
        <w:rPr>
          <w:rFonts w:cs="Arial"/>
          <w:i/>
          <w:color w:val="808080"/>
          <w:sz w:val="56"/>
          <w:szCs w:val="56"/>
        </w:rPr>
        <w:t>Guide</w:t>
      </w:r>
      <w:r w:rsidR="00AA4718" w:rsidRPr="00877558">
        <w:rPr>
          <w:rFonts w:eastAsia="Noto Sans Japanese Black" w:cs="Arial"/>
          <w:i/>
          <w:color w:val="808080"/>
          <w:spacing w:val="0"/>
          <w:sz w:val="56"/>
          <w:szCs w:val="56"/>
          <w:lang w:eastAsia="ko-KR"/>
        </w:rPr>
        <w:t xml:space="preserve"> </w:t>
      </w:r>
      <w:r w:rsidRPr="00877558">
        <w:rPr>
          <w:rFonts w:cs="Arial"/>
          <w:i/>
          <w:color w:val="808080"/>
          <w:sz w:val="56"/>
          <w:szCs w:val="56"/>
        </w:rPr>
        <w:t>of</w:t>
      </w:r>
    </w:p>
    <w:p w14:paraId="77571C80" w14:textId="44553760" w:rsidR="00877558" w:rsidRPr="00317306" w:rsidRDefault="00877558" w:rsidP="00317306">
      <w:pPr>
        <w:wordWrap w:val="0"/>
        <w:autoSpaceDE w:val="0"/>
        <w:autoSpaceDN w:val="0"/>
        <w:ind w:left="993" w:hanging="1112"/>
        <w:jc w:val="center"/>
        <w:rPr>
          <w:rFonts w:cs="Arial"/>
          <w:i/>
          <w:color w:val="808080"/>
          <w:sz w:val="56"/>
          <w:szCs w:val="56"/>
        </w:rPr>
      </w:pPr>
      <w:r w:rsidRPr="00317306">
        <w:rPr>
          <w:rFonts w:cs="Arial"/>
          <w:i/>
          <w:color w:val="808080"/>
          <w:sz w:val="56"/>
          <w:szCs w:val="56"/>
        </w:rPr>
        <w:t>Product</w:t>
      </w:r>
      <w:r w:rsidR="00AA4718" w:rsidRPr="00877558">
        <w:rPr>
          <w:rFonts w:eastAsia="Noto Sans Japanese Black" w:cs="Arial"/>
          <w:i/>
          <w:color w:val="808080"/>
          <w:spacing w:val="0"/>
          <w:sz w:val="56"/>
          <w:szCs w:val="56"/>
          <w:lang w:eastAsia="ko-KR"/>
        </w:rPr>
        <w:t xml:space="preserve"> </w:t>
      </w:r>
      <w:r w:rsidRPr="00317306">
        <w:rPr>
          <w:rFonts w:cs="Arial"/>
          <w:i/>
          <w:color w:val="808080"/>
          <w:sz w:val="56"/>
          <w:szCs w:val="56"/>
        </w:rPr>
        <w:t>Builder</w:t>
      </w:r>
    </w:p>
    <w:p w14:paraId="4EE7AA3E" w14:textId="77777777" w:rsidR="00877558" w:rsidRPr="00AA471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287AFA98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10EC6C8B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590CC35F" w14:textId="2F6C9958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eastAsia="ＭＳ 明朝" w:cs="Arial"/>
          <w:b/>
          <w:kern w:val="0"/>
          <w:sz w:val="28"/>
          <w:szCs w:val="28"/>
        </w:rPr>
      </w:pPr>
      <w:proofErr w:type="spellStart"/>
      <w:r w:rsidRPr="00877558">
        <w:rPr>
          <w:rFonts w:eastAsia="ＭＳ 明朝" w:cs="Arial"/>
          <w:b/>
          <w:kern w:val="0"/>
          <w:sz w:val="28"/>
          <w:szCs w:val="28"/>
        </w:rPr>
        <w:t>InnoProduct</w:t>
      </w:r>
      <w:proofErr w:type="spellEnd"/>
      <w:r w:rsidRPr="00877558">
        <w:rPr>
          <w:rFonts w:eastAsia="ＭＳ 明朝" w:cs="Arial"/>
          <w:b/>
          <w:kern w:val="0"/>
          <w:sz w:val="28"/>
          <w:szCs w:val="28"/>
        </w:rPr>
        <w:t xml:space="preserve"> </w:t>
      </w:r>
      <w:proofErr w:type="spellStart"/>
      <w:r w:rsidRPr="00877558">
        <w:rPr>
          <w:rFonts w:eastAsia="ＭＳ 明朝" w:cs="Arial"/>
          <w:b/>
          <w:kern w:val="0"/>
          <w:sz w:val="28"/>
          <w:szCs w:val="28"/>
        </w:rPr>
        <w:t>v5.</w:t>
      </w:r>
      <w:ins w:id="0" w:author="yoon hosuk" w:date="2020-01-29T10:22:00Z">
        <w:r w:rsidR="00317306">
          <w:rPr>
            <w:rFonts w:eastAsia="ＭＳ 明朝" w:cs="Arial"/>
            <w:b/>
            <w:kern w:val="0"/>
            <w:sz w:val="28"/>
            <w:szCs w:val="28"/>
          </w:rPr>
          <w:t>2</w:t>
        </w:r>
      </w:ins>
      <w:proofErr w:type="spellEnd"/>
      <w:del w:id="1" w:author="yoon hosuk" w:date="2020-01-29T10:22:00Z">
        <w:r w:rsidRPr="00877558" w:rsidDel="00317306">
          <w:rPr>
            <w:rFonts w:eastAsia="ＭＳ 明朝" w:cs="Arial"/>
            <w:b/>
            <w:kern w:val="0"/>
            <w:sz w:val="28"/>
            <w:szCs w:val="28"/>
          </w:rPr>
          <w:delText>1</w:delText>
        </w:r>
      </w:del>
    </w:p>
    <w:p w14:paraId="59AFFA2A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4F1CF140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246015D8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1532C109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57242746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21037A54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1D78B073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3A15EDA4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764A7974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22223EEB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16D486E1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GulimChe" w:eastAsia="ＭＳ 明朝" w:hAnsi="©öUAA" w:cs="Arial"/>
          <w:kern w:val="0"/>
          <w:sz w:val="22"/>
          <w:szCs w:val="22"/>
        </w:rPr>
      </w:pPr>
      <w:r w:rsidRPr="00317306">
        <w:rPr>
          <w:rFonts w:eastAsia="GulimChe" w:cs="Arial"/>
          <w:noProof/>
          <w:kern w:val="0"/>
          <w:sz w:val="24"/>
        </w:rPr>
        <w:drawing>
          <wp:inline distT="0" distB="0" distL="0" distR="0" wp14:anchorId="4E640070" wp14:editId="6D71BA6D">
            <wp:extent cx="930275" cy="214630"/>
            <wp:effectExtent l="0" t="0" r="3175" b="0"/>
            <wp:docPr id="18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207B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2DB5F81C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38FC1387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Malgun Gothic" w:hAnsi="ＭＳ 明朝" w:cs="Arial"/>
          <w:kern w:val="0"/>
          <w:sz w:val="22"/>
          <w:szCs w:val="22"/>
          <w:lang w:eastAsia="ko-KR"/>
        </w:rPr>
      </w:pPr>
    </w:p>
    <w:p w14:paraId="3985F537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631D0A48" w14:textId="77777777" w:rsidR="00877558" w:rsidRPr="00877558" w:rsidRDefault="00877558" w:rsidP="00877558">
      <w:pPr>
        <w:autoSpaceDE w:val="0"/>
        <w:autoSpaceDN w:val="0"/>
        <w:adjustRightInd w:val="0"/>
        <w:ind w:leftChars="100" w:left="198"/>
        <w:jc w:val="center"/>
        <w:rPr>
          <w:rFonts w:ascii="ＭＳ 明朝" w:eastAsia="ＭＳ 明朝" w:hAnsi="ＭＳ 明朝" w:cs="Arial"/>
          <w:kern w:val="0"/>
          <w:sz w:val="22"/>
          <w:szCs w:val="22"/>
          <w:lang w:eastAsia="ko-KR"/>
        </w:rPr>
      </w:pPr>
    </w:p>
    <w:p w14:paraId="4973F374" w14:textId="14A595B2" w:rsidR="00C953E9" w:rsidRPr="002D3C7C" w:rsidRDefault="00C953E9">
      <w:pPr>
        <w:pStyle w:val="Contents"/>
        <w:ind w:leftChars="100" w:left="198" w:firstLine="0"/>
        <w:jc w:val="center"/>
        <w:rPr>
          <w:rFonts w:ascii="Arial" w:eastAsia="Hiragino Kaku Gothic Pro W3" w:hAnsi="Arial" w:cs="Arial"/>
          <w:sz w:val="22"/>
          <w:szCs w:val="22"/>
        </w:rPr>
      </w:pPr>
      <w:proofErr w:type="spellStart"/>
      <w:r w:rsidRPr="002D3C7C">
        <w:rPr>
          <w:rStyle w:val="aff0"/>
          <w:rFonts w:eastAsia="Hiragino Kaku Gothic Pro W3" w:cs="Arial"/>
          <w:sz w:val="22"/>
          <w:szCs w:val="22"/>
        </w:rPr>
        <w:t>InnoProduct</w:t>
      </w:r>
      <w:proofErr w:type="spellEnd"/>
      <w:r w:rsidRPr="002D3C7C">
        <w:rPr>
          <w:rStyle w:val="aff0"/>
          <w:rFonts w:eastAsia="Hiragino Kaku Gothic Pro W3" w:cs="Arial"/>
          <w:sz w:val="22"/>
          <w:szCs w:val="22"/>
        </w:rPr>
        <w:t xml:space="preserve"> Version 5.</w:t>
      </w:r>
      <w:ins w:id="2" w:author="yoon hosuk" w:date="2020-01-29T10:22:00Z">
        <w:r w:rsidR="00317306">
          <w:rPr>
            <w:rStyle w:val="aff0"/>
            <w:rFonts w:eastAsia="Hiragino Kaku Gothic Pro W3" w:cs="Arial"/>
            <w:sz w:val="22"/>
            <w:szCs w:val="22"/>
          </w:rPr>
          <w:t>2</w:t>
        </w:r>
      </w:ins>
      <w:del w:id="3" w:author="yoon hosuk" w:date="2020-01-29T10:22:00Z">
        <w:r w:rsidRPr="002D3C7C" w:rsidDel="00317306">
          <w:rPr>
            <w:rStyle w:val="aff0"/>
            <w:rFonts w:eastAsia="Hiragino Kaku Gothic Pro W3" w:cs="Arial"/>
            <w:sz w:val="22"/>
            <w:szCs w:val="22"/>
          </w:rPr>
          <w:delText>1</w:delText>
        </w:r>
      </w:del>
      <w:r w:rsidRPr="002D3C7C">
        <w:rPr>
          <w:rStyle w:val="aff0"/>
          <w:rFonts w:eastAsia="Hiragino Kaku Gothic Pro W3" w:cs="Arial"/>
          <w:sz w:val="22"/>
          <w:szCs w:val="22"/>
        </w:rPr>
        <w:t xml:space="preserve"> Copyright </w:t>
      </w:r>
      <w:r w:rsidRPr="002D3C7C">
        <w:rPr>
          <w:rFonts w:ascii="Arial" w:eastAsia="Hiragino Kaku Gothic Pro W3" w:hAnsi="Arial" w:cs="Arial"/>
          <w:sz w:val="22"/>
          <w:szCs w:val="22"/>
        </w:rPr>
        <w:sym w:font="Symbol" w:char="00D3"/>
      </w:r>
      <w:r w:rsidRPr="002D3C7C">
        <w:rPr>
          <w:rFonts w:ascii="Arial" w:eastAsia="Hiragino Kaku Gothic Pro W3" w:hAnsi="Arial" w:cs="Arial"/>
          <w:sz w:val="22"/>
          <w:szCs w:val="22"/>
        </w:rPr>
        <w:t xml:space="preserve"> 200</w:t>
      </w:r>
      <w:r w:rsidR="00FE6421">
        <w:rPr>
          <w:rFonts w:ascii="Arial" w:eastAsia="Hiragino Kaku Gothic Pro W3" w:hAnsi="Arial" w:cs="Arial"/>
          <w:sz w:val="22"/>
          <w:szCs w:val="22"/>
        </w:rPr>
        <w:t>7</w:t>
      </w:r>
      <w:del w:id="4" w:author="yoon hosuk" w:date="2020-01-29T10:22:00Z">
        <w:r w:rsidRPr="002D3C7C" w:rsidDel="00317306">
          <w:rPr>
            <w:rFonts w:ascii="Arial" w:eastAsia="Hiragino Kaku Gothic Pro W3" w:hAnsi="Arial" w:cs="Arial"/>
            <w:sz w:val="22"/>
            <w:szCs w:val="22"/>
          </w:rPr>
          <w:delText>~2016</w:delText>
        </w:r>
      </w:del>
      <w:r w:rsidRPr="002D3C7C">
        <w:rPr>
          <w:rFonts w:ascii="Arial" w:eastAsia="Hiragino Kaku Gothic Pro W3" w:hAnsi="Arial" w:cs="Arial"/>
          <w:sz w:val="22"/>
          <w:szCs w:val="22"/>
        </w:rPr>
        <w:t xml:space="preserve"> </w:t>
      </w:r>
      <w:proofErr w:type="spellStart"/>
      <w:r w:rsidRPr="002D3C7C">
        <w:rPr>
          <w:rFonts w:ascii="Arial" w:eastAsia="Hiragino Kaku Gothic Pro W3" w:hAnsi="Arial" w:cs="Arial"/>
          <w:sz w:val="22"/>
          <w:szCs w:val="22"/>
        </w:rPr>
        <w:t>INNORULES</w:t>
      </w:r>
      <w:proofErr w:type="spellEnd"/>
      <w:r w:rsidRPr="002D3C7C">
        <w:rPr>
          <w:rFonts w:ascii="Arial" w:eastAsia="Hiragino Kaku Gothic Pro W3" w:hAnsi="Arial" w:cs="Arial"/>
          <w:sz w:val="22"/>
          <w:szCs w:val="22"/>
        </w:rPr>
        <w:t xml:space="preserve"> Corporation. All rights reserved.</w:t>
      </w:r>
    </w:p>
    <w:p w14:paraId="11160DF7" w14:textId="77777777" w:rsidR="00630D58" w:rsidRPr="002D3C7C" w:rsidRDefault="00C953E9">
      <w:pPr>
        <w:pStyle w:val="Contents"/>
        <w:ind w:leftChars="100" w:left="198" w:firstLine="0"/>
        <w:jc w:val="center"/>
        <w:rPr>
          <w:rFonts w:ascii="Arial" w:eastAsia="Hiragino Kaku Gothic Pro W3" w:hAnsi="Arial" w:cs="Arial"/>
          <w:sz w:val="22"/>
          <w:szCs w:val="22"/>
        </w:rPr>
        <w:sectPr w:rsidR="00630D58" w:rsidRPr="002D3C7C" w:rsidSect="00B207F5">
          <w:pgSz w:w="11906" w:h="16838" w:code="9"/>
          <w:pgMar w:top="1418" w:right="1133" w:bottom="1418" w:left="1247" w:header="567" w:footer="567" w:gutter="0"/>
          <w:cols w:space="425"/>
          <w:docGrid w:type="lines" w:linePitch="360"/>
        </w:sectPr>
      </w:pPr>
      <w:proofErr w:type="spellStart"/>
      <w:r w:rsidRPr="002D3C7C">
        <w:rPr>
          <w:rFonts w:ascii="Arial" w:eastAsia="Hiragino Kaku Gothic Pro W3" w:hAnsi="Arial" w:cs="Arial"/>
          <w:sz w:val="22"/>
          <w:szCs w:val="22"/>
        </w:rPr>
        <w:t>InnoProduct</w:t>
      </w:r>
      <w:proofErr w:type="spellEnd"/>
      <w:r w:rsidRPr="002D3C7C">
        <w:rPr>
          <w:rFonts w:ascii="Arial" w:eastAsia="Hiragino Kaku Gothic Pro W3" w:hAnsi="Arial" w:cs="Arial"/>
          <w:sz w:val="22"/>
          <w:szCs w:val="22"/>
        </w:rPr>
        <w:sym w:font="Symbol" w:char="F0D2"/>
      </w:r>
      <w:r w:rsidRPr="002D3C7C">
        <w:rPr>
          <w:rFonts w:ascii="Arial" w:eastAsia="Hiragino Kaku Gothic Pro W3" w:hAnsi="Arial" w:cs="Arial"/>
          <w:sz w:val="22"/>
          <w:szCs w:val="22"/>
        </w:rPr>
        <w:t xml:space="preserve"> and </w:t>
      </w:r>
      <w:proofErr w:type="spellStart"/>
      <w:r w:rsidRPr="002D3C7C">
        <w:rPr>
          <w:rFonts w:ascii="Arial" w:eastAsia="Hiragino Kaku Gothic Pro W3" w:hAnsi="Arial" w:cs="Arial"/>
          <w:sz w:val="22"/>
          <w:szCs w:val="22"/>
        </w:rPr>
        <w:t>InnoRules</w:t>
      </w:r>
      <w:proofErr w:type="spellEnd"/>
      <w:r w:rsidRPr="002D3C7C">
        <w:rPr>
          <w:rFonts w:ascii="Arial" w:eastAsia="Hiragino Kaku Gothic Pro W3" w:hAnsi="Arial" w:cs="Arial"/>
          <w:sz w:val="22"/>
          <w:szCs w:val="22"/>
        </w:rPr>
        <w:sym w:font="Symbol" w:char="F0D2"/>
      </w:r>
      <w:r w:rsidRPr="002D3C7C">
        <w:rPr>
          <w:rFonts w:ascii="Arial" w:eastAsia="Hiragino Kaku Gothic Pro W3" w:hAnsi="Arial" w:cs="Arial"/>
          <w:sz w:val="22"/>
          <w:szCs w:val="22"/>
        </w:rPr>
        <w:t xml:space="preserve"> are registered trademarks of </w:t>
      </w:r>
      <w:proofErr w:type="spellStart"/>
      <w:r w:rsidRPr="002D3C7C">
        <w:rPr>
          <w:rFonts w:ascii="Arial" w:eastAsia="Hiragino Kaku Gothic Pro W3" w:hAnsi="Arial" w:cs="Arial"/>
          <w:sz w:val="22"/>
          <w:szCs w:val="22"/>
        </w:rPr>
        <w:t>INNORULES</w:t>
      </w:r>
      <w:proofErr w:type="spellEnd"/>
      <w:r w:rsidRPr="002D3C7C">
        <w:rPr>
          <w:rFonts w:ascii="Arial" w:eastAsia="Hiragino Kaku Gothic Pro W3" w:hAnsi="Arial" w:cs="Arial"/>
          <w:sz w:val="22"/>
          <w:szCs w:val="22"/>
        </w:rPr>
        <w:t xml:space="preserve"> Corporation.</w:t>
      </w:r>
    </w:p>
    <w:p w14:paraId="3125D8BE" w14:textId="77777777" w:rsidR="00EC39FF" w:rsidRDefault="00C953E9" w:rsidP="00317306">
      <w:pPr>
        <w:pStyle w:val="aff7"/>
        <w:wordWrap/>
        <w:rPr>
          <w:rFonts w:ascii="ＭＳ Ｐゴシック" w:eastAsiaTheme="minorEastAsia" w:hAnsi="ＭＳ Ｐゴシック"/>
          <w:sz w:val="24"/>
          <w:szCs w:val="24"/>
        </w:rPr>
      </w:pPr>
      <w:r w:rsidRPr="002D3C7C">
        <w:rPr>
          <w:rFonts w:ascii="ＭＳ Ｐゴシック" w:eastAsia="ＭＳ Ｐゴシック" w:hAnsi="ＭＳ Ｐゴシック"/>
          <w:sz w:val="24"/>
          <w:szCs w:val="24"/>
        </w:rPr>
        <w:lastRenderedPageBreak/>
        <w:t>目次</w:t>
      </w:r>
    </w:p>
    <w:p w14:paraId="364052FD" w14:textId="77777777" w:rsidR="00010577" w:rsidRPr="00317306" w:rsidRDefault="00010577" w:rsidP="00317306">
      <w:pPr>
        <w:rPr>
          <w:rFonts w:eastAsiaTheme="minorEastAsia"/>
        </w:rPr>
      </w:pPr>
    </w:p>
    <w:p w14:paraId="6523A670" w14:textId="2B3A4B22" w:rsidR="003E35A4" w:rsidRDefault="00131724">
      <w:pPr>
        <w:pStyle w:val="24"/>
        <w:ind w:left="198"/>
        <w:rPr>
          <w:rFonts w:asciiTheme="minorHAnsi" w:eastAsiaTheme="minorEastAsia" w:hAnsiTheme="minorHAnsi"/>
          <w:b w:val="0"/>
          <w:spacing w:val="0"/>
          <w:sz w:val="21"/>
          <w:szCs w:val="22"/>
        </w:rPr>
      </w:pPr>
      <w:r w:rsidRPr="00317306">
        <w:rPr>
          <w:rFonts w:cs="Arial"/>
          <w:sz w:val="24"/>
          <w:szCs w:val="24"/>
        </w:rPr>
        <w:fldChar w:fldCharType="begin"/>
      </w:r>
      <w:r w:rsidRPr="00317306">
        <w:rPr>
          <w:rFonts w:cs="Arial"/>
          <w:sz w:val="24"/>
          <w:szCs w:val="24"/>
        </w:rPr>
        <w:instrText xml:space="preserve"> TOC \h \z \t "</w:instrText>
      </w:r>
      <w:r w:rsidRPr="00317306">
        <w:rPr>
          <w:rFonts w:cs="Arial"/>
          <w:sz w:val="24"/>
          <w:szCs w:val="24"/>
        </w:rPr>
        <w:instrText>見出し</w:instrText>
      </w:r>
      <w:r w:rsidRPr="00317306">
        <w:rPr>
          <w:rFonts w:cs="Arial"/>
          <w:sz w:val="24"/>
          <w:szCs w:val="24"/>
        </w:rPr>
        <w:instrText xml:space="preserve"> 1,2,</w:instrText>
      </w:r>
      <w:r w:rsidRPr="00317306">
        <w:rPr>
          <w:rFonts w:cs="Arial"/>
          <w:sz w:val="24"/>
          <w:szCs w:val="24"/>
        </w:rPr>
        <w:instrText>見出し</w:instrText>
      </w:r>
      <w:r w:rsidRPr="00317306">
        <w:rPr>
          <w:rFonts w:cs="Arial"/>
          <w:sz w:val="24"/>
          <w:szCs w:val="24"/>
        </w:rPr>
        <w:instrText xml:space="preserve"> 2,3,</w:instrText>
      </w:r>
      <w:r w:rsidRPr="00317306">
        <w:rPr>
          <w:rFonts w:cs="Arial"/>
          <w:sz w:val="24"/>
          <w:szCs w:val="24"/>
        </w:rPr>
        <w:instrText>見出し</w:instrText>
      </w:r>
      <w:r w:rsidRPr="00317306">
        <w:rPr>
          <w:rFonts w:cs="Arial"/>
          <w:sz w:val="24"/>
          <w:szCs w:val="24"/>
        </w:rPr>
        <w:instrText xml:space="preserve"> 3,4" </w:instrText>
      </w:r>
      <w:r w:rsidRPr="00317306">
        <w:rPr>
          <w:rFonts w:cs="Arial"/>
          <w:sz w:val="24"/>
          <w:szCs w:val="24"/>
        </w:rPr>
        <w:fldChar w:fldCharType="separate"/>
      </w:r>
      <w:hyperlink w:anchor="_Toc464807670" w:history="1">
        <w:r w:rsidR="003E35A4" w:rsidRPr="00BD72E3">
          <w:rPr>
            <w:rStyle w:val="af3"/>
          </w:rPr>
          <w:t>1.</w:t>
        </w:r>
        <w:r w:rsidR="003E35A4">
          <w:rPr>
            <w:rFonts w:asciiTheme="minorHAnsi" w:eastAsiaTheme="minorEastAsia" w:hAnsiTheme="minorHAnsi"/>
            <w:b w:val="0"/>
            <w:spacing w:val="0"/>
            <w:sz w:val="21"/>
            <w:szCs w:val="22"/>
          </w:rPr>
          <w:tab/>
        </w:r>
        <w:r w:rsidR="003E35A4" w:rsidRPr="00BD72E3">
          <w:rPr>
            <w:rStyle w:val="af3"/>
          </w:rPr>
          <w:t>Quick Start</w:t>
        </w:r>
        <w:r w:rsidR="003E35A4">
          <w:rPr>
            <w:webHidden/>
          </w:rPr>
          <w:tab/>
        </w:r>
        <w:r w:rsidR="003E35A4">
          <w:rPr>
            <w:webHidden/>
          </w:rPr>
          <w:fldChar w:fldCharType="begin"/>
        </w:r>
        <w:r w:rsidR="003E35A4">
          <w:rPr>
            <w:webHidden/>
          </w:rPr>
          <w:instrText xml:space="preserve"> PAGEREF _Toc464807670 \h </w:instrText>
        </w:r>
        <w:r w:rsidR="003E35A4">
          <w:rPr>
            <w:webHidden/>
          </w:rPr>
        </w:r>
        <w:r w:rsidR="003E35A4">
          <w:rPr>
            <w:webHidden/>
          </w:rPr>
          <w:fldChar w:fldCharType="separate"/>
        </w:r>
        <w:r w:rsidR="00527402">
          <w:rPr>
            <w:webHidden/>
          </w:rPr>
          <w:t>4</w:t>
        </w:r>
        <w:r w:rsidR="003E35A4">
          <w:rPr>
            <w:webHidden/>
          </w:rPr>
          <w:fldChar w:fldCharType="end"/>
        </w:r>
      </w:hyperlink>
    </w:p>
    <w:p w14:paraId="23B50B6E" w14:textId="77777777" w:rsidR="003E35A4" w:rsidRDefault="003E35A4">
      <w:pPr>
        <w:pStyle w:val="32"/>
        <w:ind w:left="396"/>
        <w:rPr>
          <w:rFonts w:asciiTheme="minorHAnsi" w:eastAsiaTheme="minorEastAsia" w:hAnsiTheme="minorHAnsi"/>
          <w:spacing w:val="0"/>
          <w:sz w:val="21"/>
          <w:szCs w:val="22"/>
        </w:rPr>
      </w:pPr>
      <w:hyperlink w:anchor="_Toc464807671" w:history="1">
        <w:r w:rsidRPr="00317306">
          <w:t>1.1</w:t>
        </w:r>
        <w:r w:rsidRPr="00317306">
          <w:tab/>
        </w:r>
        <w:r w:rsidRPr="00317306">
          <w:rPr>
            <w:rFonts w:hint="eastAsia"/>
          </w:rPr>
          <w:t>インストー</w:t>
        </w:r>
        <w:r w:rsidRPr="00317306">
          <w:t>ル</w:t>
        </w:r>
        <w:r w:rsidRPr="00317306">
          <w:rPr>
            <w:rFonts w:hint="eastAsia"/>
          </w:rPr>
          <w:t>前</w:t>
        </w:r>
        <w:r w:rsidRPr="00317306">
          <w:t>の</w:t>
        </w:r>
        <w:r w:rsidRPr="00317306">
          <w:rPr>
            <w:rFonts w:hint="eastAsia"/>
          </w:rPr>
          <w:t>必要事項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_Toc464807671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740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842E49" w14:textId="77777777" w:rsidR="003E35A4" w:rsidRDefault="003E35A4">
      <w:pPr>
        <w:pStyle w:val="32"/>
        <w:ind w:left="396"/>
        <w:rPr>
          <w:rFonts w:asciiTheme="minorHAnsi" w:eastAsiaTheme="minorEastAsia" w:hAnsiTheme="minorHAnsi"/>
          <w:spacing w:val="0"/>
          <w:sz w:val="21"/>
          <w:szCs w:val="22"/>
        </w:rPr>
      </w:pPr>
      <w:hyperlink w:anchor="_Toc464807672" w:history="1">
        <w:r w:rsidRPr="00317306">
          <w:t>1.2</w:t>
        </w:r>
        <w:r w:rsidRPr="00317306">
          <w:tab/>
        </w:r>
        <w:r w:rsidRPr="00317306">
          <w:rPr>
            <w:rFonts w:hint="eastAsia"/>
          </w:rPr>
          <w:t>インストー</w:t>
        </w:r>
        <w:r w:rsidRPr="00317306">
          <w:t>ルウィザ</w:t>
        </w:r>
        <w:r w:rsidRPr="00317306">
          <w:rPr>
            <w:rFonts w:hint="eastAsia"/>
          </w:rPr>
          <w:t>ー</w:t>
        </w:r>
        <w:r w:rsidRPr="00317306">
          <w:t>ド</w:t>
        </w:r>
        <w:r w:rsidRPr="00317306">
          <w:rPr>
            <w:rFonts w:hint="eastAsia"/>
          </w:rPr>
          <w:t>実行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_Toc464807672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740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0F0909F" w14:textId="77777777" w:rsidR="003E35A4" w:rsidRPr="00317306" w:rsidRDefault="003E35A4">
      <w:pPr>
        <w:pStyle w:val="32"/>
        <w:ind w:left="396"/>
      </w:pPr>
      <w:hyperlink w:anchor="_Toc464807674" w:history="1">
        <w:r w:rsidRPr="00317306">
          <w:rPr>
            <w:rStyle w:val="af3"/>
            <w:rFonts w:eastAsia="ＭＳ Ｐゴシック"/>
            <w:color w:val="auto"/>
            <w:u w:val="none"/>
          </w:rPr>
          <w:t>1.3</w:t>
        </w:r>
        <w:r w:rsidRPr="00317306">
          <w:tab/>
        </w:r>
        <w:r w:rsidRPr="00317306">
          <w:rPr>
            <w:rStyle w:val="af3"/>
            <w:rFonts w:eastAsia="ＭＳ Ｐゴシック"/>
            <w:color w:val="auto"/>
            <w:u w:val="none"/>
          </w:rPr>
          <w:t>InnoProduct</w:t>
        </w:r>
        <w:r w:rsidRPr="00317306">
          <w:rPr>
            <w:rStyle w:val="af3"/>
            <w:rFonts w:eastAsia="ＭＳ Ｐゴシック" w:hint="eastAsia"/>
            <w:color w:val="auto"/>
            <w:u w:val="none"/>
          </w:rPr>
          <w:t>構成ウィザード実行</w:t>
        </w:r>
        <w:r w:rsidRPr="003E35A4">
          <w:rPr>
            <w:webHidden/>
          </w:rPr>
          <w:tab/>
        </w:r>
        <w:r w:rsidRPr="00317306">
          <w:rPr>
            <w:webHidden/>
          </w:rPr>
          <w:fldChar w:fldCharType="begin"/>
        </w:r>
        <w:r w:rsidRPr="003E35A4">
          <w:rPr>
            <w:webHidden/>
          </w:rPr>
          <w:instrText xml:space="preserve"> PAGEREF _Toc464807674 \h </w:instrText>
        </w:r>
        <w:r w:rsidRPr="00317306">
          <w:rPr>
            <w:webHidden/>
          </w:rPr>
        </w:r>
        <w:r w:rsidRPr="00317306">
          <w:rPr>
            <w:webHidden/>
          </w:rPr>
          <w:fldChar w:fldCharType="separate"/>
        </w:r>
        <w:r w:rsidR="00527402">
          <w:rPr>
            <w:webHidden/>
          </w:rPr>
          <w:t>9</w:t>
        </w:r>
        <w:r w:rsidRPr="00317306">
          <w:rPr>
            <w:webHidden/>
          </w:rPr>
          <w:fldChar w:fldCharType="end"/>
        </w:r>
      </w:hyperlink>
    </w:p>
    <w:p w14:paraId="17E8DF08" w14:textId="77777777" w:rsidR="003E35A4" w:rsidRDefault="003E35A4">
      <w:pPr>
        <w:pStyle w:val="32"/>
        <w:ind w:left="396"/>
        <w:rPr>
          <w:rFonts w:asciiTheme="minorHAnsi" w:eastAsiaTheme="minorEastAsia" w:hAnsiTheme="minorHAnsi"/>
          <w:spacing w:val="0"/>
          <w:sz w:val="21"/>
          <w:szCs w:val="22"/>
        </w:rPr>
      </w:pPr>
      <w:hyperlink w:anchor="_Toc464807675" w:history="1">
        <w:r w:rsidRPr="00317306">
          <w:t>1.4</w:t>
        </w:r>
        <w:r w:rsidRPr="00317306">
          <w:tab/>
          <w:t>InnoRules</w:t>
        </w:r>
        <w:r w:rsidRPr="00317306">
          <w:rPr>
            <w:rFonts w:hint="eastAsia"/>
          </w:rPr>
          <w:t>サーバ起動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_Toc464807675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740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BC10361" w14:textId="77777777" w:rsidR="003E35A4" w:rsidRPr="00317306" w:rsidRDefault="003E35A4">
      <w:pPr>
        <w:pStyle w:val="32"/>
        <w:ind w:left="396"/>
      </w:pPr>
      <w:hyperlink w:anchor="_Toc464807676" w:history="1">
        <w:r w:rsidRPr="00317306">
          <w:rPr>
            <w:rStyle w:val="af3"/>
            <w:rFonts w:eastAsia="ＭＳ Ｐゴシック"/>
            <w:color w:val="auto"/>
            <w:u w:val="none"/>
          </w:rPr>
          <w:t>1.5</w:t>
        </w:r>
        <w:r w:rsidRPr="00317306">
          <w:tab/>
        </w:r>
        <w:r w:rsidRPr="00317306">
          <w:rPr>
            <w:rStyle w:val="af3"/>
            <w:rFonts w:eastAsia="ＭＳ Ｐゴシック"/>
            <w:color w:val="auto"/>
            <w:u w:val="none"/>
          </w:rPr>
          <w:t>InnoProduct</w:t>
        </w:r>
        <w:r w:rsidRPr="00317306">
          <w:rPr>
            <w:rStyle w:val="af3"/>
            <w:rFonts w:eastAsia="ＭＳ Ｐゴシック" w:hint="eastAsia"/>
            <w:color w:val="auto"/>
            <w:u w:val="none"/>
          </w:rPr>
          <w:t>のサーバ接続</w:t>
        </w:r>
        <w:r w:rsidRPr="003E35A4">
          <w:rPr>
            <w:webHidden/>
          </w:rPr>
          <w:tab/>
        </w:r>
        <w:r w:rsidRPr="00317306">
          <w:rPr>
            <w:webHidden/>
          </w:rPr>
          <w:fldChar w:fldCharType="begin"/>
        </w:r>
        <w:r w:rsidRPr="003E35A4">
          <w:rPr>
            <w:webHidden/>
          </w:rPr>
          <w:instrText xml:space="preserve"> PAGEREF _Toc464807676 \h </w:instrText>
        </w:r>
        <w:r w:rsidRPr="00317306">
          <w:rPr>
            <w:webHidden/>
          </w:rPr>
        </w:r>
        <w:r w:rsidRPr="00317306">
          <w:rPr>
            <w:webHidden/>
          </w:rPr>
          <w:fldChar w:fldCharType="separate"/>
        </w:r>
        <w:r w:rsidR="00527402">
          <w:rPr>
            <w:webHidden/>
          </w:rPr>
          <w:t>16</w:t>
        </w:r>
        <w:r w:rsidRPr="00317306">
          <w:rPr>
            <w:webHidden/>
          </w:rPr>
          <w:fldChar w:fldCharType="end"/>
        </w:r>
      </w:hyperlink>
    </w:p>
    <w:p w14:paraId="16AB9966" w14:textId="77777777" w:rsidR="003E35A4" w:rsidRDefault="003E35A4">
      <w:pPr>
        <w:pStyle w:val="32"/>
        <w:ind w:left="396"/>
        <w:rPr>
          <w:rFonts w:asciiTheme="minorHAnsi" w:eastAsiaTheme="minorEastAsia" w:hAnsiTheme="minorHAnsi"/>
          <w:spacing w:val="0"/>
          <w:sz w:val="21"/>
          <w:szCs w:val="22"/>
        </w:rPr>
      </w:pPr>
      <w:hyperlink w:anchor="_Toc464807678" w:history="1">
        <w:r w:rsidRPr="00317306">
          <w:t>1.6</w:t>
        </w:r>
        <w:r w:rsidRPr="00317306">
          <w:tab/>
          <w:t>InnoRules</w:t>
        </w:r>
        <w:r w:rsidRPr="00317306">
          <w:rPr>
            <w:rFonts w:hint="eastAsia"/>
          </w:rPr>
          <w:t>サーバの停止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_Toc464807678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740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719F2F7" w14:textId="09C6056A" w:rsidR="00C953E9" w:rsidRPr="002D3C7C" w:rsidDel="00216125" w:rsidRDefault="00131724" w:rsidP="00317306">
      <w:pPr>
        <w:pStyle w:val="aff7"/>
        <w:tabs>
          <w:tab w:val="center" w:pos="4763"/>
          <w:tab w:val="left" w:pos="7542"/>
        </w:tabs>
        <w:wordWrap/>
        <w:jc w:val="left"/>
        <w:rPr>
          <w:del w:id="5" w:author="yoon hosuk" w:date="2020-01-29T10:23:00Z"/>
          <w:rFonts w:ascii="Noto Sans Japanese Black" w:eastAsia="Noto Sans Japanese Black" w:hAnsi="Noto Sans Japanese Black"/>
        </w:rPr>
      </w:pPr>
      <w:r w:rsidRPr="00317306">
        <w:rPr>
          <w:rFonts w:ascii="Arial" w:eastAsia="ＭＳ Ｐゴシック" w:hAnsi="Arial" w:cs="Arial"/>
        </w:rPr>
        <w:fldChar w:fldCharType="end"/>
      </w:r>
      <w:del w:id="6" w:author="yoon hosuk" w:date="2020-01-29T10:23:00Z">
        <w:r w:rsidR="00B97840" w:rsidDel="00216125">
          <w:rPr>
            <w:rFonts w:ascii="Noto Sans Japanese Black" w:eastAsia="Noto Sans Japanese Black" w:hAnsi="Noto Sans Japanese Black"/>
          </w:rPr>
          <w:tab/>
        </w:r>
      </w:del>
    </w:p>
    <w:p w14:paraId="798AB5B8" w14:textId="77777777" w:rsidR="00EE3E2E" w:rsidRPr="002D3C7C" w:rsidRDefault="00EE3E2E" w:rsidP="00216125">
      <w:pPr>
        <w:pStyle w:val="aff7"/>
        <w:tabs>
          <w:tab w:val="center" w:pos="4763"/>
          <w:tab w:val="left" w:pos="7542"/>
        </w:tabs>
        <w:wordWrap/>
        <w:jc w:val="left"/>
        <w:pPrChange w:id="7" w:author="yoon hosuk" w:date="2020-01-29T10:23:00Z">
          <w:pPr>
            <w:autoSpaceDE w:val="0"/>
            <w:autoSpaceDN w:val="0"/>
          </w:pPr>
        </w:pPrChange>
      </w:pPr>
    </w:p>
    <w:p w14:paraId="596A528C" w14:textId="77777777" w:rsidR="00C953E9" w:rsidRPr="002D3C7C" w:rsidDel="00216125" w:rsidRDefault="00C953E9" w:rsidP="00317306">
      <w:pPr>
        <w:autoSpaceDE w:val="0"/>
        <w:autoSpaceDN w:val="0"/>
        <w:rPr>
          <w:del w:id="8" w:author="yoon hosuk" w:date="2020-01-29T10:23:00Z"/>
        </w:rPr>
      </w:pPr>
    </w:p>
    <w:p w14:paraId="5EEDA4B1" w14:textId="77777777" w:rsidR="00C953E9" w:rsidRPr="002D3C7C" w:rsidDel="00216125" w:rsidRDefault="00C953E9" w:rsidP="00317306">
      <w:pPr>
        <w:autoSpaceDE w:val="0"/>
        <w:autoSpaceDN w:val="0"/>
        <w:rPr>
          <w:del w:id="9" w:author="yoon hosuk" w:date="2020-01-29T10:23:00Z"/>
          <w:rFonts w:hint="eastAsia"/>
        </w:rPr>
      </w:pPr>
    </w:p>
    <w:p w14:paraId="5DD4005A" w14:textId="0CCA5681" w:rsidR="00C953E9" w:rsidRPr="002D3C7C" w:rsidDel="00216125" w:rsidRDefault="00C953E9" w:rsidP="00216125">
      <w:pPr>
        <w:autoSpaceDE w:val="0"/>
        <w:autoSpaceDN w:val="0"/>
        <w:rPr>
          <w:del w:id="10" w:author="yoon hosuk" w:date="2020-01-29T10:23:00Z"/>
          <w:rFonts w:hint="eastAsia"/>
        </w:rPr>
        <w:pPrChange w:id="11" w:author="yoon hosuk" w:date="2020-01-29T10:23:00Z">
          <w:pPr>
            <w:autoSpaceDE w:val="0"/>
            <w:autoSpaceDN w:val="0"/>
            <w:jc w:val="center"/>
          </w:pPr>
        </w:pPrChange>
      </w:pPr>
    </w:p>
    <w:p w14:paraId="291E65AC" w14:textId="49653FAC" w:rsidR="00C953E9" w:rsidRPr="002D3C7C" w:rsidDel="00216125" w:rsidRDefault="00C953E9" w:rsidP="00317306">
      <w:pPr>
        <w:autoSpaceDE w:val="0"/>
        <w:autoSpaceDN w:val="0"/>
        <w:rPr>
          <w:del w:id="12" w:author="yoon hosuk" w:date="2020-01-29T10:23:00Z"/>
        </w:rPr>
      </w:pPr>
    </w:p>
    <w:p w14:paraId="0E2F3D52" w14:textId="4C4874C9" w:rsidR="00C953E9" w:rsidRPr="002D3C7C" w:rsidDel="00216125" w:rsidRDefault="00C953E9" w:rsidP="00317306">
      <w:pPr>
        <w:autoSpaceDE w:val="0"/>
        <w:autoSpaceDN w:val="0"/>
        <w:rPr>
          <w:del w:id="13" w:author="yoon hosuk" w:date="2020-01-29T10:23:00Z"/>
        </w:rPr>
      </w:pPr>
    </w:p>
    <w:p w14:paraId="4550315B" w14:textId="12B531EB" w:rsidR="00C953E9" w:rsidRPr="002D3C7C" w:rsidDel="00216125" w:rsidRDefault="00C953E9" w:rsidP="00317306">
      <w:pPr>
        <w:autoSpaceDE w:val="0"/>
        <w:autoSpaceDN w:val="0"/>
        <w:rPr>
          <w:del w:id="14" w:author="yoon hosuk" w:date="2020-01-29T10:23:00Z"/>
        </w:rPr>
      </w:pPr>
    </w:p>
    <w:p w14:paraId="30823D3C" w14:textId="4C48B141" w:rsidR="00C953E9" w:rsidRPr="002D3C7C" w:rsidDel="00216125" w:rsidRDefault="00C953E9" w:rsidP="00317306">
      <w:pPr>
        <w:autoSpaceDE w:val="0"/>
        <w:autoSpaceDN w:val="0"/>
        <w:rPr>
          <w:del w:id="15" w:author="yoon hosuk" w:date="2020-01-29T10:23:00Z"/>
        </w:rPr>
      </w:pPr>
    </w:p>
    <w:p w14:paraId="0F740416" w14:textId="1BC4DCE3" w:rsidR="00C953E9" w:rsidRPr="002D3C7C" w:rsidDel="00216125" w:rsidRDefault="00C953E9" w:rsidP="00317306">
      <w:pPr>
        <w:autoSpaceDE w:val="0"/>
        <w:autoSpaceDN w:val="0"/>
        <w:rPr>
          <w:del w:id="16" w:author="yoon hosuk" w:date="2020-01-29T10:23:00Z"/>
        </w:rPr>
      </w:pPr>
    </w:p>
    <w:p w14:paraId="70CD78EF" w14:textId="6A5AB4DF" w:rsidR="00C953E9" w:rsidRPr="002D3C7C" w:rsidDel="00216125" w:rsidRDefault="00C953E9" w:rsidP="00317306">
      <w:pPr>
        <w:autoSpaceDE w:val="0"/>
        <w:autoSpaceDN w:val="0"/>
        <w:rPr>
          <w:del w:id="17" w:author="yoon hosuk" w:date="2020-01-29T10:23:00Z"/>
        </w:rPr>
      </w:pPr>
    </w:p>
    <w:p w14:paraId="15A56AD4" w14:textId="34D9C8FF" w:rsidR="00C953E9" w:rsidRPr="002D3C7C" w:rsidDel="00216125" w:rsidRDefault="00C953E9" w:rsidP="00317306">
      <w:pPr>
        <w:autoSpaceDE w:val="0"/>
        <w:autoSpaceDN w:val="0"/>
        <w:rPr>
          <w:del w:id="18" w:author="yoon hosuk" w:date="2020-01-29T10:23:00Z"/>
        </w:rPr>
      </w:pPr>
    </w:p>
    <w:p w14:paraId="06000031" w14:textId="2200AD63" w:rsidR="00C953E9" w:rsidRPr="002D3C7C" w:rsidDel="00216125" w:rsidRDefault="00C953E9" w:rsidP="00317306">
      <w:pPr>
        <w:autoSpaceDE w:val="0"/>
        <w:autoSpaceDN w:val="0"/>
        <w:rPr>
          <w:del w:id="19" w:author="yoon hosuk" w:date="2020-01-29T10:23:00Z"/>
        </w:rPr>
      </w:pPr>
    </w:p>
    <w:p w14:paraId="4913FB9E" w14:textId="0F088523" w:rsidR="00C953E9" w:rsidRPr="002D3C7C" w:rsidDel="00216125" w:rsidRDefault="00C953E9" w:rsidP="00317306">
      <w:pPr>
        <w:autoSpaceDE w:val="0"/>
        <w:autoSpaceDN w:val="0"/>
        <w:rPr>
          <w:del w:id="20" w:author="yoon hosuk" w:date="2020-01-29T10:23:00Z"/>
        </w:rPr>
      </w:pPr>
    </w:p>
    <w:p w14:paraId="1EA8AF7F" w14:textId="54E83ED8" w:rsidR="00C953E9" w:rsidRPr="002D3C7C" w:rsidDel="00216125" w:rsidRDefault="00C953E9" w:rsidP="00317306">
      <w:pPr>
        <w:autoSpaceDE w:val="0"/>
        <w:autoSpaceDN w:val="0"/>
        <w:rPr>
          <w:del w:id="21" w:author="yoon hosuk" w:date="2020-01-29T10:23:00Z"/>
        </w:rPr>
      </w:pPr>
    </w:p>
    <w:p w14:paraId="48615F79" w14:textId="6CBFC7F9" w:rsidR="00C953E9" w:rsidRPr="002D3C7C" w:rsidDel="00216125" w:rsidRDefault="00C953E9" w:rsidP="00317306">
      <w:pPr>
        <w:autoSpaceDE w:val="0"/>
        <w:autoSpaceDN w:val="0"/>
        <w:rPr>
          <w:del w:id="22" w:author="yoon hosuk" w:date="2020-01-29T10:23:00Z"/>
        </w:rPr>
      </w:pPr>
    </w:p>
    <w:p w14:paraId="5A98719B" w14:textId="14677DB1" w:rsidR="00C953E9" w:rsidRPr="002D3C7C" w:rsidDel="00216125" w:rsidRDefault="00C953E9" w:rsidP="00317306">
      <w:pPr>
        <w:autoSpaceDE w:val="0"/>
        <w:autoSpaceDN w:val="0"/>
        <w:rPr>
          <w:del w:id="23" w:author="yoon hosuk" w:date="2020-01-29T10:23:00Z"/>
        </w:rPr>
      </w:pPr>
    </w:p>
    <w:p w14:paraId="254B408B" w14:textId="614DA7DF" w:rsidR="00C953E9" w:rsidRPr="002D3C7C" w:rsidDel="00216125" w:rsidRDefault="00C953E9" w:rsidP="00317306">
      <w:pPr>
        <w:autoSpaceDE w:val="0"/>
        <w:autoSpaceDN w:val="0"/>
        <w:rPr>
          <w:del w:id="24" w:author="yoon hosuk" w:date="2020-01-29T10:23:00Z"/>
        </w:rPr>
      </w:pPr>
    </w:p>
    <w:p w14:paraId="52F7EA4A" w14:textId="7B2DF52B" w:rsidR="00C953E9" w:rsidRPr="002D3C7C" w:rsidDel="00216125" w:rsidRDefault="00C953E9" w:rsidP="00317306">
      <w:pPr>
        <w:autoSpaceDE w:val="0"/>
        <w:autoSpaceDN w:val="0"/>
        <w:rPr>
          <w:del w:id="25" w:author="yoon hosuk" w:date="2020-01-29T10:23:00Z"/>
        </w:rPr>
      </w:pPr>
    </w:p>
    <w:p w14:paraId="0BE3F1E7" w14:textId="2D2366B0" w:rsidR="00C953E9" w:rsidRPr="002D3C7C" w:rsidDel="00216125" w:rsidRDefault="00C953E9" w:rsidP="00317306">
      <w:pPr>
        <w:autoSpaceDE w:val="0"/>
        <w:autoSpaceDN w:val="0"/>
        <w:rPr>
          <w:del w:id="26" w:author="yoon hosuk" w:date="2020-01-29T10:23:00Z"/>
        </w:rPr>
      </w:pPr>
    </w:p>
    <w:p w14:paraId="42C3D64D" w14:textId="42272F5A" w:rsidR="00C953E9" w:rsidRPr="002D3C7C" w:rsidDel="00216125" w:rsidRDefault="00C953E9" w:rsidP="00317306">
      <w:pPr>
        <w:autoSpaceDE w:val="0"/>
        <w:autoSpaceDN w:val="0"/>
        <w:rPr>
          <w:del w:id="27" w:author="yoon hosuk" w:date="2020-01-29T10:23:00Z"/>
        </w:rPr>
      </w:pPr>
    </w:p>
    <w:p w14:paraId="6E012854" w14:textId="7450591F" w:rsidR="00C953E9" w:rsidRPr="002D3C7C" w:rsidDel="00216125" w:rsidRDefault="00C953E9" w:rsidP="00317306">
      <w:pPr>
        <w:autoSpaceDE w:val="0"/>
        <w:autoSpaceDN w:val="0"/>
        <w:rPr>
          <w:del w:id="28" w:author="yoon hosuk" w:date="2020-01-29T10:23:00Z"/>
        </w:rPr>
      </w:pPr>
    </w:p>
    <w:p w14:paraId="3D750EFC" w14:textId="4977FAC3" w:rsidR="00C953E9" w:rsidRPr="002D3C7C" w:rsidDel="00216125" w:rsidRDefault="00C953E9" w:rsidP="00317306">
      <w:pPr>
        <w:autoSpaceDE w:val="0"/>
        <w:autoSpaceDN w:val="0"/>
        <w:rPr>
          <w:del w:id="29" w:author="yoon hosuk" w:date="2020-01-29T10:23:00Z"/>
        </w:rPr>
      </w:pPr>
    </w:p>
    <w:p w14:paraId="4ECCA5C0" w14:textId="1ADBF876" w:rsidR="00C953E9" w:rsidRPr="002D3C7C" w:rsidDel="00216125" w:rsidRDefault="00C953E9" w:rsidP="00317306">
      <w:pPr>
        <w:autoSpaceDE w:val="0"/>
        <w:autoSpaceDN w:val="0"/>
        <w:rPr>
          <w:del w:id="30" w:author="yoon hosuk" w:date="2020-01-29T10:23:00Z"/>
        </w:rPr>
      </w:pPr>
    </w:p>
    <w:p w14:paraId="1BFF862D" w14:textId="03D796BF" w:rsidR="00C953E9" w:rsidDel="00216125" w:rsidRDefault="00C953E9" w:rsidP="00317306">
      <w:pPr>
        <w:autoSpaceDE w:val="0"/>
        <w:autoSpaceDN w:val="0"/>
        <w:rPr>
          <w:del w:id="31" w:author="yoon hosuk" w:date="2020-01-29T10:23:00Z"/>
          <w:rFonts w:eastAsiaTheme="minorEastAsia"/>
          <w:lang w:eastAsia="ko-KR"/>
        </w:rPr>
      </w:pPr>
    </w:p>
    <w:p w14:paraId="0ABE7B88" w14:textId="00BEC2A1" w:rsidR="00010577" w:rsidDel="00216125" w:rsidRDefault="00010577" w:rsidP="00317306">
      <w:pPr>
        <w:autoSpaceDE w:val="0"/>
        <w:autoSpaceDN w:val="0"/>
        <w:rPr>
          <w:del w:id="32" w:author="yoon hosuk" w:date="2020-01-29T10:23:00Z"/>
          <w:rFonts w:eastAsiaTheme="minorEastAsia"/>
          <w:lang w:eastAsia="ko-KR"/>
        </w:rPr>
      </w:pPr>
    </w:p>
    <w:p w14:paraId="2FADB216" w14:textId="313D5888" w:rsidR="00527402" w:rsidDel="00216125" w:rsidRDefault="00527402" w:rsidP="00317306">
      <w:pPr>
        <w:autoSpaceDE w:val="0"/>
        <w:autoSpaceDN w:val="0"/>
        <w:rPr>
          <w:del w:id="33" w:author="yoon hosuk" w:date="2020-01-29T10:23:00Z"/>
          <w:rFonts w:eastAsiaTheme="minorEastAsia"/>
          <w:lang w:eastAsia="ko-KR"/>
        </w:rPr>
      </w:pPr>
    </w:p>
    <w:p w14:paraId="4895CF59" w14:textId="197A1C2C" w:rsidR="00010577" w:rsidDel="00216125" w:rsidRDefault="00010577" w:rsidP="00317306">
      <w:pPr>
        <w:autoSpaceDE w:val="0"/>
        <w:autoSpaceDN w:val="0"/>
        <w:rPr>
          <w:del w:id="34" w:author="yoon hosuk" w:date="2020-01-29T10:23:00Z"/>
          <w:rFonts w:eastAsiaTheme="minorEastAsia"/>
          <w:lang w:eastAsia="ko-KR"/>
        </w:rPr>
      </w:pPr>
    </w:p>
    <w:p w14:paraId="47B061A3" w14:textId="7C977CE4" w:rsidR="00EC39FF" w:rsidRPr="00317306" w:rsidDel="00216125" w:rsidRDefault="00EC39FF" w:rsidP="00317306">
      <w:pPr>
        <w:autoSpaceDE w:val="0"/>
        <w:autoSpaceDN w:val="0"/>
        <w:rPr>
          <w:del w:id="35" w:author="yoon hosuk" w:date="2020-01-29T10:23:00Z"/>
          <w:rFonts w:eastAsiaTheme="minorEastAsia"/>
          <w:lang w:eastAsia="ko-KR"/>
        </w:rPr>
      </w:pPr>
    </w:p>
    <w:p w14:paraId="60FD208D" w14:textId="4EC52D00" w:rsidR="00C953E9" w:rsidRPr="002D3C7C" w:rsidRDefault="00131724" w:rsidP="00317306">
      <w:pPr>
        <w:autoSpaceDE w:val="0"/>
        <w:autoSpaceDN w:val="0"/>
        <w:jc w:val="center"/>
        <w:rPr>
          <w:rFonts w:asciiTheme="majorHAnsi" w:eastAsia="Noto Sans Japanese Black" w:hAnsiTheme="majorHAnsi" w:cstheme="majorHAnsi"/>
          <w:b/>
          <w:sz w:val="24"/>
        </w:rPr>
      </w:pPr>
      <w:r w:rsidRPr="002D3C7C">
        <w:rPr>
          <w:rFonts w:ascii="ＭＳ Ｐゴシック" w:hAnsi="ＭＳ Ｐゴシック"/>
          <w:b/>
          <w:sz w:val="24"/>
        </w:rPr>
        <w:t>図目次</w:t>
      </w:r>
    </w:p>
    <w:p w14:paraId="4798D961" w14:textId="77777777" w:rsidR="00BA5EEB" w:rsidRPr="002D3C7C" w:rsidRDefault="00BA5EEB" w:rsidP="00317306">
      <w:pPr>
        <w:autoSpaceDE w:val="0"/>
        <w:autoSpaceDN w:val="0"/>
        <w:jc w:val="center"/>
      </w:pPr>
    </w:p>
    <w:p w14:paraId="22F7B1B1" w14:textId="7D5C499D" w:rsidR="00010577" w:rsidRPr="00317306" w:rsidRDefault="002A201A">
      <w:pPr>
        <w:pStyle w:val="aff3"/>
        <w:tabs>
          <w:tab w:val="right" w:leader="dot" w:pos="9516"/>
        </w:tabs>
        <w:ind w:left="796" w:hanging="400"/>
        <w:rPr>
          <w:rFonts w:cs="Arial"/>
          <w:noProof/>
          <w:spacing w:val="0"/>
          <w:sz w:val="21"/>
          <w:szCs w:val="22"/>
        </w:rPr>
      </w:pPr>
      <w:r w:rsidRPr="00AA4718">
        <w:rPr>
          <w:rFonts w:cs="Arial"/>
        </w:rPr>
        <w:fldChar w:fldCharType="begin"/>
      </w:r>
      <w:r w:rsidRPr="00317306">
        <w:rPr>
          <w:rFonts w:cs="Arial"/>
        </w:rPr>
        <w:instrText xml:space="preserve"> TOC \h \z \c "[</w:instrText>
      </w:r>
      <w:r w:rsidRPr="00317306">
        <w:rPr>
          <w:rFonts w:cs="Arial" w:hint="eastAsia"/>
        </w:rPr>
        <w:instrText>図</w:instrText>
      </w:r>
      <w:r w:rsidRPr="00317306">
        <w:rPr>
          <w:rFonts w:cs="Arial"/>
        </w:rPr>
        <w:instrText xml:space="preserve">" </w:instrText>
      </w:r>
      <w:r w:rsidRPr="00317306">
        <w:rPr>
          <w:rFonts w:cs="Arial"/>
        </w:rPr>
        <w:fldChar w:fldCharType="separate"/>
      </w:r>
      <w:hyperlink w:anchor="_Toc464669438" w:history="1">
        <w:r w:rsidR="00010577" w:rsidRPr="00317306">
          <w:rPr>
            <w:rStyle w:val="af3"/>
            <w:rFonts w:eastAsia="ＭＳ Ｐゴシック" w:cs="Arial"/>
            <w:noProof/>
          </w:rPr>
          <w:t>[</w:t>
        </w:r>
        <w:r w:rsidR="00010577" w:rsidRPr="00317306">
          <w:rPr>
            <w:rStyle w:val="af3"/>
            <w:rFonts w:eastAsia="ＭＳ Ｐゴシック" w:cs="Arial" w:hint="eastAsia"/>
            <w:noProof/>
          </w:rPr>
          <w:t>図</w:t>
        </w:r>
        <w:r w:rsidR="00010577" w:rsidRPr="00317306">
          <w:rPr>
            <w:rStyle w:val="af3"/>
            <w:rFonts w:eastAsia="ＭＳ Ｐゴシック" w:cs="Arial"/>
            <w:noProof/>
          </w:rPr>
          <w:t xml:space="preserve"> 1</w:t>
        </w:r>
        <w:r w:rsidR="00010577" w:rsidRPr="00317306">
          <w:rPr>
            <w:rStyle w:val="af3"/>
            <w:rFonts w:eastAsia="ＭＳ Ｐゴシック" w:cs="Arial" w:hint="eastAsia"/>
            <w:noProof/>
          </w:rPr>
          <w:t xml:space="preserve">　</w:t>
        </w:r>
        <w:r w:rsidR="00010577" w:rsidRPr="00317306">
          <w:rPr>
            <w:rStyle w:val="af3"/>
            <w:rFonts w:eastAsia="ＭＳ Ｐゴシック" w:cs="Arial"/>
            <w:noProof/>
          </w:rPr>
          <w:t>InnoProduct</w:t>
        </w:r>
        <w:r w:rsidR="00010577" w:rsidRPr="00317306">
          <w:rPr>
            <w:rStyle w:val="af3"/>
            <w:rFonts w:eastAsia="ＭＳ Ｐゴシック" w:cs="Arial" w:hint="eastAsia"/>
            <w:noProof/>
          </w:rPr>
          <w:t>の実行画面</w:t>
        </w:r>
        <w:r w:rsidR="00010577" w:rsidRPr="00317306">
          <w:rPr>
            <w:rStyle w:val="af3"/>
            <w:rFonts w:eastAsia="ＭＳ Ｐゴシック" w:cs="Arial"/>
            <w:noProof/>
          </w:rPr>
          <w:t>]</w:t>
        </w:r>
        <w:r w:rsidR="00010577" w:rsidRPr="00317306">
          <w:rPr>
            <w:rFonts w:cs="Arial"/>
            <w:noProof/>
            <w:webHidden/>
          </w:rPr>
          <w:tab/>
        </w:r>
        <w:r w:rsidR="00010577" w:rsidRPr="00317306">
          <w:rPr>
            <w:rFonts w:cs="Arial"/>
            <w:noProof/>
            <w:webHidden/>
          </w:rPr>
          <w:fldChar w:fldCharType="begin"/>
        </w:r>
        <w:r w:rsidR="00010577" w:rsidRPr="00317306">
          <w:rPr>
            <w:rFonts w:cs="Arial"/>
            <w:noProof/>
            <w:webHidden/>
          </w:rPr>
          <w:instrText xml:space="preserve"> PAGEREF _Toc464669438 \h </w:instrText>
        </w:r>
        <w:r w:rsidR="00010577" w:rsidRPr="00317306">
          <w:rPr>
            <w:rFonts w:cs="Arial"/>
            <w:noProof/>
            <w:webHidden/>
          </w:rPr>
        </w:r>
        <w:r w:rsidR="00010577" w:rsidRPr="00317306">
          <w:rPr>
            <w:rFonts w:cs="Arial"/>
            <w:noProof/>
            <w:webHidden/>
          </w:rPr>
          <w:fldChar w:fldCharType="separate"/>
        </w:r>
        <w:r w:rsidR="00527402">
          <w:rPr>
            <w:rFonts w:cs="Arial"/>
            <w:noProof/>
            <w:webHidden/>
          </w:rPr>
          <w:t>16</w:t>
        </w:r>
        <w:r w:rsidR="00010577" w:rsidRPr="00317306">
          <w:rPr>
            <w:rFonts w:cs="Arial"/>
            <w:noProof/>
            <w:webHidden/>
          </w:rPr>
          <w:fldChar w:fldCharType="end"/>
        </w:r>
      </w:hyperlink>
    </w:p>
    <w:p w14:paraId="13688DAC" w14:textId="58810C76" w:rsidR="00010577" w:rsidRPr="00317306" w:rsidRDefault="00010577">
      <w:pPr>
        <w:pStyle w:val="aff3"/>
        <w:tabs>
          <w:tab w:val="right" w:leader="dot" w:pos="9516"/>
        </w:tabs>
        <w:ind w:left="796" w:hanging="400"/>
        <w:rPr>
          <w:rFonts w:cs="Arial"/>
          <w:noProof/>
          <w:spacing w:val="0"/>
          <w:sz w:val="21"/>
          <w:szCs w:val="22"/>
        </w:rPr>
      </w:pPr>
      <w:hyperlink w:anchor="_Toc464669439" w:history="1">
        <w:r w:rsidRPr="00317306">
          <w:rPr>
            <w:rStyle w:val="af3"/>
            <w:rFonts w:eastAsia="ＭＳ Ｐゴシック" w:cs="Arial"/>
            <w:noProof/>
          </w:rPr>
          <w:t>[</w:t>
        </w:r>
        <w:r w:rsidRPr="00317306">
          <w:rPr>
            <w:rStyle w:val="af3"/>
            <w:rFonts w:eastAsia="ＭＳ Ｐゴシック" w:cs="Arial" w:hint="eastAsia"/>
            <w:noProof/>
          </w:rPr>
          <w:t>図</w:t>
        </w:r>
        <w:r w:rsidRPr="00317306">
          <w:rPr>
            <w:rStyle w:val="af3"/>
            <w:rFonts w:eastAsia="ＭＳ Ｐゴシック" w:cs="Arial"/>
            <w:noProof/>
          </w:rPr>
          <w:t xml:space="preserve"> 2</w:t>
        </w:r>
        <w:r w:rsidRPr="00317306">
          <w:rPr>
            <w:rStyle w:val="af3"/>
            <w:rFonts w:eastAsia="ＭＳ Ｐゴシック" w:cs="Arial" w:hint="eastAsia"/>
            <w:noProof/>
          </w:rPr>
          <w:t xml:space="preserve">　</w:t>
        </w:r>
        <w:r w:rsidRPr="00317306">
          <w:rPr>
            <w:rStyle w:val="af3"/>
            <w:rFonts w:eastAsia="ＭＳ Ｐゴシック" w:cs="Arial"/>
            <w:noProof/>
          </w:rPr>
          <w:t xml:space="preserve">InnoProduct </w:t>
        </w:r>
        <w:r w:rsidRPr="00317306">
          <w:rPr>
            <w:rStyle w:val="af3"/>
            <w:rFonts w:eastAsia="ＭＳ Ｐゴシック" w:cs="Arial" w:hint="eastAsia"/>
            <w:noProof/>
          </w:rPr>
          <w:t>ビルダーサーバの登録画面</w:t>
        </w:r>
        <w:r w:rsidRPr="00317306">
          <w:rPr>
            <w:rStyle w:val="af3"/>
            <w:rFonts w:eastAsia="ＭＳ Ｐゴシック" w:cs="Arial"/>
            <w:noProof/>
          </w:rPr>
          <w:t>]</w:t>
        </w:r>
        <w:r w:rsidRPr="00317306">
          <w:rPr>
            <w:rFonts w:cs="Arial"/>
            <w:noProof/>
            <w:webHidden/>
          </w:rPr>
          <w:tab/>
        </w:r>
        <w:r w:rsidRPr="00317306">
          <w:rPr>
            <w:rFonts w:cs="Arial"/>
            <w:noProof/>
            <w:webHidden/>
          </w:rPr>
          <w:fldChar w:fldCharType="begin"/>
        </w:r>
        <w:r w:rsidRPr="00317306">
          <w:rPr>
            <w:rFonts w:cs="Arial"/>
            <w:noProof/>
            <w:webHidden/>
          </w:rPr>
          <w:instrText xml:space="preserve"> PAGEREF _Toc464669439 \h </w:instrText>
        </w:r>
        <w:r w:rsidRPr="00317306">
          <w:rPr>
            <w:rFonts w:cs="Arial"/>
            <w:noProof/>
            <w:webHidden/>
          </w:rPr>
        </w:r>
        <w:r w:rsidRPr="00317306">
          <w:rPr>
            <w:rFonts w:cs="Arial"/>
            <w:noProof/>
            <w:webHidden/>
          </w:rPr>
          <w:fldChar w:fldCharType="separate"/>
        </w:r>
        <w:r w:rsidR="00527402">
          <w:rPr>
            <w:rFonts w:cs="Arial"/>
            <w:noProof/>
            <w:webHidden/>
          </w:rPr>
          <w:t>17</w:t>
        </w:r>
        <w:r w:rsidRPr="00317306">
          <w:rPr>
            <w:rFonts w:cs="Arial"/>
            <w:noProof/>
            <w:webHidden/>
          </w:rPr>
          <w:fldChar w:fldCharType="end"/>
        </w:r>
      </w:hyperlink>
    </w:p>
    <w:p w14:paraId="2D0FC611" w14:textId="69C7F197" w:rsidR="00010577" w:rsidRPr="00317306" w:rsidRDefault="00010577">
      <w:pPr>
        <w:pStyle w:val="aff3"/>
        <w:tabs>
          <w:tab w:val="right" w:leader="dot" w:pos="9516"/>
        </w:tabs>
        <w:ind w:left="796" w:hanging="400"/>
        <w:rPr>
          <w:rFonts w:cs="Arial"/>
          <w:noProof/>
          <w:spacing w:val="0"/>
          <w:sz w:val="21"/>
          <w:szCs w:val="22"/>
        </w:rPr>
      </w:pPr>
      <w:hyperlink w:anchor="_Toc464669440" w:history="1">
        <w:r w:rsidRPr="00317306">
          <w:rPr>
            <w:rStyle w:val="af3"/>
            <w:rFonts w:eastAsia="ＭＳ Ｐゴシック" w:cs="Arial"/>
            <w:noProof/>
          </w:rPr>
          <w:t>[</w:t>
        </w:r>
        <w:r w:rsidRPr="00317306">
          <w:rPr>
            <w:rStyle w:val="af3"/>
            <w:rFonts w:eastAsia="ＭＳ Ｐゴシック" w:cs="Arial" w:hint="eastAsia"/>
            <w:noProof/>
          </w:rPr>
          <w:t>図</w:t>
        </w:r>
        <w:r w:rsidRPr="00317306">
          <w:rPr>
            <w:rStyle w:val="af3"/>
            <w:rFonts w:eastAsia="ＭＳ Ｐゴシック" w:cs="Arial"/>
            <w:noProof/>
          </w:rPr>
          <w:t xml:space="preserve"> 3</w:t>
        </w:r>
        <w:r w:rsidRPr="00317306">
          <w:rPr>
            <w:rStyle w:val="af3"/>
            <w:rFonts w:eastAsia="ＭＳ Ｐゴシック" w:cs="Arial" w:hint="eastAsia"/>
            <w:noProof/>
          </w:rPr>
          <w:t xml:space="preserve">　</w:t>
        </w:r>
        <w:r w:rsidRPr="00317306">
          <w:rPr>
            <w:rStyle w:val="af3"/>
            <w:rFonts w:eastAsia="ＭＳ Ｐゴシック" w:cs="Arial" w:hint="eastAsia"/>
            <w:noProof/>
            <w:kern w:val="0"/>
          </w:rPr>
          <w:t>ログイン画面</w:t>
        </w:r>
        <w:r w:rsidRPr="00317306">
          <w:rPr>
            <w:rStyle w:val="af3"/>
            <w:rFonts w:eastAsia="ＭＳ Ｐゴシック" w:cs="Arial"/>
            <w:noProof/>
            <w:kern w:val="0"/>
          </w:rPr>
          <w:t>]</w:t>
        </w:r>
        <w:r w:rsidRPr="00317306">
          <w:rPr>
            <w:rFonts w:cs="Arial"/>
            <w:noProof/>
            <w:webHidden/>
          </w:rPr>
          <w:tab/>
        </w:r>
        <w:r w:rsidRPr="00317306">
          <w:rPr>
            <w:rFonts w:cs="Arial"/>
            <w:noProof/>
            <w:webHidden/>
          </w:rPr>
          <w:fldChar w:fldCharType="begin"/>
        </w:r>
        <w:r w:rsidRPr="00317306">
          <w:rPr>
            <w:rFonts w:cs="Arial"/>
            <w:noProof/>
            <w:webHidden/>
          </w:rPr>
          <w:instrText xml:space="preserve"> PAGEREF _Toc464669440 \h </w:instrText>
        </w:r>
        <w:r w:rsidRPr="00317306">
          <w:rPr>
            <w:rFonts w:cs="Arial"/>
            <w:noProof/>
            <w:webHidden/>
          </w:rPr>
        </w:r>
        <w:r w:rsidRPr="00317306">
          <w:rPr>
            <w:rFonts w:cs="Arial"/>
            <w:noProof/>
            <w:webHidden/>
          </w:rPr>
          <w:fldChar w:fldCharType="separate"/>
        </w:r>
        <w:r w:rsidR="00527402">
          <w:rPr>
            <w:rFonts w:cs="Arial"/>
            <w:noProof/>
            <w:webHidden/>
          </w:rPr>
          <w:t>18</w:t>
        </w:r>
        <w:r w:rsidRPr="00317306">
          <w:rPr>
            <w:rFonts w:cs="Arial"/>
            <w:noProof/>
            <w:webHidden/>
          </w:rPr>
          <w:fldChar w:fldCharType="end"/>
        </w:r>
      </w:hyperlink>
    </w:p>
    <w:p w14:paraId="512E580F" w14:textId="368C2F2F" w:rsidR="00010577" w:rsidRPr="00317306" w:rsidRDefault="00010577">
      <w:pPr>
        <w:pStyle w:val="aff3"/>
        <w:tabs>
          <w:tab w:val="right" w:leader="dot" w:pos="9516"/>
        </w:tabs>
        <w:ind w:left="796" w:hanging="400"/>
        <w:rPr>
          <w:rFonts w:cs="Arial"/>
          <w:noProof/>
          <w:spacing w:val="0"/>
          <w:sz w:val="21"/>
          <w:szCs w:val="22"/>
        </w:rPr>
      </w:pPr>
      <w:hyperlink w:anchor="_Toc464669441" w:history="1">
        <w:r w:rsidRPr="00317306">
          <w:rPr>
            <w:rStyle w:val="af3"/>
            <w:rFonts w:eastAsia="ＭＳ Ｐゴシック" w:cs="Arial"/>
            <w:noProof/>
          </w:rPr>
          <w:t>[</w:t>
        </w:r>
        <w:r w:rsidRPr="00317306">
          <w:rPr>
            <w:rStyle w:val="af3"/>
            <w:rFonts w:eastAsia="ＭＳ Ｐゴシック" w:cs="Arial" w:hint="eastAsia"/>
            <w:noProof/>
          </w:rPr>
          <w:t>図</w:t>
        </w:r>
        <w:r w:rsidRPr="00317306">
          <w:rPr>
            <w:rStyle w:val="af3"/>
            <w:rFonts w:eastAsia="ＭＳ Ｐゴシック" w:cs="Arial"/>
            <w:noProof/>
          </w:rPr>
          <w:t xml:space="preserve"> 4</w:t>
        </w:r>
        <w:r w:rsidRPr="00317306">
          <w:rPr>
            <w:rStyle w:val="af3"/>
            <w:rFonts w:eastAsia="ＭＳ Ｐゴシック" w:cs="Arial" w:hint="eastAsia"/>
            <w:noProof/>
          </w:rPr>
          <w:t xml:space="preserve">　ビルダーサーバインストール後、初回ログイン時の初期化案内メッセージウィンドウ</w:t>
        </w:r>
        <w:r w:rsidRPr="00317306">
          <w:rPr>
            <w:rStyle w:val="af3"/>
            <w:rFonts w:eastAsia="ＭＳ Ｐゴシック" w:cs="Arial"/>
            <w:noProof/>
          </w:rPr>
          <w:t>]</w:t>
        </w:r>
        <w:r w:rsidRPr="00317306">
          <w:rPr>
            <w:rFonts w:cs="Arial"/>
            <w:noProof/>
            <w:webHidden/>
          </w:rPr>
          <w:tab/>
        </w:r>
        <w:r w:rsidRPr="00317306">
          <w:rPr>
            <w:rFonts w:cs="Arial"/>
            <w:noProof/>
            <w:webHidden/>
          </w:rPr>
          <w:fldChar w:fldCharType="begin"/>
        </w:r>
        <w:r w:rsidRPr="00317306">
          <w:rPr>
            <w:rFonts w:cs="Arial"/>
            <w:noProof/>
            <w:webHidden/>
          </w:rPr>
          <w:instrText xml:space="preserve"> PAGEREF _Toc464669441 \h </w:instrText>
        </w:r>
        <w:r w:rsidRPr="00317306">
          <w:rPr>
            <w:rFonts w:cs="Arial"/>
            <w:noProof/>
            <w:webHidden/>
          </w:rPr>
        </w:r>
        <w:r w:rsidRPr="00317306">
          <w:rPr>
            <w:rFonts w:cs="Arial"/>
            <w:noProof/>
            <w:webHidden/>
          </w:rPr>
          <w:fldChar w:fldCharType="separate"/>
        </w:r>
        <w:r w:rsidR="00527402">
          <w:rPr>
            <w:rFonts w:cs="Arial"/>
            <w:noProof/>
            <w:webHidden/>
          </w:rPr>
          <w:t>18</w:t>
        </w:r>
        <w:r w:rsidRPr="00317306">
          <w:rPr>
            <w:rFonts w:cs="Arial"/>
            <w:noProof/>
            <w:webHidden/>
          </w:rPr>
          <w:fldChar w:fldCharType="end"/>
        </w:r>
      </w:hyperlink>
    </w:p>
    <w:p w14:paraId="79F52823" w14:textId="3AFAE52F" w:rsidR="00010577" w:rsidRPr="00317306" w:rsidRDefault="00010577">
      <w:pPr>
        <w:pStyle w:val="aff3"/>
        <w:tabs>
          <w:tab w:val="right" w:leader="dot" w:pos="9516"/>
        </w:tabs>
        <w:ind w:left="796" w:hanging="400"/>
        <w:rPr>
          <w:rFonts w:cs="Arial"/>
          <w:noProof/>
          <w:spacing w:val="0"/>
          <w:sz w:val="21"/>
          <w:szCs w:val="22"/>
        </w:rPr>
      </w:pPr>
      <w:hyperlink w:anchor="_Toc464669442" w:history="1">
        <w:r w:rsidRPr="00317306">
          <w:rPr>
            <w:rStyle w:val="af3"/>
            <w:rFonts w:eastAsia="ＭＳ Ｐゴシック" w:cs="Arial"/>
            <w:noProof/>
          </w:rPr>
          <w:t>[</w:t>
        </w:r>
        <w:r w:rsidRPr="00317306">
          <w:rPr>
            <w:rStyle w:val="af3"/>
            <w:rFonts w:eastAsia="ＭＳ Ｐゴシック" w:cs="Arial" w:hint="eastAsia"/>
            <w:noProof/>
          </w:rPr>
          <w:t>図</w:t>
        </w:r>
        <w:r w:rsidRPr="00317306">
          <w:rPr>
            <w:rStyle w:val="af3"/>
            <w:rFonts w:eastAsia="ＭＳ Ｐゴシック" w:cs="Arial"/>
            <w:noProof/>
          </w:rPr>
          <w:t xml:space="preserve"> 5</w:t>
        </w:r>
        <w:r w:rsidRPr="00317306">
          <w:rPr>
            <w:rStyle w:val="af3"/>
            <w:rFonts w:eastAsia="ＭＳ Ｐゴシック" w:cs="Arial" w:hint="eastAsia"/>
            <w:noProof/>
          </w:rPr>
          <w:t xml:space="preserve">　</w:t>
        </w:r>
        <w:r w:rsidRPr="00317306">
          <w:rPr>
            <w:rStyle w:val="af3"/>
            <w:rFonts w:eastAsia="ＭＳ Ｐゴシック" w:cs="Arial" w:hint="eastAsia"/>
            <w:noProof/>
            <w:kern w:val="0"/>
          </w:rPr>
          <w:t>ビルダーサーバの初期化完了画面</w:t>
        </w:r>
        <w:r w:rsidRPr="00317306">
          <w:rPr>
            <w:rStyle w:val="af3"/>
            <w:rFonts w:eastAsia="ＭＳ Ｐゴシック" w:cs="Arial"/>
            <w:noProof/>
            <w:kern w:val="0"/>
          </w:rPr>
          <w:t>]</w:t>
        </w:r>
        <w:r w:rsidRPr="00317306">
          <w:rPr>
            <w:rFonts w:cs="Arial"/>
            <w:noProof/>
            <w:webHidden/>
          </w:rPr>
          <w:tab/>
        </w:r>
        <w:r w:rsidRPr="00317306">
          <w:rPr>
            <w:rFonts w:cs="Arial"/>
            <w:noProof/>
            <w:webHidden/>
          </w:rPr>
          <w:fldChar w:fldCharType="begin"/>
        </w:r>
        <w:r w:rsidRPr="00317306">
          <w:rPr>
            <w:rFonts w:cs="Arial"/>
            <w:noProof/>
            <w:webHidden/>
          </w:rPr>
          <w:instrText xml:space="preserve"> PAGEREF _Toc464669442 \h </w:instrText>
        </w:r>
        <w:r w:rsidRPr="00317306">
          <w:rPr>
            <w:rFonts w:cs="Arial"/>
            <w:noProof/>
            <w:webHidden/>
          </w:rPr>
        </w:r>
        <w:r w:rsidRPr="00317306">
          <w:rPr>
            <w:rFonts w:cs="Arial"/>
            <w:noProof/>
            <w:webHidden/>
          </w:rPr>
          <w:fldChar w:fldCharType="separate"/>
        </w:r>
        <w:r w:rsidR="00527402">
          <w:rPr>
            <w:rFonts w:cs="Arial"/>
            <w:noProof/>
            <w:webHidden/>
          </w:rPr>
          <w:t>19</w:t>
        </w:r>
        <w:r w:rsidRPr="00317306">
          <w:rPr>
            <w:rFonts w:cs="Arial"/>
            <w:noProof/>
            <w:webHidden/>
          </w:rPr>
          <w:fldChar w:fldCharType="end"/>
        </w:r>
      </w:hyperlink>
    </w:p>
    <w:p w14:paraId="69D6B8BB" w14:textId="58412384" w:rsidR="00C953E9" w:rsidRPr="002D3C7C" w:rsidRDefault="002A201A" w:rsidP="00317306">
      <w:pPr>
        <w:autoSpaceDE w:val="0"/>
        <w:autoSpaceDN w:val="0"/>
      </w:pPr>
      <w:r w:rsidRPr="00AA4718">
        <w:rPr>
          <w:rFonts w:cs="Arial"/>
        </w:rPr>
        <w:fldChar w:fldCharType="end"/>
      </w:r>
    </w:p>
    <w:p w14:paraId="6D79D345" w14:textId="77777777" w:rsidR="00C953E9" w:rsidRPr="002D3C7C" w:rsidRDefault="00C953E9" w:rsidP="00317306">
      <w:pPr>
        <w:autoSpaceDE w:val="0"/>
        <w:autoSpaceDN w:val="0"/>
      </w:pPr>
    </w:p>
    <w:p w14:paraId="75AAE923" w14:textId="77777777" w:rsidR="00C953E9" w:rsidRPr="002D3C7C" w:rsidRDefault="00C953E9" w:rsidP="00317306">
      <w:pPr>
        <w:autoSpaceDE w:val="0"/>
        <w:autoSpaceDN w:val="0"/>
      </w:pPr>
    </w:p>
    <w:p w14:paraId="38BED349" w14:textId="4F3351F0" w:rsidR="00C953E9" w:rsidRPr="002D3C7C" w:rsidRDefault="00C953E9" w:rsidP="00317306">
      <w:pPr>
        <w:pStyle w:val="aff7"/>
        <w:wordWrap/>
        <w:jc w:val="both"/>
        <w:rPr>
          <w:rFonts w:ascii="Noto Sans Japanese Black" w:eastAsiaTheme="minorEastAsia" w:hAnsi="Noto Sans Japanese Black"/>
          <w:lang w:eastAsia="ja-JP"/>
        </w:rPr>
      </w:pPr>
    </w:p>
    <w:p w14:paraId="0BBC5CD5" w14:textId="77777777" w:rsidR="00C953E9" w:rsidRPr="002D3C7C" w:rsidRDefault="00C953E9" w:rsidP="00317306">
      <w:pPr>
        <w:autoSpaceDE w:val="0"/>
        <w:autoSpaceDN w:val="0"/>
      </w:pPr>
    </w:p>
    <w:p w14:paraId="54420B87" w14:textId="77777777" w:rsidR="00C953E9" w:rsidRPr="002D3C7C" w:rsidRDefault="00C953E9" w:rsidP="00317306">
      <w:pPr>
        <w:autoSpaceDE w:val="0"/>
        <w:autoSpaceDN w:val="0"/>
      </w:pPr>
    </w:p>
    <w:p w14:paraId="04C12412" w14:textId="77777777" w:rsidR="00C953E9" w:rsidRPr="002D3C7C" w:rsidRDefault="00C953E9" w:rsidP="00317306">
      <w:pPr>
        <w:autoSpaceDE w:val="0"/>
        <w:autoSpaceDN w:val="0"/>
      </w:pPr>
    </w:p>
    <w:p w14:paraId="00917AD8" w14:textId="77777777" w:rsidR="00C953E9" w:rsidRPr="002D3C7C" w:rsidRDefault="00C953E9" w:rsidP="00317306">
      <w:pPr>
        <w:autoSpaceDE w:val="0"/>
        <w:autoSpaceDN w:val="0"/>
      </w:pPr>
    </w:p>
    <w:p w14:paraId="68225BB3" w14:textId="77777777" w:rsidR="00C953E9" w:rsidRPr="002D3C7C" w:rsidRDefault="00C953E9" w:rsidP="00317306">
      <w:pPr>
        <w:autoSpaceDE w:val="0"/>
        <w:autoSpaceDN w:val="0"/>
      </w:pPr>
    </w:p>
    <w:p w14:paraId="0924DAD1" w14:textId="77777777" w:rsidR="00C953E9" w:rsidRPr="002D3C7C" w:rsidRDefault="00C953E9" w:rsidP="00317306">
      <w:pPr>
        <w:autoSpaceDE w:val="0"/>
        <w:autoSpaceDN w:val="0"/>
      </w:pPr>
    </w:p>
    <w:p w14:paraId="65EB3B5F" w14:textId="77777777" w:rsidR="00C953E9" w:rsidRPr="002D3C7C" w:rsidRDefault="00C953E9" w:rsidP="00317306">
      <w:pPr>
        <w:autoSpaceDE w:val="0"/>
        <w:autoSpaceDN w:val="0"/>
      </w:pPr>
    </w:p>
    <w:p w14:paraId="0C51953D" w14:textId="77777777" w:rsidR="00EE3E2E" w:rsidRPr="002D3C7C" w:rsidRDefault="00EE3E2E" w:rsidP="00317306">
      <w:pPr>
        <w:autoSpaceDE w:val="0"/>
        <w:autoSpaceDN w:val="0"/>
      </w:pPr>
    </w:p>
    <w:p w14:paraId="30D703F4" w14:textId="77777777" w:rsidR="00C953E9" w:rsidRPr="002D3C7C" w:rsidRDefault="00C953E9" w:rsidP="00317306">
      <w:pPr>
        <w:autoSpaceDE w:val="0"/>
        <w:autoSpaceDN w:val="0"/>
      </w:pPr>
    </w:p>
    <w:p w14:paraId="43BF635C" w14:textId="77777777" w:rsidR="00C953E9" w:rsidRPr="002D3C7C" w:rsidRDefault="00C953E9" w:rsidP="00317306">
      <w:pPr>
        <w:autoSpaceDE w:val="0"/>
        <w:autoSpaceDN w:val="0"/>
      </w:pPr>
    </w:p>
    <w:p w14:paraId="20539159" w14:textId="77777777" w:rsidR="00C953E9" w:rsidRPr="002D3C7C" w:rsidRDefault="00C953E9" w:rsidP="00317306">
      <w:pPr>
        <w:autoSpaceDE w:val="0"/>
        <w:autoSpaceDN w:val="0"/>
      </w:pPr>
    </w:p>
    <w:p w14:paraId="40FBBD67" w14:textId="77777777" w:rsidR="00C953E9" w:rsidRPr="002D3C7C" w:rsidRDefault="00C953E9" w:rsidP="00317306">
      <w:pPr>
        <w:autoSpaceDE w:val="0"/>
        <w:autoSpaceDN w:val="0"/>
      </w:pPr>
    </w:p>
    <w:p w14:paraId="149DE97E" w14:textId="77777777" w:rsidR="00C953E9" w:rsidRPr="002D3C7C" w:rsidRDefault="00C953E9" w:rsidP="00317306">
      <w:pPr>
        <w:autoSpaceDE w:val="0"/>
        <w:autoSpaceDN w:val="0"/>
      </w:pPr>
    </w:p>
    <w:p w14:paraId="09134EC9" w14:textId="77777777" w:rsidR="00C953E9" w:rsidRPr="002D3C7C" w:rsidRDefault="00C953E9" w:rsidP="00317306">
      <w:pPr>
        <w:autoSpaceDE w:val="0"/>
        <w:autoSpaceDN w:val="0"/>
      </w:pPr>
    </w:p>
    <w:p w14:paraId="44C2177D" w14:textId="77777777" w:rsidR="00C953E9" w:rsidRPr="002D3C7C" w:rsidRDefault="00C953E9" w:rsidP="00317306">
      <w:pPr>
        <w:autoSpaceDE w:val="0"/>
        <w:autoSpaceDN w:val="0"/>
      </w:pPr>
      <w:bookmarkStart w:id="36" w:name="_GoBack"/>
      <w:bookmarkEnd w:id="36"/>
    </w:p>
    <w:p w14:paraId="650BDF2A" w14:textId="77777777" w:rsidR="00C953E9" w:rsidRPr="002D3C7C" w:rsidDel="00216125" w:rsidRDefault="00C953E9" w:rsidP="00317306">
      <w:pPr>
        <w:autoSpaceDE w:val="0"/>
        <w:autoSpaceDN w:val="0"/>
        <w:rPr>
          <w:del w:id="37" w:author="yoon hosuk" w:date="2020-01-29T10:23:00Z"/>
        </w:rPr>
      </w:pPr>
    </w:p>
    <w:p w14:paraId="137D3669" w14:textId="77777777" w:rsidR="00C953E9" w:rsidRPr="002D3C7C" w:rsidDel="00216125" w:rsidRDefault="00C953E9" w:rsidP="00317306">
      <w:pPr>
        <w:autoSpaceDE w:val="0"/>
        <w:autoSpaceDN w:val="0"/>
        <w:rPr>
          <w:del w:id="38" w:author="yoon hosuk" w:date="2020-01-29T10:23:00Z"/>
        </w:rPr>
      </w:pPr>
    </w:p>
    <w:p w14:paraId="459D200D" w14:textId="77777777" w:rsidR="00C953E9" w:rsidRPr="002D3C7C" w:rsidDel="00216125" w:rsidRDefault="00C953E9" w:rsidP="00317306">
      <w:pPr>
        <w:autoSpaceDE w:val="0"/>
        <w:autoSpaceDN w:val="0"/>
        <w:rPr>
          <w:del w:id="39" w:author="yoon hosuk" w:date="2020-01-29T10:23:00Z"/>
        </w:rPr>
      </w:pPr>
    </w:p>
    <w:p w14:paraId="75FDD6E1" w14:textId="77777777" w:rsidR="008E36AE" w:rsidRPr="002D3C7C" w:rsidDel="00216125" w:rsidRDefault="008E36AE" w:rsidP="00317306">
      <w:pPr>
        <w:autoSpaceDE w:val="0"/>
        <w:autoSpaceDN w:val="0"/>
        <w:rPr>
          <w:del w:id="40" w:author="yoon hosuk" w:date="2020-01-29T10:23:00Z"/>
        </w:rPr>
      </w:pPr>
    </w:p>
    <w:p w14:paraId="26296E26" w14:textId="77777777" w:rsidR="008E36AE" w:rsidRPr="002D3C7C" w:rsidDel="00216125" w:rsidRDefault="008E36AE" w:rsidP="00317306">
      <w:pPr>
        <w:autoSpaceDE w:val="0"/>
        <w:autoSpaceDN w:val="0"/>
        <w:rPr>
          <w:del w:id="41" w:author="yoon hosuk" w:date="2020-01-29T10:23:00Z"/>
        </w:rPr>
      </w:pPr>
    </w:p>
    <w:p w14:paraId="1E737DC0" w14:textId="77777777" w:rsidR="008E36AE" w:rsidRPr="002D3C7C" w:rsidDel="00216125" w:rsidRDefault="008E36AE" w:rsidP="00317306">
      <w:pPr>
        <w:autoSpaceDE w:val="0"/>
        <w:autoSpaceDN w:val="0"/>
        <w:rPr>
          <w:del w:id="42" w:author="yoon hosuk" w:date="2020-01-29T10:23:00Z"/>
        </w:rPr>
      </w:pPr>
    </w:p>
    <w:p w14:paraId="4FABEF56" w14:textId="77777777" w:rsidR="008E36AE" w:rsidRPr="002D3C7C" w:rsidDel="00216125" w:rsidRDefault="008E36AE" w:rsidP="00317306">
      <w:pPr>
        <w:autoSpaceDE w:val="0"/>
        <w:autoSpaceDN w:val="0"/>
        <w:rPr>
          <w:del w:id="43" w:author="yoon hosuk" w:date="2020-01-29T10:23:00Z"/>
        </w:rPr>
      </w:pPr>
    </w:p>
    <w:p w14:paraId="1209A61D" w14:textId="77777777" w:rsidR="008E36AE" w:rsidRPr="002D3C7C" w:rsidDel="00216125" w:rsidRDefault="008E36AE" w:rsidP="00317306">
      <w:pPr>
        <w:autoSpaceDE w:val="0"/>
        <w:autoSpaceDN w:val="0"/>
        <w:rPr>
          <w:del w:id="44" w:author="yoon hosuk" w:date="2020-01-29T10:23:00Z"/>
        </w:rPr>
      </w:pPr>
    </w:p>
    <w:p w14:paraId="62CF2124" w14:textId="3F374AD4" w:rsidR="00C953E9" w:rsidRPr="00317306" w:rsidRDefault="00EC39FF" w:rsidP="00317306">
      <w:pPr>
        <w:widowControl/>
        <w:spacing w:after="160" w:line="259" w:lineRule="auto"/>
        <w:rPr>
          <w:rFonts w:eastAsiaTheme="minorEastAsia"/>
          <w:lang w:eastAsia="ko-KR"/>
        </w:rPr>
      </w:pPr>
      <w:del w:id="45" w:author="yoon hosuk" w:date="2020-01-29T10:23:00Z">
        <w:r w:rsidDel="00216125">
          <w:br w:type="page"/>
        </w:r>
      </w:del>
    </w:p>
    <w:p w14:paraId="7745E17E" w14:textId="54DA25CE" w:rsidR="00C953E9" w:rsidRPr="002D3C7C" w:rsidRDefault="00C953E9" w:rsidP="00317306">
      <w:pPr>
        <w:pStyle w:val="1"/>
        <w:wordWrap/>
      </w:pPr>
      <w:bookmarkStart w:id="46" w:name="_Toc428374313"/>
      <w:bookmarkStart w:id="47" w:name="_Toc428374503"/>
      <w:bookmarkStart w:id="48" w:name="_Toc430879302"/>
      <w:bookmarkStart w:id="49" w:name="_Toc464807670"/>
      <w:r w:rsidRPr="002D3C7C">
        <w:lastRenderedPageBreak/>
        <w:t>Quick Start</w:t>
      </w:r>
      <w:bookmarkEnd w:id="46"/>
      <w:bookmarkEnd w:id="47"/>
      <w:bookmarkEnd w:id="48"/>
      <w:bookmarkEnd w:id="49"/>
    </w:p>
    <w:p w14:paraId="4EE89349" w14:textId="499759CD" w:rsidR="00C953E9" w:rsidRPr="002D3C7C" w:rsidRDefault="001141A2" w:rsidP="00317306">
      <w:pPr>
        <w:autoSpaceDE w:val="0"/>
        <w:autoSpaceDN w:val="0"/>
        <w:jc w:val="left"/>
      </w:pPr>
      <w:r w:rsidRPr="00317306">
        <w:rPr>
          <w:rFonts w:hint="eastAsia"/>
        </w:rPr>
        <w:t>本書</w:t>
      </w:r>
      <w:r w:rsidR="00C953E9" w:rsidRPr="002D3C7C">
        <w:rPr>
          <w:rFonts w:hint="eastAsia"/>
        </w:rPr>
        <w:t>では</w:t>
      </w:r>
      <w:r w:rsidR="0009643B" w:rsidRPr="002D3C7C">
        <w:rPr>
          <w:rFonts w:hint="eastAsia"/>
        </w:rPr>
        <w:t>、</w:t>
      </w:r>
      <w:proofErr w:type="spellStart"/>
      <w:r w:rsidR="00C953E9" w:rsidRPr="002D3C7C">
        <w:t>InnoProduct</w:t>
      </w:r>
      <w:proofErr w:type="spellEnd"/>
      <w:r w:rsidR="00C953E9" w:rsidRPr="002D3C7C">
        <w:rPr>
          <w:rFonts w:hint="eastAsia"/>
        </w:rPr>
        <w:t>をインストールし</w:t>
      </w:r>
      <w:r w:rsidR="00800E7A" w:rsidRPr="002D3C7C">
        <w:rPr>
          <w:rFonts w:hint="eastAsia"/>
        </w:rPr>
        <w:t>て構成する方法について</w:t>
      </w:r>
      <w:r w:rsidR="00C953E9" w:rsidRPr="002D3C7C">
        <w:rPr>
          <w:rFonts w:hint="eastAsia"/>
        </w:rPr>
        <w:t>説明する。インストール対象のシステム構成</w:t>
      </w:r>
      <w:r w:rsidR="00800E7A" w:rsidRPr="002D3C7C">
        <w:rPr>
          <w:rFonts w:hint="eastAsia"/>
        </w:rPr>
        <w:t>は</w:t>
      </w:r>
      <w:r w:rsidR="00C953E9" w:rsidRPr="002D3C7C">
        <w:rPr>
          <w:rFonts w:hint="eastAsia"/>
        </w:rPr>
        <w:t>、以下</w:t>
      </w:r>
      <w:r w:rsidR="00800E7A" w:rsidRPr="002D3C7C">
        <w:rPr>
          <w:rFonts w:hint="eastAsia"/>
        </w:rPr>
        <w:t>の</w:t>
      </w:r>
      <w:r w:rsidR="00C953E9" w:rsidRPr="002D3C7C">
        <w:rPr>
          <w:rFonts w:hint="eastAsia"/>
        </w:rPr>
        <w:t>通りである。</w:t>
      </w:r>
    </w:p>
    <w:p w14:paraId="4B6742BE" w14:textId="7E89BCFF" w:rsidR="00C953E9" w:rsidRPr="002D3C7C" w:rsidRDefault="00AB6514" w:rsidP="00317306">
      <w:pPr>
        <w:pStyle w:val="a0"/>
        <w:wordWrap/>
        <w:ind w:left="816"/>
        <w:jc w:val="left"/>
      </w:pPr>
      <w:proofErr w:type="spellStart"/>
      <w:r w:rsidRPr="002D3C7C">
        <w:rPr>
          <w:rFonts w:eastAsiaTheme="minorEastAsia"/>
        </w:rPr>
        <w:t>InnoRules</w:t>
      </w:r>
      <w:commentRangeStart w:id="50"/>
      <w:commentRangeEnd w:id="50"/>
      <w:proofErr w:type="spellEnd"/>
      <w:r w:rsidR="002A3E54" w:rsidRPr="002D3C7C">
        <w:rPr>
          <w:rStyle w:val="af2"/>
          <w:rFonts w:ascii="Noto Sans Japanese Regular" w:eastAsia="Noto Sans Japanese Regular" w:cs="Times New Roman"/>
        </w:rPr>
        <w:commentReference w:id="50"/>
      </w:r>
      <w:r w:rsidR="00C953E9" w:rsidRPr="002D3C7C">
        <w:rPr>
          <w:rFonts w:hint="eastAsia"/>
        </w:rPr>
        <w:t>がインストールされたシステム</w:t>
      </w:r>
    </w:p>
    <w:p w14:paraId="53784A17" w14:textId="77777777" w:rsidR="00C953E9" w:rsidRPr="002D3C7C" w:rsidRDefault="00C953E9" w:rsidP="00317306">
      <w:pPr>
        <w:pStyle w:val="a0"/>
        <w:wordWrap/>
        <w:ind w:left="816"/>
        <w:jc w:val="left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ビルダーサービスの有効化</w:t>
      </w:r>
    </w:p>
    <w:p w14:paraId="4DB66739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65F1CB2B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080C2E34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565544D9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03F2F5F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330910A0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7DCF9E0B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0EEF69F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0A77F786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375F8747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66D58017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79FCF45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38DF4689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68A1BFA6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1C3ECA38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FE08FA0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54F2B953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7EBC9AF0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490D7B5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63B01198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749FE210" w14:textId="77777777" w:rsidR="008E36AE" w:rsidRPr="002D3C7C" w:rsidRDefault="008E36AE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04220E4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3F49FA6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7A9D6E74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04A35F77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0A920D82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201CED53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10C94C5E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15836301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6C79E152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1AC5FD54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389440C7" w14:textId="77777777" w:rsidR="00CF48AF" w:rsidRPr="002D3C7C" w:rsidRDefault="00CF48AF" w:rsidP="00317306">
      <w:pPr>
        <w:pStyle w:val="a0"/>
        <w:numPr>
          <w:ilvl w:val="0"/>
          <w:numId w:val="0"/>
        </w:numPr>
        <w:wordWrap/>
        <w:ind w:left="200" w:hanging="200"/>
      </w:pPr>
    </w:p>
    <w:p w14:paraId="69BDC170" w14:textId="3498DC2F" w:rsidR="00C953E9" w:rsidRPr="002D3C7C" w:rsidRDefault="00C953E9" w:rsidP="00317306">
      <w:pPr>
        <w:pStyle w:val="20"/>
        <w:rPr>
          <w:lang w:eastAsia="ja-JP"/>
        </w:rPr>
      </w:pPr>
      <w:bookmarkStart w:id="51" w:name="_Toc428374314"/>
      <w:bookmarkStart w:id="52" w:name="_Toc428374504"/>
      <w:bookmarkStart w:id="53" w:name="_Toc430879303"/>
      <w:bookmarkStart w:id="54" w:name="_Toc464807671"/>
      <w:r w:rsidRPr="002D3C7C">
        <w:rPr>
          <w:rFonts w:hint="eastAsia"/>
          <w:lang w:eastAsia="ja-JP"/>
        </w:rPr>
        <w:lastRenderedPageBreak/>
        <w:t>インストール前</w:t>
      </w:r>
      <w:r w:rsidR="00A52D41" w:rsidRPr="002D3C7C">
        <w:rPr>
          <w:rFonts w:hint="eastAsia"/>
          <w:lang w:eastAsia="ja-JP"/>
        </w:rPr>
        <w:t>の</w:t>
      </w:r>
      <w:r w:rsidRPr="002D3C7C">
        <w:rPr>
          <w:rFonts w:hint="eastAsia"/>
          <w:lang w:eastAsia="ja-JP"/>
        </w:rPr>
        <w:t>必要事項</w:t>
      </w:r>
      <w:bookmarkEnd w:id="51"/>
      <w:bookmarkEnd w:id="52"/>
      <w:bookmarkEnd w:id="53"/>
      <w:bookmarkEnd w:id="54"/>
    </w:p>
    <w:p w14:paraId="2FB2CC6A" w14:textId="7C3FB668" w:rsidR="00C953E9" w:rsidRPr="002D3C7C" w:rsidRDefault="00C953E9" w:rsidP="00317306">
      <w:pPr>
        <w:autoSpaceDE w:val="0"/>
        <w:autoSpaceDN w:val="0"/>
      </w:pPr>
      <w:proofErr w:type="spellStart"/>
      <w:r w:rsidRPr="002D3C7C">
        <w:t>InnoProduct</w:t>
      </w:r>
      <w:proofErr w:type="spellEnd"/>
      <w:r w:rsidR="00EC39FF">
        <w:rPr>
          <w:rFonts w:hint="eastAsia"/>
        </w:rPr>
        <w:t>をインストールするために</w:t>
      </w:r>
      <w:r w:rsidRPr="002D3C7C">
        <w:rPr>
          <w:rFonts w:hint="eastAsia"/>
        </w:rPr>
        <w:t>は下記の事項が必要である。</w:t>
      </w:r>
    </w:p>
    <w:p w14:paraId="7958D978" w14:textId="77777777" w:rsidR="00C953E9" w:rsidRPr="002D3C7C" w:rsidRDefault="00C953E9" w:rsidP="00317306">
      <w:pPr>
        <w:pStyle w:val="a0"/>
        <w:wordWrap/>
        <w:ind w:left="816"/>
      </w:pPr>
      <w:proofErr w:type="spellStart"/>
      <w:r w:rsidRPr="002D3C7C">
        <w:t>InnoRules</w:t>
      </w:r>
      <w:proofErr w:type="spellEnd"/>
      <w:r w:rsidRPr="002D3C7C">
        <w:rPr>
          <w:rFonts w:hint="eastAsia"/>
        </w:rPr>
        <w:t>インストール</w:t>
      </w:r>
    </w:p>
    <w:p w14:paraId="609BBE10" w14:textId="0849235F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インストールを実行する前に</w:t>
      </w:r>
      <w:proofErr w:type="spellStart"/>
      <w:r w:rsidRPr="002D3C7C">
        <w:t>InnoRules</w:t>
      </w:r>
      <w:proofErr w:type="spellEnd"/>
      <w:r w:rsidRPr="002D3C7C">
        <w:rPr>
          <w:rFonts w:hint="eastAsia"/>
        </w:rPr>
        <w:t>がインストールされている必要がある。</w:t>
      </w:r>
    </w:p>
    <w:p w14:paraId="51D75430" w14:textId="77777777" w:rsidR="00C953E9" w:rsidRPr="002D3C7C" w:rsidRDefault="00C953E9" w:rsidP="00317306">
      <w:pPr>
        <w:pStyle w:val="a0"/>
        <w:wordWrap/>
        <w:ind w:left="816"/>
      </w:pPr>
      <w:proofErr w:type="spellStart"/>
      <w:r w:rsidRPr="002D3C7C">
        <w:t>InnoRules</w:t>
      </w:r>
      <w:proofErr w:type="spellEnd"/>
      <w:r w:rsidRPr="002D3C7C">
        <w:rPr>
          <w:rFonts w:hint="eastAsia"/>
        </w:rPr>
        <w:t>用</w:t>
      </w:r>
      <w:r w:rsidRPr="002D3C7C">
        <w:t>OS</w:t>
      </w:r>
      <w:r w:rsidRPr="002D3C7C">
        <w:rPr>
          <w:rFonts w:hint="eastAsia"/>
        </w:rPr>
        <w:t>アカウント</w:t>
      </w:r>
    </w:p>
    <w:p w14:paraId="4CC59040" w14:textId="77777777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r w:rsidRPr="002D3C7C">
        <w:t>OS</w:t>
      </w:r>
      <w:r w:rsidRPr="002D3C7C">
        <w:rPr>
          <w:rFonts w:hint="eastAsia"/>
        </w:rPr>
        <w:t>にログインしてインストールを実行し、</w:t>
      </w:r>
      <w:proofErr w:type="spellStart"/>
      <w:r w:rsidRPr="002D3C7C">
        <w:t>InnoProduct</w:t>
      </w:r>
      <w:proofErr w:type="spellEnd"/>
      <w:r w:rsidRPr="002D3C7C">
        <w:rPr>
          <w:rFonts w:hint="eastAsia"/>
        </w:rPr>
        <w:t>サーバを実行するためのアカウントである。</w:t>
      </w:r>
    </w:p>
    <w:p w14:paraId="523BC6C8" w14:textId="7490B29B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proofErr w:type="spellStart"/>
      <w:r w:rsidRPr="002D3C7C">
        <w:t>InnoRules</w:t>
      </w:r>
      <w:proofErr w:type="spellEnd"/>
      <w:r w:rsidRPr="002D3C7C">
        <w:rPr>
          <w:rFonts w:hint="eastAsia"/>
        </w:rPr>
        <w:t>をインストールした</w:t>
      </w:r>
      <w:r w:rsidRPr="002D3C7C">
        <w:t>OS</w:t>
      </w:r>
      <w:r w:rsidRPr="002D3C7C">
        <w:rPr>
          <w:rFonts w:hint="eastAsia"/>
        </w:rPr>
        <w:t>アカウントの利用を推奨する。</w:t>
      </w:r>
    </w:p>
    <w:p w14:paraId="5A45D732" w14:textId="7B2292FE" w:rsidR="00C953E9" w:rsidRPr="002D3C7C" w:rsidRDefault="00C953E9" w:rsidP="00317306">
      <w:pPr>
        <w:pStyle w:val="a0"/>
        <w:wordWrap/>
        <w:ind w:left="816"/>
      </w:pPr>
      <w:proofErr w:type="spellStart"/>
      <w:r w:rsidRPr="002D3C7C">
        <w:t>JDK</w:t>
      </w:r>
      <w:r w:rsidR="00EC39FF">
        <w:rPr>
          <w:rFonts w:hint="eastAsia"/>
        </w:rPr>
        <w:t>6.0</w:t>
      </w:r>
      <w:proofErr w:type="spellEnd"/>
      <w:r w:rsidRPr="002D3C7C">
        <w:rPr>
          <w:rFonts w:hint="eastAsia"/>
        </w:rPr>
        <w:t>以上</w:t>
      </w:r>
    </w:p>
    <w:p w14:paraId="445D929F" w14:textId="786E0964" w:rsidR="00C953E9" w:rsidRPr="002D3C7C" w:rsidRDefault="00C953E9" w:rsidP="00317306">
      <w:pPr>
        <w:pStyle w:val="a0"/>
        <w:wordWrap/>
        <w:ind w:left="816"/>
      </w:pPr>
      <w:r w:rsidRPr="002D3C7C">
        <w:rPr>
          <w:rFonts w:hint="eastAsia"/>
        </w:rPr>
        <w:t>最小インストール空き容量</w:t>
      </w:r>
      <w:proofErr w:type="spellStart"/>
      <w:r w:rsidRPr="002D3C7C">
        <w:t>30MB</w:t>
      </w:r>
      <w:proofErr w:type="spellEnd"/>
    </w:p>
    <w:p w14:paraId="54CEC875" w14:textId="3DE2EB84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がインストールされるファイルシステム上の必要空き容量であり、上記</w:t>
      </w:r>
      <w:r w:rsidRPr="002D3C7C">
        <w:t>OS</w:t>
      </w:r>
      <w:r w:rsidRPr="002D3C7C">
        <w:rPr>
          <w:rFonts w:hint="eastAsia"/>
        </w:rPr>
        <w:t>アカウントに書き込み権限が付与されている必要がある。</w:t>
      </w:r>
    </w:p>
    <w:p w14:paraId="1BED2385" w14:textId="3E81A0DB" w:rsidR="00C953E9" w:rsidRPr="002D3C7C" w:rsidRDefault="00C953E9" w:rsidP="00317306">
      <w:pPr>
        <w:pStyle w:val="a0"/>
        <w:wordWrap/>
        <w:ind w:left="816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インストールウィザード</w:t>
      </w:r>
      <w:r w:rsidRPr="002D3C7C">
        <w:t>:</w:t>
      </w:r>
      <w:proofErr w:type="spellStart"/>
      <w:r w:rsidRPr="002D3C7C">
        <w:t>innoproduct-inst.jar</w:t>
      </w:r>
      <w:proofErr w:type="spellEnd"/>
    </w:p>
    <w:p w14:paraId="7378782F" w14:textId="77777777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をインストールする実行可能な</w:t>
      </w:r>
      <w:r w:rsidRPr="002D3C7C">
        <w:t>jar</w:t>
      </w:r>
      <w:r w:rsidRPr="002D3C7C">
        <w:rPr>
          <w:rFonts w:hint="eastAsia"/>
        </w:rPr>
        <w:t>ファイルである。</w:t>
      </w:r>
    </w:p>
    <w:p w14:paraId="6FA79F3A" w14:textId="77777777" w:rsidR="00C953E9" w:rsidRPr="002D3C7C" w:rsidRDefault="00C953E9" w:rsidP="00317306">
      <w:pPr>
        <w:pStyle w:val="a0"/>
        <w:wordWrap/>
        <w:ind w:left="816"/>
      </w:pPr>
      <w:proofErr w:type="spellStart"/>
      <w:r w:rsidRPr="002D3C7C">
        <w:t>InnoRules</w:t>
      </w:r>
      <w:proofErr w:type="spellEnd"/>
      <w:r w:rsidRPr="002D3C7C">
        <w:rPr>
          <w:rFonts w:hint="eastAsia"/>
        </w:rPr>
        <w:t>ライセンスファイル</w:t>
      </w:r>
    </w:p>
    <w:p w14:paraId="0C947387" w14:textId="0E04B539" w:rsidR="00C953E9" w:rsidRPr="002D3C7C" w:rsidRDefault="00C953E9" w:rsidP="00317306">
      <w:pPr>
        <w:pStyle w:val="a0"/>
        <w:wordWrap/>
        <w:ind w:left="816"/>
      </w:pPr>
      <w:r w:rsidRPr="002D3C7C">
        <w:rPr>
          <w:rFonts w:hint="eastAsia"/>
        </w:rPr>
        <w:t>データベースサーバおよびアカウント</w:t>
      </w:r>
    </w:p>
    <w:p w14:paraId="3620B478" w14:textId="05DB61C1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r w:rsidRPr="002D3C7C">
        <w:rPr>
          <w:rFonts w:hint="eastAsia"/>
        </w:rPr>
        <w:t>デー</w:t>
      </w:r>
      <w:r w:rsidR="00D044F1" w:rsidRPr="002D3C7C">
        <w:rPr>
          <w:rFonts w:hint="eastAsia"/>
        </w:rPr>
        <w:t>タベースは各単位ルールシステムがインストール構成されたシステムで</w:t>
      </w:r>
      <w:r w:rsidRPr="002D3C7C">
        <w:rPr>
          <w:rFonts w:hint="eastAsia"/>
        </w:rPr>
        <w:t>商品データを保存するために使用される。単位システムごとにルールシステムで使用するデータベースアカウントが必要である。なお、データベースアカウントは下記の権限が必要である。</w:t>
      </w:r>
    </w:p>
    <w:p w14:paraId="1FB842CD" w14:textId="4C41CE34" w:rsidR="00C953E9" w:rsidRPr="002D3C7C" w:rsidRDefault="00C953E9" w:rsidP="00317306">
      <w:pPr>
        <w:pStyle w:val="a5"/>
        <w:wordWrap/>
        <w:ind w:left="1113"/>
      </w:pPr>
      <w:r w:rsidRPr="002D3C7C">
        <w:rPr>
          <w:rFonts w:hint="eastAsia"/>
        </w:rPr>
        <w:t>データベース接続</w:t>
      </w:r>
    </w:p>
    <w:p w14:paraId="7AE778D4" w14:textId="77777777" w:rsidR="00C953E9" w:rsidRPr="002D3C7C" w:rsidRDefault="00C953E9" w:rsidP="00317306">
      <w:pPr>
        <w:pStyle w:val="a5"/>
        <w:wordWrap/>
        <w:ind w:left="1113"/>
      </w:pPr>
      <w:r w:rsidRPr="002D3C7C">
        <w:rPr>
          <w:rFonts w:hint="eastAsia"/>
        </w:rPr>
        <w:t>テーブル生成</w:t>
      </w:r>
    </w:p>
    <w:p w14:paraId="1D134C5D" w14:textId="1390775C" w:rsidR="00C953E9" w:rsidRPr="002D3C7C" w:rsidRDefault="00C953E9" w:rsidP="00317306">
      <w:pPr>
        <w:pStyle w:val="a5"/>
        <w:wordWrap/>
        <w:ind w:left="1113"/>
      </w:pPr>
      <w:r w:rsidRPr="002D3C7C">
        <w:rPr>
          <w:rFonts w:hint="eastAsia"/>
        </w:rPr>
        <w:t>データ生成、削除および照会</w:t>
      </w:r>
    </w:p>
    <w:p w14:paraId="299CF6DC" w14:textId="77777777" w:rsidR="00AF18D2" w:rsidRPr="002D3C7C" w:rsidRDefault="00AF18D2" w:rsidP="00317306">
      <w:pPr>
        <w:pStyle w:val="a5"/>
        <w:numPr>
          <w:ilvl w:val="0"/>
          <w:numId w:val="0"/>
        </w:numPr>
        <w:wordWrap/>
        <w:ind w:left="1106"/>
      </w:pPr>
    </w:p>
    <w:p w14:paraId="08653C44" w14:textId="283FCF6D" w:rsidR="00C953E9" w:rsidRPr="002D3C7C" w:rsidRDefault="00C953E9" w:rsidP="00317306">
      <w:pPr>
        <w:pStyle w:val="a"/>
        <w:wordWrap/>
      </w:pPr>
      <w:proofErr w:type="spellStart"/>
      <w:r w:rsidRPr="002D3C7C">
        <w:t>DB2</w:t>
      </w:r>
      <w:proofErr w:type="spellEnd"/>
      <w:r w:rsidRPr="002D3C7C">
        <w:rPr>
          <w:rFonts w:hint="eastAsia"/>
        </w:rPr>
        <w:t>使用時の注意事項</w:t>
      </w:r>
    </w:p>
    <w:p w14:paraId="2EC5C430" w14:textId="6F98A020" w:rsidR="00C953E9" w:rsidRPr="002D3C7C" w:rsidRDefault="00C953E9" w:rsidP="00317306">
      <w:pPr>
        <w:pStyle w:val="a"/>
        <w:numPr>
          <w:ilvl w:val="0"/>
          <w:numId w:val="0"/>
        </w:numPr>
        <w:wordWrap/>
        <w:ind w:left="800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インストール時は</w:t>
      </w:r>
      <w:proofErr w:type="spellStart"/>
      <w:r w:rsidRPr="002D3C7C">
        <w:t>DB2</w:t>
      </w:r>
      <w:proofErr w:type="spellEnd"/>
      <w:r w:rsidRPr="002D3C7C">
        <w:t xml:space="preserve"> </w:t>
      </w:r>
      <w:proofErr w:type="spellStart"/>
      <w:r w:rsidRPr="002D3C7C">
        <w:t>v.10.5</w:t>
      </w:r>
      <w:proofErr w:type="spellEnd"/>
      <w:r w:rsidRPr="002D3C7C">
        <w:rPr>
          <w:rFonts w:hint="eastAsia"/>
        </w:rPr>
        <w:t>の使用を前提とする。</w:t>
      </w:r>
    </w:p>
    <w:p w14:paraId="740423DA" w14:textId="4D43E2C3" w:rsidR="00C953E9" w:rsidRPr="002D3C7C" w:rsidRDefault="00C953E9" w:rsidP="00317306">
      <w:pPr>
        <w:pStyle w:val="a"/>
        <w:numPr>
          <w:ilvl w:val="0"/>
          <w:numId w:val="0"/>
        </w:numPr>
        <w:wordWrap/>
        <w:ind w:left="800"/>
      </w:pPr>
      <w:r w:rsidRPr="002D3C7C">
        <w:t>data tablespace</w:t>
      </w:r>
      <w:r w:rsidRPr="002D3C7C">
        <w:rPr>
          <w:rFonts w:hint="eastAsia"/>
        </w:rPr>
        <w:t>・</w:t>
      </w:r>
      <w:r w:rsidRPr="002D3C7C">
        <w:t>temporary tablespace</w:t>
      </w:r>
      <w:r w:rsidRPr="002D3C7C">
        <w:rPr>
          <w:rFonts w:hint="eastAsia"/>
        </w:rPr>
        <w:t>生成時、</w:t>
      </w:r>
      <w:r w:rsidRPr="002D3C7C">
        <w:t>page size(buffer pool)</w:t>
      </w:r>
      <w:r w:rsidRPr="002D3C7C">
        <w:rPr>
          <w:rFonts w:hint="eastAsia"/>
        </w:rPr>
        <w:t>は</w:t>
      </w:r>
      <w:proofErr w:type="spellStart"/>
      <w:r w:rsidRPr="002D3C7C">
        <w:t>32KByte</w:t>
      </w:r>
      <w:proofErr w:type="spellEnd"/>
      <w:r w:rsidRPr="002D3C7C">
        <w:rPr>
          <w:rFonts w:hint="eastAsia"/>
        </w:rPr>
        <w:t>で生成する。</w:t>
      </w:r>
    </w:p>
    <w:p w14:paraId="5DE047CC" w14:textId="405F257C" w:rsidR="00C953E9" w:rsidRPr="002D3C7C" w:rsidRDefault="00C953E9" w:rsidP="00317306">
      <w:pPr>
        <w:pStyle w:val="a"/>
        <w:numPr>
          <w:ilvl w:val="0"/>
          <w:numId w:val="0"/>
        </w:numPr>
        <w:wordWrap/>
        <w:ind w:left="800"/>
      </w:pPr>
      <w:r w:rsidRPr="002D3C7C">
        <w:rPr>
          <w:rFonts w:hint="eastAsia"/>
        </w:rPr>
        <w:t>データベースの構成環境変数</w:t>
      </w:r>
      <w:proofErr w:type="spellStart"/>
      <w:r w:rsidRPr="002D3C7C">
        <w:t>EXTENDED_ROW_SZ</w:t>
      </w:r>
      <w:proofErr w:type="spellEnd"/>
      <w:r w:rsidRPr="002D3C7C">
        <w:rPr>
          <w:rFonts w:hint="eastAsia"/>
        </w:rPr>
        <w:t>を</w:t>
      </w:r>
      <w:r w:rsidRPr="002D3C7C">
        <w:t>Enable</w:t>
      </w:r>
      <w:r w:rsidRPr="002D3C7C">
        <w:rPr>
          <w:rFonts w:hint="eastAsia"/>
        </w:rPr>
        <w:t>で設定する。</w:t>
      </w:r>
    </w:p>
    <w:p w14:paraId="06B3408A" w14:textId="77777777" w:rsidR="00AF18D2" w:rsidRPr="002D3C7C" w:rsidRDefault="00AF18D2" w:rsidP="00317306">
      <w:pPr>
        <w:autoSpaceDE w:val="0"/>
        <w:autoSpaceDN w:val="0"/>
      </w:pPr>
    </w:p>
    <w:p w14:paraId="002F42A4" w14:textId="1D2DED4D" w:rsidR="00C953E9" w:rsidRPr="002D3C7C" w:rsidRDefault="00C953E9" w:rsidP="00317306">
      <w:pPr>
        <w:pStyle w:val="a0"/>
        <w:wordWrap/>
        <w:ind w:left="816"/>
      </w:pPr>
      <w:r w:rsidRPr="002D3C7C">
        <w:t>JDBC</w:t>
      </w:r>
      <w:r w:rsidRPr="002D3C7C">
        <w:rPr>
          <w:rFonts w:hint="eastAsia"/>
        </w:rPr>
        <w:t>ドライバ</w:t>
      </w:r>
    </w:p>
    <w:p w14:paraId="301C45C7" w14:textId="40330313" w:rsidR="00C953E9" w:rsidRPr="002D3C7C" w:rsidRDefault="00C953E9" w:rsidP="00317306">
      <w:pPr>
        <w:pStyle w:val="a0"/>
        <w:numPr>
          <w:ilvl w:val="0"/>
          <w:numId w:val="0"/>
        </w:numPr>
        <w:wordWrap/>
        <w:ind w:left="812"/>
      </w:pPr>
      <w:r w:rsidRPr="002D3C7C">
        <w:rPr>
          <w:rFonts w:hint="eastAsia"/>
        </w:rPr>
        <w:t>インストールウィザードおよび</w:t>
      </w:r>
      <w:proofErr w:type="spellStart"/>
      <w:r w:rsidRPr="002D3C7C">
        <w:t>InnoProduct</w:t>
      </w:r>
      <w:proofErr w:type="spellEnd"/>
      <w:r w:rsidRPr="002D3C7C">
        <w:rPr>
          <w:rFonts w:hint="eastAsia"/>
        </w:rPr>
        <w:t>サーバが上記</w:t>
      </w:r>
      <w:r w:rsidR="00D044F1" w:rsidRPr="002D3C7C">
        <w:rPr>
          <w:rFonts w:hint="eastAsia"/>
        </w:rPr>
        <w:t>の</w:t>
      </w:r>
      <w:r w:rsidRPr="002D3C7C">
        <w:rPr>
          <w:rFonts w:hint="eastAsia"/>
        </w:rPr>
        <w:t>データベースにアクセスするために必要である。</w:t>
      </w:r>
    </w:p>
    <w:p w14:paraId="47AD9F9D" w14:textId="0009B66A" w:rsidR="00C953E9" w:rsidRPr="002D3C7C" w:rsidRDefault="00C953E9" w:rsidP="00317306">
      <w:pPr>
        <w:pStyle w:val="-2"/>
        <w:numPr>
          <w:ilvl w:val="1"/>
          <w:numId w:val="22"/>
        </w:numPr>
        <w:tabs>
          <w:tab w:val="clear" w:pos="737"/>
        </w:tabs>
        <w:wordWrap/>
        <w:ind w:left="794" w:hanging="397"/>
      </w:pPr>
      <w:proofErr w:type="spellStart"/>
      <w:r w:rsidRPr="002D3C7C">
        <w:t>InnoProduct</w:t>
      </w:r>
      <w:proofErr w:type="spellEnd"/>
      <w:r w:rsidRPr="002D3C7C">
        <w:t xml:space="preserve"> Client</w:t>
      </w:r>
    </w:p>
    <w:p w14:paraId="7DD25EBE" w14:textId="77777777" w:rsidR="006F1364" w:rsidRPr="002D3C7C" w:rsidRDefault="006F1364" w:rsidP="00317306">
      <w:pPr>
        <w:pStyle w:val="-2"/>
        <w:wordWrap/>
        <w:ind w:firstLine="0"/>
      </w:pPr>
    </w:p>
    <w:p w14:paraId="720714D1" w14:textId="22854D47" w:rsidR="00C953E9" w:rsidRPr="002D3C7C" w:rsidRDefault="00C953E9" w:rsidP="00317306">
      <w:pPr>
        <w:autoSpaceDE w:val="0"/>
        <w:autoSpaceDN w:val="0"/>
      </w:pPr>
      <w:r w:rsidRPr="002D3C7C">
        <w:rPr>
          <w:rFonts w:ascii="Noto Sans Japanese Regular" w:hAnsi="Noto Sans Japanese Regular" w:hint="eastAsia"/>
          <w:kern w:val="0"/>
        </w:rPr>
        <w:t>詳細については、</w:t>
      </w:r>
      <w:r w:rsidRPr="002D3C7C">
        <w:rPr>
          <w:rFonts w:hint="eastAsia"/>
        </w:rPr>
        <w:t>「</w:t>
      </w:r>
      <w:proofErr w:type="spellStart"/>
      <w:r w:rsidRPr="002D3C7C">
        <w:t>InnoRules</w:t>
      </w:r>
      <w:proofErr w:type="spellEnd"/>
      <w:r w:rsidRPr="002D3C7C">
        <w:t xml:space="preserve"> Installation and Operation Guide</w:t>
      </w:r>
      <w:r w:rsidRPr="002D3C7C">
        <w:rPr>
          <w:rFonts w:hint="eastAsia"/>
        </w:rPr>
        <w:t xml:space="preserve">　</w:t>
      </w:r>
      <w:r w:rsidRPr="002D3C7C">
        <w:t>1.</w:t>
      </w:r>
      <w:r w:rsidR="009841E4" w:rsidRPr="002D3C7C">
        <w:t xml:space="preserve"> </w:t>
      </w:r>
      <w:r w:rsidRPr="002D3C7C">
        <w:t>Quick Start</w:t>
      </w:r>
      <w:r w:rsidRPr="002D3C7C">
        <w:rPr>
          <w:rFonts w:hint="eastAsia"/>
        </w:rPr>
        <w:t>」を参照</w:t>
      </w:r>
      <w:r w:rsidRPr="002D3C7C">
        <w:rPr>
          <w:rFonts w:ascii="Noto Sans Japanese Regular" w:hAnsi="Noto Sans Japanese Regular" w:hint="eastAsia"/>
          <w:kern w:val="0"/>
        </w:rPr>
        <w:t>のこと。</w:t>
      </w:r>
      <w:r w:rsidRPr="002D3C7C">
        <w:br w:type="page"/>
      </w:r>
    </w:p>
    <w:p w14:paraId="14B67876" w14:textId="56FE48EF" w:rsidR="00C953E9" w:rsidRPr="002D3C7C" w:rsidRDefault="00C953E9" w:rsidP="00317306">
      <w:pPr>
        <w:pStyle w:val="20"/>
        <w:rPr>
          <w:lang w:eastAsia="ja-JP"/>
        </w:rPr>
      </w:pPr>
      <w:bookmarkStart w:id="55" w:name="_Toc428374315"/>
      <w:bookmarkStart w:id="56" w:name="_Toc428374505"/>
      <w:bookmarkStart w:id="57" w:name="_Toc430879304"/>
      <w:bookmarkStart w:id="58" w:name="_Toc464807672"/>
      <w:r w:rsidRPr="002D3C7C">
        <w:rPr>
          <w:rFonts w:hint="eastAsia"/>
          <w:lang w:eastAsia="ja-JP"/>
        </w:rPr>
        <w:lastRenderedPageBreak/>
        <w:t>インストールウィザード実行</w:t>
      </w:r>
      <w:bookmarkEnd w:id="55"/>
      <w:bookmarkEnd w:id="56"/>
      <w:bookmarkEnd w:id="57"/>
      <w:bookmarkEnd w:id="58"/>
    </w:p>
    <w:p w14:paraId="3737F4F3" w14:textId="5F3E2F82" w:rsidR="00C953E9" w:rsidRPr="002D3C7C" w:rsidRDefault="00C953E9" w:rsidP="00317306">
      <w:pPr>
        <w:autoSpaceDE w:val="0"/>
        <w:autoSpaceDN w:val="0"/>
        <w:jc w:val="left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インストールウィザードは</w:t>
      </w:r>
      <w:r w:rsidR="00D8033F">
        <w:rPr>
          <w:rFonts w:hint="eastAsia"/>
        </w:rPr>
        <w:t>コンソール</w:t>
      </w:r>
      <w:r w:rsidRPr="002D3C7C">
        <w:rPr>
          <w:rFonts w:hint="eastAsia"/>
        </w:rPr>
        <w:t>基盤のアプリケーションである。インストールのためには</w:t>
      </w:r>
      <w:r w:rsidR="00D8033F">
        <w:rPr>
          <w:rFonts w:hint="eastAsia"/>
        </w:rPr>
        <w:t>コンソール</w:t>
      </w:r>
      <w:r w:rsidRPr="002D3C7C">
        <w:rPr>
          <w:rFonts w:hint="eastAsia"/>
        </w:rPr>
        <w:t>にログインする。</w:t>
      </w:r>
      <w:r w:rsidR="00D768CC" w:rsidRPr="00D768CC">
        <w:rPr>
          <w:rFonts w:hint="eastAsia"/>
        </w:rPr>
        <w:t>本書</w:t>
      </w:r>
      <w:r w:rsidRPr="002D3C7C">
        <w:rPr>
          <w:rFonts w:hint="eastAsia"/>
        </w:rPr>
        <w:t>の例は</w:t>
      </w:r>
      <w:r w:rsidRPr="002D3C7C">
        <w:t>UNIX</w:t>
      </w:r>
      <w:r w:rsidR="00D8033F">
        <w:rPr>
          <w:rFonts w:hint="eastAsia"/>
        </w:rPr>
        <w:t>コンソール</w:t>
      </w:r>
      <w:r w:rsidRPr="002D3C7C">
        <w:rPr>
          <w:rFonts w:hint="eastAsia"/>
        </w:rPr>
        <w:t>の実行であるが、</w:t>
      </w:r>
      <w:r w:rsidRPr="002D3C7C">
        <w:t>Windows</w:t>
      </w:r>
      <w:r w:rsidRPr="002D3C7C">
        <w:rPr>
          <w:rFonts w:hint="eastAsia"/>
        </w:rPr>
        <w:t>環境でも実行方法は同様である。インストールウィザードを実行する前に、表</w:t>
      </w:r>
      <w:r w:rsidR="00F779D4">
        <w:t>1</w:t>
      </w:r>
      <w:r w:rsidRPr="002D3C7C">
        <w:rPr>
          <w:rFonts w:hint="eastAsia"/>
        </w:rPr>
        <w:t>のようにインストールするホストにインストールウィザードファイルとライセンスファイルを配置する。</w:t>
      </w:r>
    </w:p>
    <w:p w14:paraId="78BCDCF3" w14:textId="77777777" w:rsidR="00C953E9" w:rsidRPr="002D3C7C" w:rsidRDefault="00C953E9" w:rsidP="00317306">
      <w:pPr>
        <w:autoSpaceDE w:val="0"/>
        <w:autoSpaceDN w:val="0"/>
        <w:rPr>
          <w:rFonts w:eastAsiaTheme="minorEastAsia"/>
        </w:rPr>
      </w:pPr>
    </w:p>
    <w:p w14:paraId="00754BD8" w14:textId="77777777" w:rsidR="00612EC9" w:rsidRPr="002D3C7C" w:rsidRDefault="00612EC9" w:rsidP="00527402">
      <w:pPr>
        <w:pStyle w:val="aff4"/>
        <w:keepNext/>
        <w:autoSpaceDE w:val="0"/>
        <w:autoSpaceDN w:val="0"/>
      </w:pPr>
      <w:r w:rsidRPr="002D3C7C">
        <w:t>[</w:t>
      </w:r>
      <w:r w:rsidRPr="002D3C7C">
        <w:rPr>
          <w:rFonts w:hint="eastAsia"/>
        </w:rPr>
        <w:t>表</w:t>
      </w:r>
      <w:r w:rsidRPr="002D3C7C">
        <w:t xml:space="preserve"> </w:t>
      </w:r>
      <w:r w:rsidRPr="00FE6421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FE6421">
        <w:fldChar w:fldCharType="separate"/>
      </w:r>
      <w:r w:rsidR="00527402">
        <w:rPr>
          <w:noProof/>
        </w:rPr>
        <w:t>1</w:t>
      </w:r>
      <w:r w:rsidRPr="00FE6421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22997C12" w14:textId="77777777" w:rsidTr="00612EC9">
        <w:tc>
          <w:tcPr>
            <w:tcW w:w="9516" w:type="dxa"/>
          </w:tcPr>
          <w:p w14:paraId="2EEB50C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t>:~/install$ ls</w:t>
            </w:r>
          </w:p>
          <w:p w14:paraId="148765D9" w14:textId="77777777" w:rsidR="00C953E9" w:rsidRPr="002D3C7C" w:rsidRDefault="00612EC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innoproduct-inst.jar</w:t>
            </w:r>
            <w:proofErr w:type="spellEnd"/>
            <w:r w:rsidRPr="002D3C7C">
              <w:t xml:space="preserve"> </w:t>
            </w:r>
            <w:proofErr w:type="spellStart"/>
            <w:r w:rsidRPr="002D3C7C">
              <w:t>innorules.lic</w:t>
            </w:r>
            <w:proofErr w:type="spellEnd"/>
            <w:r w:rsidRPr="002D3C7C">
              <w:t xml:space="preserve"> </w:t>
            </w:r>
          </w:p>
          <w:p w14:paraId="295AFC9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t>:~/install$</w:t>
            </w:r>
          </w:p>
        </w:tc>
      </w:tr>
    </w:tbl>
    <w:p w14:paraId="753991BE" w14:textId="77777777" w:rsidR="00C953E9" w:rsidRPr="002D3C7C" w:rsidRDefault="00C953E9" w:rsidP="00317306">
      <w:pPr>
        <w:autoSpaceDE w:val="0"/>
        <w:autoSpaceDN w:val="0"/>
      </w:pPr>
    </w:p>
    <w:p w14:paraId="3C992E5B" w14:textId="0470A029" w:rsidR="00C953E9" w:rsidRPr="002D3C7C" w:rsidRDefault="00C953E9" w:rsidP="00317306">
      <w:pPr>
        <w:autoSpaceDE w:val="0"/>
        <w:autoSpaceDN w:val="0"/>
        <w:jc w:val="left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インスト</w:t>
      </w:r>
      <w:r w:rsidRPr="002D3C7C">
        <w:rPr>
          <w:rFonts w:cs="ＭＳ 明朝" w:hint="eastAsia"/>
        </w:rPr>
        <w:t>ー</w:t>
      </w:r>
      <w:r w:rsidRPr="002D3C7C">
        <w:rPr>
          <w:rFonts w:hint="eastAsia"/>
        </w:rPr>
        <w:t>ルウィザ</w:t>
      </w:r>
      <w:r w:rsidRPr="002D3C7C">
        <w:rPr>
          <w:rFonts w:cs="ＭＳ 明朝" w:hint="eastAsia"/>
        </w:rPr>
        <w:t>ー</w:t>
      </w:r>
      <w:r w:rsidRPr="002D3C7C">
        <w:rPr>
          <w:rFonts w:hint="eastAsia"/>
        </w:rPr>
        <w:t>ド</w:t>
      </w:r>
      <w:r w:rsidRPr="002D3C7C">
        <w:rPr>
          <w:rFonts w:cs="Malgun Gothic" w:hint="eastAsia"/>
        </w:rPr>
        <w:t>を</w:t>
      </w:r>
      <w:r w:rsidRPr="002D3C7C">
        <w:rPr>
          <w:rFonts w:hint="eastAsia"/>
        </w:rPr>
        <w:t>表</w:t>
      </w:r>
      <w:r w:rsidRPr="002D3C7C">
        <w:t>2</w:t>
      </w:r>
      <w:r w:rsidRPr="002D3C7C">
        <w:rPr>
          <w:rFonts w:hint="eastAsia"/>
        </w:rPr>
        <w:t>のように実行する。</w:t>
      </w:r>
      <w:r w:rsidRPr="002D3C7C">
        <w:t>PATH</w:t>
      </w:r>
      <w:r w:rsidRPr="002D3C7C">
        <w:rPr>
          <w:rFonts w:hint="eastAsia"/>
        </w:rPr>
        <w:t>に</w:t>
      </w:r>
      <w:r w:rsidRPr="002D3C7C">
        <w:t>Java</w:t>
      </w:r>
      <w:r w:rsidRPr="002D3C7C">
        <w:rPr>
          <w:rFonts w:hint="eastAsia"/>
        </w:rPr>
        <w:t>のパスが登録されていない場合、</w:t>
      </w:r>
      <w:r w:rsidRPr="002D3C7C">
        <w:t>Java</w:t>
      </w:r>
      <w:r w:rsidRPr="002D3C7C">
        <w:rPr>
          <w:rFonts w:hint="eastAsia"/>
        </w:rPr>
        <w:t>のフルパスを入力する。</w:t>
      </w:r>
    </w:p>
    <w:p w14:paraId="5B9432BF" w14:textId="77777777" w:rsidR="00C953E9" w:rsidRPr="002D3C7C" w:rsidRDefault="00C953E9" w:rsidP="00317306">
      <w:pPr>
        <w:autoSpaceDE w:val="0"/>
        <w:autoSpaceDN w:val="0"/>
      </w:pPr>
    </w:p>
    <w:p w14:paraId="5F6BB37C" w14:textId="77777777" w:rsidR="00612EC9" w:rsidRPr="002D3C7C" w:rsidRDefault="00612EC9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FE6421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FE6421">
        <w:fldChar w:fldCharType="separate"/>
      </w:r>
      <w:r w:rsidR="00527402">
        <w:rPr>
          <w:noProof/>
        </w:rPr>
        <w:t>2</w:t>
      </w:r>
      <w:r w:rsidRPr="00FE6421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1CCF49B0" w14:textId="77777777" w:rsidTr="00612EC9">
        <w:tc>
          <w:tcPr>
            <w:tcW w:w="9516" w:type="dxa"/>
          </w:tcPr>
          <w:p w14:paraId="41D17DA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t xml:space="preserve">:~/install$ java -jar </w:t>
            </w:r>
            <w:proofErr w:type="spellStart"/>
            <w:r w:rsidRPr="002D3C7C">
              <w:t>innoproduct-inst.jar</w:t>
            </w:r>
            <w:proofErr w:type="spellEnd"/>
          </w:p>
        </w:tc>
      </w:tr>
    </w:tbl>
    <w:p w14:paraId="574AB7BB" w14:textId="77777777" w:rsidR="00C953E9" w:rsidRPr="002D3C7C" w:rsidRDefault="00C953E9" w:rsidP="00317306">
      <w:pPr>
        <w:pStyle w:val="-01"/>
        <w:wordWrap/>
      </w:pPr>
    </w:p>
    <w:p w14:paraId="6877761F" w14:textId="598099FB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インストールウィザードを実行した場合、</w:t>
      </w:r>
      <w:r w:rsidRPr="00F00C23">
        <w:rPr>
          <w:rFonts w:hint="eastAsia"/>
        </w:rPr>
        <w:t>表</w:t>
      </w:r>
      <w:r w:rsidRPr="00F00C23">
        <w:t>3</w:t>
      </w:r>
      <w:r w:rsidRPr="00F00C23">
        <w:rPr>
          <w:rFonts w:hint="eastAsia"/>
        </w:rPr>
        <w:t>の</w:t>
      </w:r>
      <w:r w:rsidR="00F00C23" w:rsidRPr="00317306">
        <w:rPr>
          <w:rFonts w:hint="eastAsia"/>
        </w:rPr>
        <w:t>導入</w:t>
      </w:r>
      <w:r w:rsidRPr="00F00C23">
        <w:rPr>
          <w:rFonts w:hint="eastAsia"/>
        </w:rPr>
        <w:t>画面が</w:t>
      </w:r>
      <w:r w:rsidRPr="002D3C7C">
        <w:rPr>
          <w:rFonts w:hint="eastAsia"/>
        </w:rPr>
        <w:t>表示される。インストール対象の</w:t>
      </w:r>
      <w:proofErr w:type="spellStart"/>
      <w:r w:rsidRPr="002D3C7C">
        <w:t>InnoProduct</w:t>
      </w:r>
      <w:proofErr w:type="spellEnd"/>
      <w:r w:rsidR="00D87A90" w:rsidRPr="002D3C7C">
        <w:rPr>
          <w:rFonts w:hint="eastAsia"/>
        </w:rPr>
        <w:t>のバージョン</w:t>
      </w:r>
      <w:r w:rsidR="00A568BF">
        <w:rPr>
          <w:rFonts w:hint="eastAsia"/>
        </w:rPr>
        <w:t>と</w:t>
      </w:r>
      <w:r w:rsidR="000A7333" w:rsidRPr="000A7333">
        <w:rPr>
          <w:rFonts w:hint="eastAsia"/>
        </w:rPr>
        <w:t>注意</w:t>
      </w:r>
      <w:r w:rsidRPr="002D3C7C">
        <w:rPr>
          <w:rFonts w:hint="eastAsia"/>
        </w:rPr>
        <w:t>事項を確認する。本例では</w:t>
      </w:r>
      <w:proofErr w:type="spellStart"/>
      <w:r w:rsidRPr="002D3C7C">
        <w:t>InnoRules</w:t>
      </w:r>
      <w:proofErr w:type="spellEnd"/>
      <w:r w:rsidRPr="002D3C7C">
        <w:rPr>
          <w:rFonts w:hint="eastAsia"/>
        </w:rPr>
        <w:t>サーバのインストール完了を前提と</w:t>
      </w:r>
      <w:r w:rsidR="00D87A90" w:rsidRPr="002D3C7C">
        <w:rPr>
          <w:rFonts w:hint="eastAsia"/>
        </w:rPr>
        <w:t>する</w:t>
      </w:r>
      <w:r w:rsidRPr="002D3C7C">
        <w:rPr>
          <w:rFonts w:hint="eastAsia"/>
        </w:rPr>
        <w:t>。事前要求事項の確認が終了</w:t>
      </w:r>
      <w:r w:rsidR="00D87A90" w:rsidRPr="002D3C7C">
        <w:rPr>
          <w:rFonts w:hint="eastAsia"/>
        </w:rPr>
        <w:t>すると、</w:t>
      </w:r>
      <w:r w:rsidRPr="002D3C7C">
        <w:rPr>
          <w:rFonts w:hint="eastAsia"/>
        </w:rPr>
        <w:t>エンターキーを</w:t>
      </w:r>
      <w:r w:rsidR="00691A7B" w:rsidRPr="00F15E25">
        <w:rPr>
          <w:rFonts w:hint="eastAsia"/>
        </w:rPr>
        <w:t>押下</w:t>
      </w:r>
      <w:r w:rsidRPr="002D3C7C">
        <w:rPr>
          <w:rFonts w:hint="eastAsia"/>
        </w:rPr>
        <w:t>し</w:t>
      </w:r>
      <w:r w:rsidR="00D87A90" w:rsidRPr="002D3C7C">
        <w:rPr>
          <w:rFonts w:hint="eastAsia"/>
        </w:rPr>
        <w:t>て</w:t>
      </w:r>
      <w:r w:rsidRPr="002D3C7C">
        <w:rPr>
          <w:rFonts w:hint="eastAsia"/>
        </w:rPr>
        <w:t>次へ進む。</w:t>
      </w:r>
    </w:p>
    <w:p w14:paraId="49FB6066" w14:textId="77777777" w:rsidR="00C953E9" w:rsidRPr="002D3C7C" w:rsidRDefault="00C953E9" w:rsidP="00317306">
      <w:pPr>
        <w:autoSpaceDE w:val="0"/>
        <w:autoSpaceDN w:val="0"/>
      </w:pPr>
    </w:p>
    <w:p w14:paraId="4BADFA6D" w14:textId="77777777" w:rsidR="00612EC9" w:rsidRPr="002D3C7C" w:rsidRDefault="00612EC9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FE6421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FE6421">
        <w:fldChar w:fldCharType="separate"/>
      </w:r>
      <w:r w:rsidR="00527402">
        <w:rPr>
          <w:noProof/>
        </w:rPr>
        <w:t>3</w:t>
      </w:r>
      <w:r w:rsidRPr="00FE6421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443F82A4" w14:textId="77777777" w:rsidTr="00612EC9">
        <w:tc>
          <w:tcPr>
            <w:tcW w:w="9516" w:type="dxa"/>
          </w:tcPr>
          <w:p w14:paraId="6C6D0B7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6CE5CB2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46AFBDF5" w14:textId="35A00CD9" w:rsidR="00C953E9" w:rsidRPr="002D3C7C" w:rsidRDefault="00F00C23" w:rsidP="00317306">
            <w:pPr>
              <w:pStyle w:val="afff1"/>
              <w:autoSpaceDE w:val="0"/>
              <w:autoSpaceDN w:val="0"/>
            </w:pPr>
            <w:r w:rsidRPr="000B0461">
              <w:rPr>
                <w:rFonts w:hint="eastAsia"/>
              </w:rPr>
              <w:t>導入</w:t>
            </w:r>
          </w:p>
          <w:p w14:paraId="5F1746B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1B014EE6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5B1FFFB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75A12382" w14:textId="744389FA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InnoProduct5.</w:t>
            </w:r>
            <w:ins w:id="59" w:author="yoon hosuk" w:date="2020-01-29T10:23:00Z">
              <w:r w:rsidR="00317306">
                <w:rPr>
                  <w:rFonts w:eastAsiaTheme="minorEastAsia"/>
                </w:rPr>
                <w:t>2</w:t>
              </w:r>
            </w:ins>
            <w:del w:id="60" w:author="yoon hosuk" w:date="2020-01-29T10:23:00Z">
              <w:r w:rsidR="00CB7437" w:rsidDel="00317306">
                <w:rPr>
                  <w:rFonts w:eastAsiaTheme="minorEastAsia"/>
                </w:rPr>
                <w:delText>1</w:delText>
              </w:r>
            </w:del>
            <w:r w:rsidRPr="002D3C7C">
              <w:t>.0</w:t>
            </w:r>
            <w:proofErr w:type="spellEnd"/>
            <w:r w:rsidRPr="002D3C7C">
              <w:rPr>
                <w:rFonts w:hint="eastAsia"/>
              </w:rPr>
              <w:t>のインストールウィザードへようこそ。インストールの注意事項は次のとおりです。</w:t>
            </w:r>
          </w:p>
          <w:p w14:paraId="41DC15E2" w14:textId="093B56BB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    - </w:t>
            </w:r>
            <w:proofErr w:type="spellStart"/>
            <w:r w:rsidRPr="002D3C7C">
              <w:t>InnoRules</w:t>
            </w:r>
            <w:proofErr w:type="spellEnd"/>
            <w:r w:rsidRPr="002D3C7C">
              <w:t xml:space="preserve"> 7</w:t>
            </w:r>
            <w:ins w:id="61" w:author="yoon hosuk" w:date="2020-01-29T10:23:00Z">
              <w:r w:rsidR="00317306">
                <w:t>.2</w:t>
              </w:r>
            </w:ins>
            <w:del w:id="62" w:author="yoon hosuk" w:date="2020-01-29T10:23:00Z">
              <w:r w:rsidRPr="002D3C7C" w:rsidDel="00317306">
                <w:delText>.</w:delText>
              </w:r>
              <w:r w:rsidR="00A455BF" w:rsidDel="00317306">
                <w:rPr>
                  <w:rFonts w:hint="eastAsia"/>
                </w:rPr>
                <w:delText>1</w:delText>
              </w:r>
            </w:del>
            <w:r w:rsidRPr="002D3C7C">
              <w:t xml:space="preserve">.0: </w:t>
            </w:r>
            <w:r w:rsidR="000D6FDA" w:rsidRPr="000D6FDA">
              <w:rPr>
                <w:rFonts w:hint="eastAsia"/>
              </w:rPr>
              <w:t>の</w:t>
            </w:r>
            <w:r w:rsidRPr="002D3C7C">
              <w:rPr>
                <w:rFonts w:hint="eastAsia"/>
              </w:rPr>
              <w:t>インストールに対する読み込み、書き込み権限が必要です。</w:t>
            </w: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をインストールしたアカウントの使用をお勧めします。</w:t>
            </w:r>
          </w:p>
          <w:p w14:paraId="3340490F" w14:textId="5E8B7E85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[</w:t>
            </w:r>
            <w:r w:rsidRPr="002D3C7C">
              <w:rPr>
                <w:rFonts w:hint="eastAsia"/>
              </w:rPr>
              <w:t>エンターキーを</w:t>
            </w:r>
            <w:r w:rsidR="00691A7B" w:rsidRPr="00F15E25">
              <w:rPr>
                <w:rFonts w:hint="eastAsia"/>
              </w:rPr>
              <w:t>押下</w:t>
            </w:r>
            <w:r w:rsidRPr="002D3C7C">
              <w:rPr>
                <w:rFonts w:hint="eastAsia"/>
              </w:rPr>
              <w:t>してください。</w:t>
            </w:r>
            <w:r w:rsidRPr="002D3C7C">
              <w:t>]</w:t>
            </w:r>
          </w:p>
        </w:tc>
      </w:tr>
    </w:tbl>
    <w:p w14:paraId="53839E46" w14:textId="3E5CF309" w:rsidR="00B335F2" w:rsidRDefault="00B335F2">
      <w:pPr>
        <w:pStyle w:val="afe"/>
        <w:wordWrap/>
        <w:ind w:right="190"/>
      </w:pPr>
    </w:p>
    <w:p w14:paraId="0EE46E0C" w14:textId="77777777" w:rsidR="00B335F2" w:rsidRDefault="00B335F2">
      <w:pPr>
        <w:widowControl/>
        <w:spacing w:after="160" w:line="259" w:lineRule="auto"/>
        <w:rPr>
          <w:rFonts w:eastAsia="Malgun Gothic" w:cs="Batang"/>
          <w:spacing w:val="0"/>
          <w:lang w:eastAsia="ko-KR"/>
        </w:rPr>
      </w:pPr>
      <w:r>
        <w:br w:type="page"/>
      </w:r>
    </w:p>
    <w:p w14:paraId="7B5BD551" w14:textId="05CC2083" w:rsidR="00C953E9" w:rsidRPr="002D3C7C" w:rsidRDefault="00C953E9" w:rsidP="00317306">
      <w:pPr>
        <w:autoSpaceDE w:val="0"/>
        <w:autoSpaceDN w:val="0"/>
        <w:jc w:val="left"/>
      </w:pPr>
      <w:proofErr w:type="spellStart"/>
      <w:r w:rsidRPr="002D3C7C">
        <w:lastRenderedPageBreak/>
        <w:t>InnoRules</w:t>
      </w:r>
      <w:proofErr w:type="spellEnd"/>
      <w:r w:rsidRPr="002D3C7C">
        <w:rPr>
          <w:rFonts w:hint="eastAsia"/>
        </w:rPr>
        <w:t>がインストールされたディレクトリを指定する</w:t>
      </w:r>
      <w:r w:rsidRPr="002D3C7C">
        <w:t>(</w:t>
      </w:r>
      <w:r w:rsidRPr="002D3C7C">
        <w:rPr>
          <w:rFonts w:hint="eastAsia"/>
        </w:rPr>
        <w:t>表</w:t>
      </w:r>
      <w:r w:rsidRPr="002D3C7C">
        <w:t>4)</w:t>
      </w:r>
      <w:r w:rsidRPr="002D3C7C">
        <w:rPr>
          <w:rFonts w:hint="eastAsia"/>
        </w:rPr>
        <w:t>。ただし、ウィザ</w:t>
      </w:r>
      <w:r w:rsidRPr="002D3C7C">
        <w:rPr>
          <w:rFonts w:cs="ＭＳ 明朝" w:hint="eastAsia"/>
        </w:rPr>
        <w:t>ー</w:t>
      </w:r>
      <w:r w:rsidRPr="002D3C7C">
        <w:rPr>
          <w:rFonts w:hint="eastAsia"/>
        </w:rPr>
        <w:t>ド</w:t>
      </w:r>
      <w:r w:rsidR="00612EC9" w:rsidRPr="002D3C7C">
        <w:rPr>
          <w:rFonts w:hint="eastAsia"/>
        </w:rPr>
        <w:t>を実行しているシステムアカウントが</w:t>
      </w:r>
      <w:r w:rsidRPr="002D3C7C">
        <w:rPr>
          <w:rFonts w:hint="eastAsia"/>
        </w:rPr>
        <w:t>インスト</w:t>
      </w:r>
      <w:r w:rsidRPr="002D3C7C">
        <w:rPr>
          <w:rFonts w:cs="ＭＳ 明朝" w:hint="eastAsia"/>
        </w:rPr>
        <w:t>ー</w:t>
      </w:r>
      <w:r w:rsidRPr="002D3C7C">
        <w:rPr>
          <w:rFonts w:hint="eastAsia"/>
        </w:rPr>
        <w:t>ルディレクトリ</w:t>
      </w:r>
      <w:r w:rsidR="00612EC9" w:rsidRPr="002D3C7C">
        <w:rPr>
          <w:rFonts w:hint="eastAsia"/>
        </w:rPr>
        <w:t>に対して</w:t>
      </w:r>
      <w:r w:rsidR="00D87A90" w:rsidRPr="002D3C7C">
        <w:rPr>
          <w:rFonts w:hint="eastAsia"/>
        </w:rPr>
        <w:t>書き込み</w:t>
      </w:r>
      <w:r w:rsidR="00612EC9" w:rsidRPr="002D3C7C">
        <w:rPr>
          <w:rFonts w:hint="eastAsia"/>
        </w:rPr>
        <w:t>権限を持つこと。</w:t>
      </w:r>
    </w:p>
    <w:p w14:paraId="021F0D81" w14:textId="77777777" w:rsidR="00B335F2" w:rsidRDefault="00B335F2" w:rsidP="00317306"/>
    <w:p w14:paraId="316FAAF0" w14:textId="7D95972C" w:rsidR="00EF1958" w:rsidRPr="002D3C7C" w:rsidRDefault="00EF1958" w:rsidP="00317306">
      <w:pPr>
        <w:jc w:val="center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466CB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466CB0">
        <w:fldChar w:fldCharType="separate"/>
      </w:r>
      <w:r w:rsidR="00527402">
        <w:rPr>
          <w:noProof/>
        </w:rPr>
        <w:t>4</w:t>
      </w:r>
      <w:r w:rsidRPr="00466CB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4A02D3EC" w14:textId="77777777" w:rsidTr="00EF1958">
        <w:tc>
          <w:tcPr>
            <w:tcW w:w="9516" w:type="dxa"/>
          </w:tcPr>
          <w:p w14:paraId="1B36A10D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19CD289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E9B23E3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インストールディレクトリ選択</w:t>
            </w:r>
          </w:p>
          <w:p w14:paraId="50BC9F0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F2E5245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5F1702C5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10D23A6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がインストールされたディレクトリを入力してください。</w:t>
            </w:r>
          </w:p>
          <w:p w14:paraId="6C16438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D2A476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&gt;&gt; /home/</w:t>
            </w:r>
            <w:proofErr w:type="spellStart"/>
            <w:r w:rsidRPr="002D3C7C">
              <w:t>innorules</w:t>
            </w:r>
            <w:proofErr w:type="spellEnd"/>
            <w:r w:rsidRPr="002D3C7C">
              <w:t>/</w:t>
            </w:r>
            <w:proofErr w:type="spellStart"/>
            <w:r w:rsidRPr="002D3C7C">
              <w:t>innorules</w:t>
            </w:r>
            <w:proofErr w:type="spellEnd"/>
            <w:r w:rsidRPr="002D3C7C">
              <w:t>-home</w:t>
            </w:r>
          </w:p>
        </w:tc>
      </w:tr>
    </w:tbl>
    <w:p w14:paraId="6988EED5" w14:textId="77777777" w:rsidR="00C953E9" w:rsidRPr="002D3C7C" w:rsidRDefault="00C953E9" w:rsidP="00317306">
      <w:pPr>
        <w:pStyle w:val="-01"/>
        <w:wordWrap/>
      </w:pPr>
    </w:p>
    <w:p w14:paraId="453F4303" w14:textId="1D6BCD0C" w:rsidR="00C953E9" w:rsidRPr="002D3C7C" w:rsidRDefault="00C953E9" w:rsidP="00317306">
      <w:pPr>
        <w:autoSpaceDE w:val="0"/>
        <w:autoSpaceDN w:val="0"/>
        <w:jc w:val="left"/>
      </w:pPr>
      <w:proofErr w:type="spellStart"/>
      <w:r w:rsidRPr="002D3C7C">
        <w:t>InnoProduct</w:t>
      </w:r>
      <w:proofErr w:type="spellEnd"/>
      <w:r w:rsidR="00CC2149" w:rsidRPr="002D3C7C">
        <w:rPr>
          <w:rFonts w:hint="eastAsia"/>
        </w:rPr>
        <w:t>で使用するライブラリのテンプレート位置を</w:t>
      </w:r>
      <w:r w:rsidRPr="002D3C7C">
        <w:rPr>
          <w:rFonts w:hint="eastAsia"/>
        </w:rPr>
        <w:t>表</w:t>
      </w:r>
      <w:r w:rsidRPr="002D3C7C">
        <w:t>5</w:t>
      </w:r>
      <w:r w:rsidRPr="002D3C7C">
        <w:rPr>
          <w:rFonts w:hint="eastAsia"/>
        </w:rPr>
        <w:t>のように選択する。選択する項目に表示された番号をすべて選択する。</w:t>
      </w:r>
    </w:p>
    <w:p w14:paraId="26FA9791" w14:textId="77777777" w:rsidR="00C953E9" w:rsidRPr="002D3C7C" w:rsidRDefault="00C953E9" w:rsidP="00317306">
      <w:pPr>
        <w:autoSpaceDE w:val="0"/>
        <w:autoSpaceDN w:val="0"/>
      </w:pPr>
    </w:p>
    <w:p w14:paraId="0FCF2E9B" w14:textId="58205F61" w:rsidR="00EF1958" w:rsidRPr="002D3C7C" w:rsidRDefault="00EF1958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466CB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466CB0">
        <w:fldChar w:fldCharType="separate"/>
      </w:r>
      <w:r w:rsidR="00527402">
        <w:rPr>
          <w:noProof/>
        </w:rPr>
        <w:t>5</w:t>
      </w:r>
      <w:r w:rsidRPr="00466CB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7CAC4F7A" w14:textId="77777777" w:rsidTr="00EF1958">
        <w:tc>
          <w:tcPr>
            <w:tcW w:w="9516" w:type="dxa"/>
          </w:tcPr>
          <w:p w14:paraId="5CD5B8C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0E1EADC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49FE161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ライブラリテンプレート選択</w:t>
            </w:r>
          </w:p>
          <w:p w14:paraId="33A360C7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1DC4910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18FB9D9F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07DA9077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ライブラリを登録するライブラリテンプレートをすべて選択してください。登録対象のライブラリ</w:t>
            </w:r>
          </w:p>
          <w:p w14:paraId="66E4E57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が不明確の場合はすべてのテンプレートを選択してください。</w:t>
            </w:r>
          </w:p>
          <w:p w14:paraId="5B4C4980" w14:textId="77777777" w:rsidR="00EF1958" w:rsidRPr="002D3C7C" w:rsidRDefault="00EF1958" w:rsidP="00317306">
            <w:pPr>
              <w:pStyle w:val="afff1"/>
              <w:autoSpaceDE w:val="0"/>
              <w:autoSpaceDN w:val="0"/>
            </w:pPr>
            <w:r w:rsidRPr="002D3C7C">
              <w:t xml:space="preserve">(*) 1. </w:t>
            </w:r>
            <w:proofErr w:type="spellStart"/>
            <w:r w:rsidRPr="002D3C7C">
              <w:t>innorules-service.properties</w:t>
            </w:r>
            <w:proofErr w:type="spellEnd"/>
          </w:p>
          <w:p w14:paraId="18AC8BC5" w14:textId="77777777" w:rsidR="00EF1958" w:rsidRPr="002D3C7C" w:rsidRDefault="00EF1958" w:rsidP="00317306">
            <w:pPr>
              <w:pStyle w:val="afff1"/>
              <w:autoSpaceDE w:val="0"/>
              <w:autoSpaceDN w:val="0"/>
            </w:pPr>
            <w:r w:rsidRPr="002D3C7C">
              <w:t xml:space="preserve">      /home/</w:t>
            </w:r>
            <w:proofErr w:type="spellStart"/>
            <w:r w:rsidRPr="002D3C7C">
              <w:t>innorules</w:t>
            </w:r>
            <w:proofErr w:type="spellEnd"/>
            <w:r w:rsidRPr="002D3C7C">
              <w:t>/</w:t>
            </w:r>
            <w:proofErr w:type="spellStart"/>
            <w:r w:rsidRPr="002D3C7C">
              <w:t>innorules</w:t>
            </w:r>
            <w:proofErr w:type="spellEnd"/>
            <w:r w:rsidRPr="002D3C7C">
              <w:t>-home/lib/</w:t>
            </w:r>
            <w:proofErr w:type="spellStart"/>
            <w:r w:rsidRPr="002D3C7C">
              <w:t>innorules-service.properties</w:t>
            </w:r>
            <w:proofErr w:type="spellEnd"/>
          </w:p>
          <w:p w14:paraId="2E7AB6FF" w14:textId="77777777" w:rsidR="00EF1958" w:rsidRPr="002D3C7C" w:rsidRDefault="00EF1958" w:rsidP="00317306">
            <w:pPr>
              <w:pStyle w:val="afff1"/>
              <w:autoSpaceDE w:val="0"/>
              <w:autoSpaceDN w:val="0"/>
            </w:pPr>
            <w:r w:rsidRPr="002D3C7C">
              <w:t>(*) 2. rule-</w:t>
            </w:r>
            <w:proofErr w:type="spellStart"/>
            <w:r w:rsidRPr="002D3C7C">
              <w:t>service.properties</w:t>
            </w:r>
            <w:proofErr w:type="spellEnd"/>
          </w:p>
          <w:p w14:paraId="34CB117B" w14:textId="77777777" w:rsidR="00EF1958" w:rsidRPr="002D3C7C" w:rsidRDefault="00EF1958" w:rsidP="00317306">
            <w:pPr>
              <w:pStyle w:val="afff1"/>
              <w:autoSpaceDE w:val="0"/>
              <w:autoSpaceDN w:val="0"/>
            </w:pPr>
            <w:r w:rsidRPr="002D3C7C">
              <w:t xml:space="preserve">      /home/</w:t>
            </w:r>
            <w:proofErr w:type="spellStart"/>
            <w:r w:rsidRPr="002D3C7C">
              <w:t>innorules</w:t>
            </w:r>
            <w:proofErr w:type="spellEnd"/>
            <w:r w:rsidRPr="002D3C7C">
              <w:t>/</w:t>
            </w:r>
            <w:proofErr w:type="spellStart"/>
            <w:r w:rsidRPr="002D3C7C">
              <w:t>innorules</w:t>
            </w:r>
            <w:proofErr w:type="spellEnd"/>
            <w:r w:rsidRPr="002D3C7C">
              <w:t>-home/lib/rule-</w:t>
            </w:r>
            <w:proofErr w:type="spellStart"/>
            <w:r w:rsidRPr="002D3C7C">
              <w:t>service.properties</w:t>
            </w:r>
            <w:proofErr w:type="spellEnd"/>
          </w:p>
          <w:p w14:paraId="709258B4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961EC20" w14:textId="4BA610F6" w:rsidR="00C953E9" w:rsidRPr="002D3C7C" w:rsidRDefault="00A455BF" w:rsidP="00317306">
            <w:pPr>
              <w:pStyle w:val="afff1"/>
              <w:autoSpaceDE w:val="0"/>
              <w:autoSpaceDN w:val="0"/>
            </w:pPr>
            <w:r>
              <w:rPr>
                <w:rFonts w:hint="eastAsia"/>
              </w:rPr>
              <w:t>複数</w:t>
            </w:r>
            <w:r w:rsidR="00C953E9" w:rsidRPr="002D3C7C">
              <w:rPr>
                <w:rFonts w:hint="eastAsia"/>
              </w:rPr>
              <w:t>選択してください。</w:t>
            </w:r>
            <w:r w:rsidR="00C953E9" w:rsidRPr="002D3C7C">
              <w:t xml:space="preserve"> </w:t>
            </w:r>
            <w:r w:rsidR="00C953E9" w:rsidRPr="002D3C7C">
              <w:rPr>
                <w:rFonts w:hint="eastAsia"/>
              </w:rPr>
              <w:t>選択を終了するには</w:t>
            </w:r>
            <w:r w:rsidR="00C953E9" w:rsidRPr="002D3C7C">
              <w:t>'0'</w:t>
            </w:r>
            <w:r w:rsidR="00C953E9" w:rsidRPr="002D3C7C">
              <w:rPr>
                <w:rFonts w:hint="eastAsia"/>
              </w:rPr>
              <w:t>を入力してください。</w:t>
            </w:r>
            <w:r w:rsidR="00C953E9" w:rsidRPr="002D3C7C">
              <w:t>&gt;&gt;</w:t>
            </w:r>
          </w:p>
        </w:tc>
      </w:tr>
    </w:tbl>
    <w:p w14:paraId="797202F0" w14:textId="77777777" w:rsidR="00C953E9" w:rsidRPr="002D3C7C" w:rsidRDefault="00C953E9" w:rsidP="00317306">
      <w:pPr>
        <w:autoSpaceDE w:val="0"/>
        <w:autoSpaceDN w:val="0"/>
      </w:pPr>
    </w:p>
    <w:p w14:paraId="25E7A8B3" w14:textId="19D1393D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次は</w:t>
      </w:r>
      <w:proofErr w:type="spellStart"/>
      <w:r w:rsidRPr="002D3C7C">
        <w:t>InnoProduct</w:t>
      </w:r>
      <w:proofErr w:type="spellEnd"/>
      <w:r w:rsidR="00354FAF">
        <w:rPr>
          <w:rFonts w:hint="eastAsia"/>
        </w:rPr>
        <w:t>を</w:t>
      </w:r>
      <w:r w:rsidRPr="002D3C7C">
        <w:rPr>
          <w:rFonts w:hint="eastAsia"/>
        </w:rPr>
        <w:t>インスト</w:t>
      </w:r>
      <w:r w:rsidRPr="002D3C7C">
        <w:rPr>
          <w:rFonts w:cs="ＭＳ 明朝" w:hint="eastAsia"/>
        </w:rPr>
        <w:t>ー</w:t>
      </w:r>
      <w:r w:rsidRPr="002D3C7C">
        <w:rPr>
          <w:rFonts w:hint="eastAsia"/>
        </w:rPr>
        <w:t>ル</w:t>
      </w:r>
      <w:r w:rsidR="00354FAF">
        <w:rPr>
          <w:rFonts w:hint="eastAsia"/>
        </w:rPr>
        <w:t>する前の</w:t>
      </w:r>
      <w:r w:rsidRPr="002D3C7C">
        <w:rPr>
          <w:rFonts w:cs="Malgun Gothic" w:hint="eastAsia"/>
        </w:rPr>
        <w:t>最終確認段階である。</w:t>
      </w:r>
      <w:r w:rsidR="00F3531A" w:rsidRPr="00F3531A">
        <w:rPr>
          <w:rFonts w:cs="Malgun Gothic" w:hint="eastAsia"/>
        </w:rPr>
        <w:t>前手順までの設定事項サマリが</w:t>
      </w:r>
      <w:r w:rsidR="00F3531A">
        <w:rPr>
          <w:rFonts w:cs="Malgun Gothic" w:hint="eastAsia"/>
        </w:rPr>
        <w:t>表</w:t>
      </w:r>
      <w:r w:rsidR="00F3531A">
        <w:rPr>
          <w:rFonts w:cs="Malgun Gothic" w:hint="eastAsia"/>
        </w:rPr>
        <w:t>6</w:t>
      </w:r>
      <w:r w:rsidR="00F3531A">
        <w:rPr>
          <w:rFonts w:cs="Malgun Gothic" w:hint="eastAsia"/>
        </w:rPr>
        <w:t>のように</w:t>
      </w:r>
      <w:r w:rsidR="00F3531A" w:rsidRPr="00F3531A">
        <w:rPr>
          <w:rFonts w:cs="Malgun Gothic" w:hint="eastAsia"/>
        </w:rPr>
        <w:t>表示されるため、内容を確認する。確認後、</w:t>
      </w:r>
      <w:r w:rsidR="00F3531A" w:rsidRPr="00F3531A">
        <w:rPr>
          <w:rFonts w:cs="Malgun Gothic" w:hint="eastAsia"/>
        </w:rPr>
        <w:t>Yes</w:t>
      </w:r>
      <w:r w:rsidR="00F3531A" w:rsidRPr="00F3531A">
        <w:rPr>
          <w:rFonts w:cs="Malgun Gothic" w:hint="eastAsia"/>
        </w:rPr>
        <w:t>、または</w:t>
      </w:r>
      <w:r w:rsidR="00F3531A" w:rsidRPr="00F3531A">
        <w:rPr>
          <w:rFonts w:cs="Malgun Gothic" w:hint="eastAsia"/>
        </w:rPr>
        <w:t>1</w:t>
      </w:r>
      <w:r w:rsidR="00F3531A" w:rsidRPr="00F3531A">
        <w:rPr>
          <w:rFonts w:cs="Malgun Gothic" w:hint="eastAsia"/>
        </w:rPr>
        <w:t>を入力し、エンターキーを押下すると、インストールが開始される。</w:t>
      </w:r>
    </w:p>
    <w:p w14:paraId="433FAA14" w14:textId="77777777" w:rsidR="00C953E9" w:rsidRPr="002D3C7C" w:rsidRDefault="00C953E9" w:rsidP="00317306">
      <w:pPr>
        <w:pStyle w:val="-01"/>
        <w:wordWrap/>
        <w:rPr>
          <w:lang w:eastAsia="ja-JP"/>
        </w:rPr>
      </w:pPr>
    </w:p>
    <w:p w14:paraId="7C6C8CF1" w14:textId="77777777" w:rsidR="00C953E9" w:rsidRPr="002D3C7C" w:rsidRDefault="00C953E9" w:rsidP="00317306">
      <w:pPr>
        <w:pStyle w:val="-01"/>
        <w:wordWrap/>
        <w:rPr>
          <w:lang w:eastAsia="ja-JP"/>
        </w:rPr>
      </w:pPr>
    </w:p>
    <w:p w14:paraId="6B67E4EC" w14:textId="77777777" w:rsidR="00C953E9" w:rsidRPr="002D3C7C" w:rsidRDefault="00C953E9" w:rsidP="00317306">
      <w:pPr>
        <w:pStyle w:val="-01"/>
        <w:wordWrap/>
        <w:rPr>
          <w:lang w:eastAsia="ja-JP"/>
        </w:rPr>
      </w:pPr>
    </w:p>
    <w:p w14:paraId="0BC616D1" w14:textId="77777777" w:rsidR="00C953E9" w:rsidRPr="002D3C7C" w:rsidRDefault="00C953E9" w:rsidP="00317306">
      <w:pPr>
        <w:pStyle w:val="-01"/>
        <w:wordWrap/>
        <w:rPr>
          <w:lang w:eastAsia="ja-JP"/>
        </w:rPr>
      </w:pPr>
    </w:p>
    <w:p w14:paraId="24A535AA" w14:textId="1404B802" w:rsidR="00EF1958" w:rsidRPr="002D3C7C" w:rsidRDefault="00EF1958" w:rsidP="00527402">
      <w:pPr>
        <w:pStyle w:val="aff4"/>
        <w:keepNext/>
        <w:autoSpaceDE w:val="0"/>
        <w:autoSpaceDN w:val="0"/>
      </w:pPr>
      <w:r w:rsidRPr="002D3C7C">
        <w:lastRenderedPageBreak/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6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76B20ECE" w14:textId="77777777" w:rsidTr="00CC2149">
        <w:trPr>
          <w:trHeight w:val="6475"/>
        </w:trPr>
        <w:tc>
          <w:tcPr>
            <w:tcW w:w="9516" w:type="dxa"/>
          </w:tcPr>
          <w:p w14:paraId="60F5D236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518E5A40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</w:p>
          <w:p w14:paraId="5D293405" w14:textId="3B0B01F8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サマリーおよびインストール</w:t>
            </w:r>
          </w:p>
          <w:p w14:paraId="10BD9DCE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</w:p>
          <w:p w14:paraId="555B9039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34B8B0E0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</w:p>
          <w:p w14:paraId="2C6656DF" w14:textId="26E90E8C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>/home/</w:t>
            </w:r>
            <w:proofErr w:type="spellStart"/>
            <w:r w:rsidRPr="002D3C7C">
              <w:t>innorules</w:t>
            </w:r>
            <w:proofErr w:type="spellEnd"/>
            <w:r w:rsidRPr="002D3C7C">
              <w:t>/</w:t>
            </w:r>
            <w:proofErr w:type="spellStart"/>
            <w:r w:rsidRPr="002D3C7C">
              <w:t>innorules</w:t>
            </w:r>
            <w:proofErr w:type="spellEnd"/>
            <w:r w:rsidRPr="002D3C7C">
              <w:t>-home</w:t>
            </w:r>
            <w:r w:rsidR="00452147" w:rsidRPr="002D3C7C">
              <w:rPr>
                <w:rFonts w:hint="eastAsia"/>
              </w:rPr>
              <w:t>に</w:t>
            </w:r>
            <w:proofErr w:type="spellStart"/>
            <w:r w:rsidRPr="002D3C7C">
              <w:t>InnoProduct</w:t>
            </w:r>
            <w:proofErr w:type="spellEnd"/>
            <w:r w:rsidR="00452147" w:rsidRPr="002D3C7C">
              <w:rPr>
                <w:rFonts w:hint="eastAsia"/>
              </w:rPr>
              <w:t>をインストールする準備ができました。インストールの際には次の作業が実行されます。</w:t>
            </w:r>
          </w:p>
          <w:p w14:paraId="6D1F6627" w14:textId="03FA856A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 xml:space="preserve">        - </w:t>
            </w:r>
            <w:proofErr w:type="spellStart"/>
            <w:r w:rsidRPr="002D3C7C">
              <w:t>InnoProduct</w:t>
            </w:r>
            <w:proofErr w:type="spellEnd"/>
            <w:r w:rsidRPr="002D3C7C">
              <w:t xml:space="preserve"> </w:t>
            </w:r>
            <w:r w:rsidR="00452147" w:rsidRPr="002D3C7C">
              <w:rPr>
                <w:rFonts w:hint="eastAsia"/>
              </w:rPr>
              <w:t>ライブラリファイル生成</w:t>
            </w:r>
          </w:p>
          <w:p w14:paraId="689EC866" w14:textId="6874C89F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 xml:space="preserve">        - </w:t>
            </w:r>
            <w:proofErr w:type="spellStart"/>
            <w:r w:rsidRPr="002D3C7C">
              <w:t>InnoProduct</w:t>
            </w:r>
            <w:proofErr w:type="spellEnd"/>
            <w:r w:rsidR="00452147" w:rsidRPr="002D3C7C">
              <w:rPr>
                <w:rFonts w:hint="eastAsia"/>
              </w:rPr>
              <w:t>設定スクリプト生成</w:t>
            </w:r>
          </w:p>
          <w:p w14:paraId="2E7ACFFD" w14:textId="50637F2A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 xml:space="preserve">        - </w:t>
            </w:r>
            <w:r w:rsidR="00452147" w:rsidRPr="002D3C7C">
              <w:rPr>
                <w:rFonts w:hint="eastAsia"/>
              </w:rPr>
              <w:t>ライブラリテンプレートアップデート</w:t>
            </w:r>
            <w:r w:rsidRPr="002D3C7C">
              <w:t xml:space="preserve">: </w:t>
            </w:r>
            <w:proofErr w:type="spellStart"/>
            <w:r w:rsidRPr="002D3C7C">
              <w:t>innorules-service.properties,rule-service.properties</w:t>
            </w:r>
            <w:proofErr w:type="spellEnd"/>
          </w:p>
          <w:p w14:paraId="3889FC12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</w:p>
          <w:p w14:paraId="20980C3E" w14:textId="708D4B4E" w:rsidR="00480095" w:rsidRPr="002D3C7C" w:rsidRDefault="00452147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インストールを続行しますか？</w:t>
            </w:r>
          </w:p>
          <w:p w14:paraId="041A67DD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  <w:r w:rsidRPr="002D3C7C">
              <w:t>(*) 1. Yes</w:t>
            </w:r>
          </w:p>
          <w:p w14:paraId="040F4BC0" w14:textId="76D595A1" w:rsidR="00480095" w:rsidRPr="002D3C7C" w:rsidRDefault="00CC2149" w:rsidP="00317306">
            <w:pPr>
              <w:pStyle w:val="afff1"/>
              <w:autoSpaceDE w:val="0"/>
              <w:autoSpaceDN w:val="0"/>
            </w:pPr>
            <w:r w:rsidRPr="002D3C7C">
              <w:t xml:space="preserve"> </w:t>
            </w:r>
            <w:r w:rsidRPr="002D3C7C">
              <w:rPr>
                <w:rFonts w:hint="eastAsia"/>
              </w:rPr>
              <w:t xml:space="preserve">　　　</w:t>
            </w:r>
            <w:r w:rsidR="00480095" w:rsidRPr="002D3C7C">
              <w:t>2. No</w:t>
            </w:r>
          </w:p>
          <w:p w14:paraId="59D9BCA5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</w:p>
          <w:p w14:paraId="1126F31D" w14:textId="77777777" w:rsidR="00480095" w:rsidRPr="002D3C7C" w:rsidRDefault="00480095" w:rsidP="00317306">
            <w:pPr>
              <w:pStyle w:val="afff1"/>
              <w:autoSpaceDE w:val="0"/>
              <w:autoSpaceDN w:val="0"/>
            </w:pPr>
          </w:p>
          <w:p w14:paraId="20DA6DC6" w14:textId="4F4E5DD7" w:rsidR="00C953E9" w:rsidRPr="002D3C7C" w:rsidRDefault="00452147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="00480095" w:rsidRPr="002D3C7C">
              <w:t>&gt;&gt; 1</w:t>
            </w:r>
          </w:p>
        </w:tc>
      </w:tr>
    </w:tbl>
    <w:p w14:paraId="27EEF8C9" w14:textId="77777777" w:rsidR="00C953E9" w:rsidRPr="002D3C7C" w:rsidRDefault="00C953E9" w:rsidP="00317306">
      <w:pPr>
        <w:autoSpaceDE w:val="0"/>
        <w:autoSpaceDN w:val="0"/>
      </w:pPr>
    </w:p>
    <w:p w14:paraId="15CB0BEB" w14:textId="214C2949" w:rsidR="00C953E9" w:rsidRPr="002D3C7C" w:rsidRDefault="00492252" w:rsidP="00317306">
      <w:pPr>
        <w:autoSpaceDE w:val="0"/>
        <w:autoSpaceDN w:val="0"/>
        <w:jc w:val="left"/>
      </w:pPr>
      <w:r w:rsidRPr="00492252">
        <w:rPr>
          <w:rFonts w:hint="eastAsia"/>
        </w:rPr>
        <w:t>正常にインストールが完了すると、</w:t>
      </w:r>
      <w:r w:rsidR="00C953E9" w:rsidRPr="002D3C7C">
        <w:rPr>
          <w:rFonts w:hint="eastAsia"/>
        </w:rPr>
        <w:t>下記の表</w:t>
      </w:r>
      <w:r w:rsidR="00C953E9" w:rsidRPr="002D3C7C">
        <w:t>7</w:t>
      </w:r>
      <w:r w:rsidR="00C953E9" w:rsidRPr="002D3C7C">
        <w:rPr>
          <w:rFonts w:hint="eastAsia"/>
        </w:rPr>
        <w:t>のように、インストール成功メッセージが表示される。エンターキーを押した後、インストールを終了する。</w:t>
      </w:r>
    </w:p>
    <w:p w14:paraId="2994E222" w14:textId="77777777" w:rsidR="00C953E9" w:rsidRPr="002D3C7C" w:rsidRDefault="00C953E9" w:rsidP="00317306">
      <w:pPr>
        <w:pStyle w:val="-01"/>
        <w:wordWrap/>
        <w:rPr>
          <w:lang w:eastAsia="ja-JP"/>
        </w:rPr>
      </w:pPr>
    </w:p>
    <w:p w14:paraId="05927C87" w14:textId="77F281FC" w:rsidR="000107F1" w:rsidRPr="002D3C7C" w:rsidRDefault="000107F1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7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12EE0FF5" w14:textId="77777777" w:rsidTr="000107F1">
        <w:tc>
          <w:tcPr>
            <w:tcW w:w="9516" w:type="dxa"/>
          </w:tcPr>
          <w:p w14:paraId="43F7C284" w14:textId="01D89F67" w:rsidR="00C953E9" w:rsidRPr="002D3C7C" w:rsidRDefault="00CC2149" w:rsidP="00317306">
            <w:pPr>
              <w:pStyle w:val="afff1"/>
              <w:autoSpaceDE w:val="0"/>
              <w:autoSpaceDN w:val="0"/>
            </w:pPr>
            <w:r w:rsidRPr="002D3C7C">
              <w:t>[</w:t>
            </w:r>
            <w:r w:rsidR="00C953E9" w:rsidRPr="002D3C7C">
              <w:rPr>
                <w:rFonts w:hint="eastAsia"/>
              </w:rPr>
              <w:t>情報</w:t>
            </w:r>
            <w:r w:rsidR="00C953E9" w:rsidRPr="002D3C7C">
              <w:t xml:space="preserve">] </w:t>
            </w:r>
            <w:r w:rsidR="00C953E9" w:rsidRPr="002D3C7C">
              <w:rPr>
                <w:rFonts w:hint="eastAsia"/>
              </w:rPr>
              <w:t>インストールが正常に完了しました。</w:t>
            </w:r>
            <w:r w:rsidR="00C953E9" w:rsidRPr="002D3C7C">
              <w:t>[</w:t>
            </w:r>
            <w:r w:rsidR="00C953E9" w:rsidRPr="002D3C7C">
              <w:rPr>
                <w:rFonts w:hint="eastAsia"/>
              </w:rPr>
              <w:t>エンターキーを</w:t>
            </w:r>
            <w:r w:rsidR="00691A7B" w:rsidRPr="00F15E25">
              <w:rPr>
                <w:rFonts w:hint="eastAsia"/>
              </w:rPr>
              <w:t>押下</w:t>
            </w:r>
            <w:r w:rsidR="00C953E9" w:rsidRPr="002D3C7C">
              <w:rPr>
                <w:rFonts w:hint="eastAsia"/>
              </w:rPr>
              <w:t>してください。</w:t>
            </w:r>
            <w:r w:rsidR="00C953E9" w:rsidRPr="002D3C7C">
              <w:t>]</w:t>
            </w:r>
          </w:p>
        </w:tc>
      </w:tr>
    </w:tbl>
    <w:p w14:paraId="51E6E0DA" w14:textId="77777777" w:rsidR="00C953E9" w:rsidRPr="002D3C7C" w:rsidRDefault="00C953E9" w:rsidP="00317306">
      <w:pPr>
        <w:pStyle w:val="-01"/>
        <w:wordWrap/>
        <w:rPr>
          <w:lang w:eastAsia="ja-JP"/>
        </w:rPr>
      </w:pPr>
    </w:p>
    <w:p w14:paraId="3606273B" w14:textId="62CF85C8" w:rsidR="00EF5A2D" w:rsidRPr="002D3C7C" w:rsidRDefault="00C953E9" w:rsidP="00317306">
      <w:pPr>
        <w:autoSpaceDE w:val="0"/>
        <w:autoSpaceDN w:val="0"/>
        <w:jc w:val="left"/>
      </w:pPr>
      <w:proofErr w:type="spellStart"/>
      <w:r w:rsidRPr="002D3C7C">
        <w:t>InnoProduct</w:t>
      </w:r>
      <w:proofErr w:type="spellEnd"/>
      <w:r w:rsidRPr="002D3C7C">
        <w:rPr>
          <w:rFonts w:hint="eastAsia"/>
        </w:rPr>
        <w:t>インストールが完了した場合、</w:t>
      </w:r>
      <w:r w:rsidR="0095785B" w:rsidRPr="0095785B">
        <w:rPr>
          <w:rFonts w:hint="eastAsia"/>
        </w:rPr>
        <w:t>表</w:t>
      </w:r>
      <w:r w:rsidR="0095785B" w:rsidRPr="0095785B">
        <w:rPr>
          <w:rFonts w:hint="eastAsia"/>
        </w:rPr>
        <w:t>8</w:t>
      </w:r>
      <w:r w:rsidR="0095785B" w:rsidRPr="0095785B">
        <w:rPr>
          <w:rFonts w:hint="eastAsia"/>
        </w:rPr>
        <w:t>のように</w:t>
      </w:r>
      <w:proofErr w:type="spellStart"/>
      <w:r w:rsidR="0095785B" w:rsidRPr="0095785B">
        <w:rPr>
          <w:rFonts w:hint="eastAsia"/>
        </w:rPr>
        <w:t>InnoRules</w:t>
      </w:r>
      <w:proofErr w:type="spellEnd"/>
      <w:r w:rsidR="0095785B" w:rsidRPr="0095785B">
        <w:rPr>
          <w:rFonts w:hint="eastAsia"/>
        </w:rPr>
        <w:t>のインストールディレクトリ以下にファイルが生成されたことが確認できる。</w:t>
      </w:r>
      <w:r w:rsidR="00EF5A2D" w:rsidRPr="002D3C7C">
        <w:t>(Windows</w:t>
      </w:r>
      <w:r w:rsidR="00EF5A2D" w:rsidRPr="002D3C7C">
        <w:rPr>
          <w:rFonts w:hint="eastAsia"/>
        </w:rPr>
        <w:t>環境では、ファイルの拡張子</w:t>
      </w:r>
      <w:r w:rsidR="00CC2149" w:rsidRPr="002D3C7C">
        <w:rPr>
          <w:rFonts w:hint="eastAsia"/>
        </w:rPr>
        <w:t>が</w:t>
      </w:r>
      <w:proofErr w:type="spellStart"/>
      <w:r w:rsidR="00EF5A2D" w:rsidRPr="002D3C7C">
        <w:t>sh</w:t>
      </w:r>
      <w:proofErr w:type="spellEnd"/>
      <w:r w:rsidR="00EF5A2D" w:rsidRPr="002D3C7C">
        <w:rPr>
          <w:rFonts w:hint="eastAsia"/>
        </w:rPr>
        <w:t>ではなく、</w:t>
      </w:r>
      <w:r w:rsidR="00EF5A2D" w:rsidRPr="002D3C7C">
        <w:t>bat</w:t>
      </w:r>
      <w:r w:rsidR="00EF5A2D" w:rsidRPr="002D3C7C">
        <w:rPr>
          <w:rFonts w:hint="eastAsia"/>
        </w:rPr>
        <w:t>で</w:t>
      </w:r>
      <w:r w:rsidR="00CE6796" w:rsidRPr="002D3C7C">
        <w:rPr>
          <w:rFonts w:hint="eastAsia"/>
        </w:rPr>
        <w:t>ある</w:t>
      </w:r>
      <w:r w:rsidR="00EF5A2D" w:rsidRPr="002D3C7C">
        <w:rPr>
          <w:rFonts w:hint="eastAsia"/>
        </w:rPr>
        <w:t>。</w:t>
      </w:r>
      <w:r w:rsidR="00EF5A2D" w:rsidRPr="002D3C7C">
        <w:t>)</w:t>
      </w:r>
    </w:p>
    <w:p w14:paraId="1DC1DE88" w14:textId="77777777" w:rsidR="00C953E9" w:rsidRPr="002D3C7C" w:rsidRDefault="00C953E9" w:rsidP="00317306">
      <w:pPr>
        <w:autoSpaceDE w:val="0"/>
        <w:autoSpaceDN w:val="0"/>
        <w:rPr>
          <w:lang w:eastAsia="ko-KR"/>
        </w:rPr>
      </w:pPr>
    </w:p>
    <w:p w14:paraId="5F243D8A" w14:textId="6862DC57" w:rsidR="00EF5A2D" w:rsidRPr="002D3C7C" w:rsidRDefault="00EF5A2D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8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76979B2C" w14:textId="77777777" w:rsidTr="00EF5A2D">
        <w:tc>
          <w:tcPr>
            <w:tcW w:w="9516" w:type="dxa"/>
          </w:tcPr>
          <w:p w14:paraId="001178B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t>:~/</w:t>
            </w:r>
            <w:proofErr w:type="spellStart"/>
            <w:r w:rsidRPr="002D3C7C">
              <w:t>innorules</w:t>
            </w:r>
            <w:proofErr w:type="spellEnd"/>
            <w:r w:rsidRPr="002D3C7C">
              <w:t>-home/script$ ls</w:t>
            </w:r>
          </w:p>
          <w:p w14:paraId="395116A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</w:t>
            </w:r>
            <w:proofErr w:type="spellStart"/>
            <w:r w:rsidRPr="002D3C7C">
              <w:t>rwxr</w:t>
            </w:r>
            <w:proofErr w:type="spellEnd"/>
            <w:r w:rsidRPr="002D3C7C">
              <w:t xml:space="preserve">--r-- 1 </w:t>
            </w:r>
            <w:proofErr w:type="spellStart"/>
            <w:r w:rsidRPr="002D3C7C">
              <w:t>innorules</w:t>
            </w:r>
            <w:proofErr w:type="spellEnd"/>
            <w:r w:rsidRPr="002D3C7C">
              <w:t xml:space="preserve"> users  435  8</w:t>
            </w:r>
            <w:r w:rsidRPr="002D3C7C">
              <w:rPr>
                <w:rFonts w:hint="eastAsia"/>
              </w:rPr>
              <w:t>月</w:t>
            </w:r>
            <w:r w:rsidRPr="002D3C7C">
              <w:t xml:space="preserve">26 11:08 </w:t>
            </w:r>
            <w:proofErr w:type="spellStart"/>
            <w:r w:rsidRPr="002D3C7C">
              <w:t>innoproduct-wiz.sh</w:t>
            </w:r>
            <w:proofErr w:type="spellEnd"/>
          </w:p>
          <w:p w14:paraId="76DF6035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727AC0A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t>:~/</w:t>
            </w:r>
            <w:proofErr w:type="spellStart"/>
            <w:r w:rsidRPr="002D3C7C">
              <w:t>innorules</w:t>
            </w:r>
            <w:proofErr w:type="spellEnd"/>
            <w:r w:rsidRPr="002D3C7C">
              <w:t>-home/lib$ ls</w:t>
            </w:r>
          </w:p>
          <w:p w14:paraId="6A3E643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</w:t>
            </w:r>
            <w:proofErr w:type="spellStart"/>
            <w:r w:rsidRPr="002D3C7C">
              <w:t>rw</w:t>
            </w:r>
            <w:proofErr w:type="spellEnd"/>
            <w:r w:rsidRPr="002D3C7C">
              <w:t xml:space="preserve">-r--r-- 1 </w:t>
            </w:r>
            <w:proofErr w:type="spellStart"/>
            <w:r w:rsidRPr="002D3C7C">
              <w:t>innorules</w:t>
            </w:r>
            <w:proofErr w:type="spellEnd"/>
            <w:r w:rsidRPr="002D3C7C">
              <w:t xml:space="preserve"> users 1904285  8</w:t>
            </w:r>
            <w:r w:rsidRPr="002D3C7C">
              <w:rPr>
                <w:rFonts w:hint="eastAsia"/>
              </w:rPr>
              <w:t>月</w:t>
            </w:r>
            <w:r w:rsidRPr="002D3C7C">
              <w:t>26 11:08 standard-</w:t>
            </w:r>
            <w:proofErr w:type="spellStart"/>
            <w:r w:rsidRPr="002D3C7C">
              <w:t>product.jar</w:t>
            </w:r>
            <w:proofErr w:type="spellEnd"/>
          </w:p>
        </w:tc>
      </w:tr>
    </w:tbl>
    <w:p w14:paraId="3128D73A" w14:textId="457967ED" w:rsidR="0011466D" w:rsidRDefault="0011466D">
      <w:pPr>
        <w:pStyle w:val="-01"/>
        <w:wordWrap/>
        <w:rPr>
          <w:lang w:eastAsia="ja-JP"/>
        </w:rPr>
      </w:pPr>
    </w:p>
    <w:p w14:paraId="5D94CDF5" w14:textId="77777777" w:rsidR="0011466D" w:rsidRDefault="0011466D">
      <w:pPr>
        <w:widowControl/>
        <w:spacing w:after="160" w:line="259" w:lineRule="auto"/>
        <w:rPr>
          <w:rFonts w:ascii="Noto Sans Japanese Regular" w:eastAsia="Noto Sans Japanese Regular" w:hAnsi="Malgun Gothic" w:cs="Times New Roman"/>
          <w:spacing w:val="0"/>
          <w:kern w:val="0"/>
          <w:sz w:val="19"/>
        </w:rPr>
      </w:pPr>
      <w:r>
        <w:br w:type="page"/>
      </w:r>
    </w:p>
    <w:p w14:paraId="56446172" w14:textId="59957DB9" w:rsidR="00C953E9" w:rsidRPr="002D3C7C" w:rsidRDefault="00CF48AF" w:rsidP="00317306">
      <w:pPr>
        <w:pStyle w:val="20"/>
        <w:rPr>
          <w:lang w:eastAsia="ja-JP"/>
        </w:rPr>
      </w:pPr>
      <w:bookmarkStart w:id="63" w:name="_Toc464669417"/>
      <w:bookmarkStart w:id="64" w:name="_Toc464807673"/>
      <w:bookmarkStart w:id="65" w:name="_Toc428374316"/>
      <w:bookmarkStart w:id="66" w:name="_Toc428374506"/>
      <w:bookmarkStart w:id="67" w:name="_Toc430879305"/>
      <w:bookmarkStart w:id="68" w:name="_Toc464807674"/>
      <w:bookmarkEnd w:id="63"/>
      <w:bookmarkEnd w:id="64"/>
      <w:proofErr w:type="spellStart"/>
      <w:r w:rsidRPr="002D3C7C">
        <w:rPr>
          <w:lang w:eastAsia="ja-JP"/>
        </w:rPr>
        <w:lastRenderedPageBreak/>
        <w:t>InnoProduct</w:t>
      </w:r>
      <w:proofErr w:type="spellEnd"/>
      <w:r w:rsidR="00C953E9" w:rsidRPr="002D3C7C">
        <w:rPr>
          <w:rFonts w:hint="eastAsia"/>
          <w:lang w:eastAsia="ja-JP"/>
        </w:rPr>
        <w:t>構成ウィザード実行</w:t>
      </w:r>
      <w:bookmarkEnd w:id="65"/>
      <w:bookmarkEnd w:id="66"/>
      <w:bookmarkEnd w:id="67"/>
      <w:bookmarkEnd w:id="68"/>
    </w:p>
    <w:p w14:paraId="185B382B" w14:textId="1FE5A6B0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インストールの完了後、単位商品システムを構成する必要がある。表</w:t>
      </w:r>
      <w:r w:rsidRPr="002D3C7C">
        <w:t>9</w:t>
      </w:r>
      <w:r w:rsidRPr="002D3C7C">
        <w:rPr>
          <w:rFonts w:hint="eastAsia"/>
        </w:rPr>
        <w:t>のように</w:t>
      </w:r>
      <w:proofErr w:type="spellStart"/>
      <w:r w:rsidR="00CC2149" w:rsidRPr="002D3C7C">
        <w:t>InnoProduct</w:t>
      </w:r>
      <w:proofErr w:type="spellEnd"/>
      <w:r w:rsidRPr="002D3C7C">
        <w:rPr>
          <w:rFonts w:hint="eastAsia"/>
        </w:rPr>
        <w:t>構成ウィザードを実行する。</w:t>
      </w:r>
      <w:r w:rsidRPr="002D3C7C">
        <w:t>Windows</w:t>
      </w:r>
      <w:r w:rsidRPr="002D3C7C">
        <w:rPr>
          <w:rFonts w:hint="eastAsia"/>
        </w:rPr>
        <w:t>では</w:t>
      </w:r>
      <w:proofErr w:type="spellStart"/>
      <w:r w:rsidRPr="002D3C7C">
        <w:t>innoproduct-wiz.bat</w:t>
      </w:r>
      <w:proofErr w:type="spellEnd"/>
      <w:r w:rsidRPr="002D3C7C">
        <w:rPr>
          <w:rFonts w:hint="eastAsia"/>
        </w:rPr>
        <w:t>を実行する。</w:t>
      </w:r>
    </w:p>
    <w:p w14:paraId="7E8696B8" w14:textId="77777777" w:rsidR="00C953E9" w:rsidRPr="002D3C7C" w:rsidRDefault="00C953E9" w:rsidP="00317306">
      <w:pPr>
        <w:autoSpaceDE w:val="0"/>
        <w:autoSpaceDN w:val="0"/>
      </w:pPr>
    </w:p>
    <w:p w14:paraId="5479F1D5" w14:textId="54B4CF4F" w:rsidR="00CF48AF" w:rsidRPr="002D3C7C" w:rsidRDefault="00CF48AF" w:rsidP="00527402">
      <w:pPr>
        <w:pStyle w:val="aff4"/>
        <w:keepNext/>
        <w:autoSpaceDE w:val="0"/>
        <w:autoSpaceDN w:val="0"/>
      </w:pPr>
      <w:r w:rsidRPr="002D3C7C">
        <w:t>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9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10175A70" w14:textId="77777777" w:rsidTr="00CF48AF">
        <w:tc>
          <w:tcPr>
            <w:tcW w:w="9516" w:type="dxa"/>
          </w:tcPr>
          <w:p w14:paraId="1C80B11D" w14:textId="7C3F6DE2" w:rsidR="00C953E9" w:rsidRPr="002D3C7C" w:rsidRDefault="00CF48AF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innorules</w:t>
            </w:r>
            <w:proofErr w:type="spellEnd"/>
            <w:r w:rsidRPr="002D3C7C">
              <w:t>:~/</w:t>
            </w:r>
            <w:proofErr w:type="spellStart"/>
            <w:r w:rsidRPr="002D3C7C">
              <w:t>innorules</w:t>
            </w:r>
            <w:proofErr w:type="spellEnd"/>
            <w:r w:rsidRPr="002D3C7C">
              <w:t>-home/script$ ./</w:t>
            </w:r>
            <w:proofErr w:type="spellStart"/>
            <w:r w:rsidRPr="002D3C7C">
              <w:t>innoproduct-wiz.sh</w:t>
            </w:r>
            <w:proofErr w:type="spellEnd"/>
          </w:p>
        </w:tc>
      </w:tr>
    </w:tbl>
    <w:p w14:paraId="6AF5374D" w14:textId="77777777" w:rsidR="00C953E9" w:rsidRPr="002D3C7C" w:rsidRDefault="00C953E9" w:rsidP="00317306">
      <w:pPr>
        <w:autoSpaceDE w:val="0"/>
        <w:autoSpaceDN w:val="0"/>
      </w:pPr>
    </w:p>
    <w:p w14:paraId="5C578327" w14:textId="38DFCB46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表</w:t>
      </w:r>
      <w:r w:rsidRPr="002D3C7C">
        <w:t>10</w:t>
      </w:r>
      <w:r w:rsidRPr="002D3C7C">
        <w:rPr>
          <w:rFonts w:hint="eastAsia"/>
        </w:rPr>
        <w:t>は</w:t>
      </w:r>
      <w:r w:rsidR="00CF48AF" w:rsidRPr="002D3C7C">
        <w:rPr>
          <w:rFonts w:hint="eastAsia"/>
        </w:rPr>
        <w:t>、</w:t>
      </w:r>
      <w:proofErr w:type="spellStart"/>
      <w:r w:rsidR="00CF48AF" w:rsidRPr="002D3C7C">
        <w:t>InnoProduct</w:t>
      </w:r>
      <w:proofErr w:type="spellEnd"/>
      <w:r w:rsidRPr="002D3C7C">
        <w:rPr>
          <w:rFonts w:hint="eastAsia"/>
        </w:rPr>
        <w:t>構成</w:t>
      </w:r>
      <w:r w:rsidRPr="002D3C7C">
        <w:rPr>
          <w:rFonts w:ascii="Malgun Gothic" w:cs="Malgun Gothic" w:hint="eastAsia"/>
        </w:rPr>
        <w:t>ウィザ</w:t>
      </w:r>
      <w:r w:rsidRPr="002D3C7C">
        <w:rPr>
          <w:rFonts w:cs="ＭＳ 明朝" w:hint="eastAsia"/>
        </w:rPr>
        <w:t>ー</w:t>
      </w:r>
      <w:r w:rsidRPr="002D3C7C">
        <w:rPr>
          <w:rFonts w:ascii="Malgun Gothic" w:cs="Malgun Gothic" w:hint="eastAsia"/>
        </w:rPr>
        <w:t>ド</w:t>
      </w:r>
      <w:r w:rsidRPr="002D3C7C">
        <w:rPr>
          <w:rFonts w:cs="Malgun Gothic" w:hint="eastAsia"/>
        </w:rPr>
        <w:t>の初期画面である。</w:t>
      </w:r>
    </w:p>
    <w:p w14:paraId="244F4483" w14:textId="77777777" w:rsidR="00C953E9" w:rsidRPr="002D3C7C" w:rsidRDefault="00C953E9" w:rsidP="00317306">
      <w:pPr>
        <w:autoSpaceDE w:val="0"/>
        <w:autoSpaceDN w:val="0"/>
      </w:pPr>
    </w:p>
    <w:p w14:paraId="2934214B" w14:textId="41315346" w:rsidR="003477C0" w:rsidRPr="002D3C7C" w:rsidRDefault="003477C0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10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69A6406F" w14:textId="77777777" w:rsidTr="003477C0">
        <w:tc>
          <w:tcPr>
            <w:tcW w:w="9516" w:type="dxa"/>
          </w:tcPr>
          <w:p w14:paraId="0AF8880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7B866C7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EFC3D30" w14:textId="483877AB" w:rsidR="00C953E9" w:rsidRPr="002D3C7C" w:rsidRDefault="00943D2A" w:rsidP="00317306">
            <w:pPr>
              <w:pStyle w:val="afff1"/>
              <w:autoSpaceDE w:val="0"/>
              <w:autoSpaceDN w:val="0"/>
            </w:pPr>
            <w:r>
              <w:rPr>
                <w:rFonts w:hint="eastAsia"/>
              </w:rPr>
              <w:t>導入</w:t>
            </w:r>
          </w:p>
          <w:p w14:paraId="5DC4558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5012A01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75958AF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05003CE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構成ウィザードへようこそ</w:t>
            </w:r>
          </w:p>
          <w:p w14:paraId="752D65C6" w14:textId="3953AAC5" w:rsidR="00C953E9" w:rsidRPr="00E54176" w:rsidRDefault="00C953E9" w:rsidP="00317306">
            <w:pPr>
              <w:pStyle w:val="afff1"/>
              <w:autoSpaceDE w:val="0"/>
              <w:autoSpaceDN w:val="0"/>
            </w:pPr>
            <w:r w:rsidRPr="00E54176">
              <w:t>[</w:t>
            </w:r>
            <w:r w:rsidRPr="00E54176">
              <w:rPr>
                <w:rFonts w:hint="eastAsia"/>
              </w:rPr>
              <w:t>エンターキーを</w:t>
            </w:r>
            <w:r w:rsidR="00960FC5" w:rsidRPr="00E54176">
              <w:rPr>
                <w:rFonts w:hint="eastAsia"/>
              </w:rPr>
              <w:t>押下</w:t>
            </w:r>
            <w:r w:rsidRPr="00E54176">
              <w:rPr>
                <w:rFonts w:hint="eastAsia"/>
              </w:rPr>
              <w:t>してください。</w:t>
            </w:r>
            <w:r w:rsidRPr="00E54176">
              <w:t>]</w:t>
            </w:r>
          </w:p>
        </w:tc>
      </w:tr>
    </w:tbl>
    <w:p w14:paraId="2A02C48F" w14:textId="77777777" w:rsidR="00C953E9" w:rsidRPr="002D3C7C" w:rsidRDefault="00C953E9" w:rsidP="00317306">
      <w:pPr>
        <w:autoSpaceDE w:val="0"/>
        <w:autoSpaceDN w:val="0"/>
      </w:pPr>
    </w:p>
    <w:p w14:paraId="473B5A72" w14:textId="59CB24A0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表</w:t>
      </w:r>
      <w:r w:rsidRPr="002D3C7C">
        <w:t>11</w:t>
      </w:r>
      <w:r w:rsidRPr="002D3C7C">
        <w:rPr>
          <w:rFonts w:hint="eastAsia"/>
        </w:rPr>
        <w:t>のように</w:t>
      </w:r>
      <w:proofErr w:type="spellStart"/>
      <w:r w:rsidR="003477C0" w:rsidRPr="002D3C7C">
        <w:t>InnoProduct</w:t>
      </w:r>
      <w:proofErr w:type="spellEnd"/>
      <w:r w:rsidRPr="002D3C7C">
        <w:rPr>
          <w:rFonts w:hint="eastAsia"/>
        </w:rPr>
        <w:t>ウィザードを利用して商品システムのテーブルを生成する。ウィザード</w:t>
      </w:r>
      <w:r w:rsidR="00CC2149" w:rsidRPr="002D3C7C">
        <w:rPr>
          <w:rFonts w:hint="eastAsia"/>
        </w:rPr>
        <w:t>を終了する</w:t>
      </w:r>
      <w:r w:rsidRPr="002D3C7C">
        <w:rPr>
          <w:rFonts w:hint="eastAsia"/>
        </w:rPr>
        <w:t>には、エンターキーを押す。</w:t>
      </w:r>
    </w:p>
    <w:p w14:paraId="4B099F9B" w14:textId="77777777" w:rsidR="00C953E9" w:rsidRPr="002D3C7C" w:rsidRDefault="00C953E9" w:rsidP="00317306">
      <w:pPr>
        <w:autoSpaceDE w:val="0"/>
        <w:autoSpaceDN w:val="0"/>
      </w:pPr>
    </w:p>
    <w:p w14:paraId="4ED7A7E3" w14:textId="35E498E7" w:rsidR="003477C0" w:rsidRPr="002D3C7C" w:rsidRDefault="003477C0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11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770E97AA" w14:textId="77777777" w:rsidTr="003477C0">
        <w:tc>
          <w:tcPr>
            <w:tcW w:w="9516" w:type="dxa"/>
          </w:tcPr>
          <w:p w14:paraId="76E30C50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7F5C456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11DF99CD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</w:p>
          <w:p w14:paraId="4A1BFA0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E54C7D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0583A4B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65345B2" w14:textId="6148FEE4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設定作業を選択してください。このウィザードを閉じるには、</w:t>
            </w:r>
            <w:r w:rsidRPr="002D3C7C">
              <w:t>[</w:t>
            </w:r>
            <w:r w:rsidRPr="002D3C7C">
              <w:rPr>
                <w:rFonts w:hint="eastAsia"/>
              </w:rPr>
              <w:t>エンターキー</w:t>
            </w:r>
            <w:r w:rsidRPr="002D3C7C">
              <w:t>]</w:t>
            </w:r>
            <w:r w:rsidRPr="002D3C7C">
              <w:rPr>
                <w:rFonts w:hint="eastAsia"/>
              </w:rPr>
              <w:t>を</w:t>
            </w:r>
            <w:r w:rsidR="00CA17C7" w:rsidRPr="00CA17C7">
              <w:rPr>
                <w:rFonts w:hint="eastAsia"/>
              </w:rPr>
              <w:t>押下してください。</w:t>
            </w:r>
          </w:p>
          <w:p w14:paraId="63A57423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1. </w:t>
            </w:r>
            <w:r w:rsidRPr="002D3C7C">
              <w:rPr>
                <w:rFonts w:hint="eastAsia"/>
              </w:rPr>
              <w:t>テーブル生成</w:t>
            </w:r>
          </w:p>
          <w:p w14:paraId="5D653E93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    </w:t>
            </w: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のルール</w:t>
            </w:r>
            <w:r w:rsidRPr="002D3C7C">
              <w:t>DB</w:t>
            </w:r>
            <w:r w:rsidRPr="002D3C7C">
              <w:rPr>
                <w:rFonts w:hint="eastAsia"/>
              </w:rPr>
              <w:t>に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のテーブルを生成します。</w:t>
            </w:r>
          </w:p>
          <w:p w14:paraId="496E7551" w14:textId="486758D4" w:rsidR="00AD75FC" w:rsidRPr="002D3C7C" w:rsidRDefault="00AD75FC" w:rsidP="00317306">
            <w:pPr>
              <w:pStyle w:val="afff1"/>
              <w:autoSpaceDE w:val="0"/>
              <w:autoSpaceDN w:val="0"/>
              <w:ind w:firstLineChars="200" w:firstLine="356"/>
            </w:pPr>
            <w:r w:rsidRPr="002D3C7C">
              <w:t xml:space="preserve">2. </w:t>
            </w:r>
            <w:proofErr w:type="spellStart"/>
            <w:r w:rsidRPr="002D3C7C">
              <w:t>InnoProduct</w:t>
            </w:r>
            <w:proofErr w:type="spellEnd"/>
            <w:r w:rsidR="0040556F" w:rsidRPr="0040556F">
              <w:rPr>
                <w:rFonts w:hint="eastAsia"/>
              </w:rPr>
              <w:t>の初期化</w:t>
            </w:r>
          </w:p>
          <w:p w14:paraId="101E81C5" w14:textId="0ED43AAC" w:rsidR="00C953E9" w:rsidRPr="002D3C7C" w:rsidRDefault="00AD75FC" w:rsidP="00317306">
            <w:pPr>
              <w:pStyle w:val="afff1"/>
              <w:autoSpaceDE w:val="0"/>
              <w:autoSpaceDN w:val="0"/>
              <w:ind w:firstLineChars="400" w:firstLine="712"/>
            </w:pP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の初期化時に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の初期</w:t>
            </w:r>
            <w:r w:rsidRPr="002D3C7C">
              <w:rPr>
                <w:rFonts w:ascii="Malgun Gothic" w:hAnsi="Malgun Gothic" w:cs="Malgun Gothic" w:hint="eastAsia"/>
              </w:rPr>
              <w:t>化を実行します。</w:t>
            </w:r>
          </w:p>
          <w:p w14:paraId="7D65196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A8CCFD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Pr="002D3C7C">
              <w:t xml:space="preserve"> &gt;&gt; 1</w:t>
            </w:r>
          </w:p>
        </w:tc>
      </w:tr>
    </w:tbl>
    <w:p w14:paraId="05DD3AD0" w14:textId="77777777" w:rsidR="00C953E9" w:rsidRPr="002D3C7C" w:rsidRDefault="00C953E9" w:rsidP="00317306">
      <w:pPr>
        <w:autoSpaceDE w:val="0"/>
        <w:autoSpaceDN w:val="0"/>
      </w:pPr>
    </w:p>
    <w:p w14:paraId="37FD4EF3" w14:textId="77777777" w:rsidR="00913E31" w:rsidRPr="002D3C7C" w:rsidRDefault="00913E31" w:rsidP="00317306">
      <w:pPr>
        <w:autoSpaceDE w:val="0"/>
        <w:autoSpaceDN w:val="0"/>
      </w:pPr>
    </w:p>
    <w:p w14:paraId="33E743EC" w14:textId="1E51F223" w:rsidR="00C953E9" w:rsidRPr="00317306" w:rsidRDefault="003477C0" w:rsidP="00317306">
      <w:pPr>
        <w:autoSpaceDE w:val="0"/>
        <w:autoSpaceDN w:val="0"/>
        <w:jc w:val="left"/>
        <w:rPr>
          <w:rFonts w:eastAsia="ＭＳ 明朝"/>
        </w:rPr>
      </w:pPr>
      <w:r w:rsidRPr="002D3C7C">
        <w:rPr>
          <w:rFonts w:hint="eastAsia"/>
        </w:rPr>
        <w:lastRenderedPageBreak/>
        <w:t>テーブル生成を選択すると、</w:t>
      </w:r>
      <w:r w:rsidR="00F57865" w:rsidRPr="002D3C7C">
        <w:rPr>
          <w:rFonts w:hint="eastAsia"/>
        </w:rPr>
        <w:t>登録された</w:t>
      </w:r>
      <w:r w:rsidR="00C953E9" w:rsidRPr="002D3C7C">
        <w:rPr>
          <w:rFonts w:hint="eastAsia"/>
        </w:rPr>
        <w:t>単位ルールシステムのリストが表示される</w:t>
      </w:r>
      <w:r w:rsidR="00913E31" w:rsidRPr="002D3C7C">
        <w:t>(</w:t>
      </w:r>
      <w:r w:rsidR="00913E31" w:rsidRPr="002D3C7C">
        <w:rPr>
          <w:rFonts w:hint="eastAsia"/>
        </w:rPr>
        <w:t>表</w:t>
      </w:r>
      <w:r w:rsidR="00913E31" w:rsidRPr="002D3C7C">
        <w:t>12)</w:t>
      </w:r>
      <w:r w:rsidR="00D86A4D">
        <w:rPr>
          <w:rFonts w:hint="eastAsia"/>
        </w:rPr>
        <w:t>。</w:t>
      </w:r>
      <w:r w:rsidR="00C953E9" w:rsidRPr="002D3C7C">
        <w:rPr>
          <w:rFonts w:hint="eastAsia"/>
        </w:rPr>
        <w:t>なお、登録された単位ルールシステムがない場合は選択できない。</w:t>
      </w:r>
    </w:p>
    <w:p w14:paraId="4A25916C" w14:textId="77777777" w:rsidR="00C953E9" w:rsidRPr="002D3C7C" w:rsidRDefault="00C953E9" w:rsidP="00317306">
      <w:pPr>
        <w:autoSpaceDE w:val="0"/>
        <w:autoSpaceDN w:val="0"/>
        <w:rPr>
          <w:rFonts w:eastAsiaTheme="minorEastAsia"/>
        </w:rPr>
      </w:pPr>
    </w:p>
    <w:p w14:paraId="167FC952" w14:textId="543ABD89" w:rsidR="00F57865" w:rsidRPr="002D3C7C" w:rsidRDefault="00F57865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12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1C7701C7" w14:textId="77777777" w:rsidTr="00F57865">
        <w:tc>
          <w:tcPr>
            <w:tcW w:w="9516" w:type="dxa"/>
          </w:tcPr>
          <w:p w14:paraId="64B4BD23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04C8C42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51AD1B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単位ルールシステムリスト</w:t>
            </w:r>
          </w:p>
          <w:p w14:paraId="10ECD58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8C8EA7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7ED7E78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BDA933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テーブルを生成する単位ルールシステムを選択してください。</w:t>
            </w:r>
          </w:p>
          <w:p w14:paraId="4B4D949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1. </w:t>
            </w:r>
            <w:proofErr w:type="spellStart"/>
            <w:r w:rsidRPr="002D3C7C">
              <w:t>DEVPART</w:t>
            </w:r>
            <w:proofErr w:type="spellEnd"/>
          </w:p>
          <w:p w14:paraId="7A4A643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    DEV SYSTEM</w:t>
            </w:r>
          </w:p>
          <w:p w14:paraId="12F4238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B046BE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3AD5A8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Pr="002D3C7C">
              <w:t>&gt;&gt; 1</w:t>
            </w:r>
          </w:p>
        </w:tc>
      </w:tr>
    </w:tbl>
    <w:p w14:paraId="1C8BF820" w14:textId="77777777" w:rsidR="00C953E9" w:rsidRPr="002D3C7C" w:rsidRDefault="00C953E9" w:rsidP="00317306">
      <w:pPr>
        <w:autoSpaceDE w:val="0"/>
        <w:autoSpaceDN w:val="0"/>
      </w:pPr>
    </w:p>
    <w:p w14:paraId="40BAAC61" w14:textId="5567CF5C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下記は</w:t>
      </w:r>
      <w:r w:rsidR="007F251F" w:rsidRPr="002D3C7C">
        <w:rPr>
          <w:rFonts w:hint="eastAsia"/>
        </w:rPr>
        <w:t>、</w:t>
      </w:r>
      <w:proofErr w:type="spellStart"/>
      <w:r w:rsidRPr="002D3C7C">
        <w:t>InnoProduct</w:t>
      </w:r>
      <w:proofErr w:type="spellEnd"/>
      <w:r w:rsidR="00F57865" w:rsidRPr="002D3C7C">
        <w:rPr>
          <w:rFonts w:hint="eastAsia"/>
        </w:rPr>
        <w:t>の</w:t>
      </w:r>
      <w:r w:rsidRPr="002D3C7C">
        <w:rPr>
          <w:rFonts w:hint="eastAsia"/>
        </w:rPr>
        <w:t>テーブル生成</w:t>
      </w:r>
      <w:r w:rsidR="00070544" w:rsidRPr="002D3C7C">
        <w:rPr>
          <w:rFonts w:hint="eastAsia"/>
        </w:rPr>
        <w:t>状況</w:t>
      </w:r>
      <w:r w:rsidR="00F2653B" w:rsidRPr="002D3C7C">
        <w:rPr>
          <w:rFonts w:hint="eastAsia"/>
        </w:rPr>
        <w:t>である。テーブル生成</w:t>
      </w:r>
      <w:r w:rsidR="00F57865" w:rsidRPr="002D3C7C">
        <w:rPr>
          <w:rFonts w:hint="eastAsia"/>
        </w:rPr>
        <w:t>が</w:t>
      </w:r>
      <w:r w:rsidRPr="002D3C7C">
        <w:rPr>
          <w:rFonts w:hint="eastAsia"/>
        </w:rPr>
        <w:t>「未生成」の場合、</w:t>
      </w:r>
      <w:r w:rsidR="00FD1618" w:rsidRPr="002D3C7C">
        <w:rPr>
          <w:rFonts w:hint="eastAsia"/>
        </w:rPr>
        <w:t>「</w:t>
      </w:r>
      <w:r w:rsidRPr="002D3C7C">
        <w:rPr>
          <w:rFonts w:hint="eastAsia"/>
        </w:rPr>
        <w:t>可能な作業</w:t>
      </w:r>
      <w:r w:rsidR="00FD1618" w:rsidRPr="002D3C7C">
        <w:rPr>
          <w:rFonts w:hint="eastAsia"/>
        </w:rPr>
        <w:t>」</w:t>
      </w:r>
      <w:r w:rsidRPr="002D3C7C">
        <w:rPr>
          <w:rFonts w:hint="eastAsia"/>
        </w:rPr>
        <w:t>で作業が選択できる</w:t>
      </w:r>
      <w:r w:rsidR="00F57865" w:rsidRPr="002D3C7C">
        <w:t>(</w:t>
      </w:r>
      <w:r w:rsidR="00F57865" w:rsidRPr="002D3C7C">
        <w:rPr>
          <w:rFonts w:hint="eastAsia"/>
        </w:rPr>
        <w:t>表</w:t>
      </w:r>
      <w:r w:rsidR="00F57865" w:rsidRPr="002D3C7C">
        <w:t>13)</w:t>
      </w:r>
      <w:r w:rsidR="00D86A4D" w:rsidRPr="002D3C7C">
        <w:rPr>
          <w:rFonts w:hint="eastAsia"/>
        </w:rPr>
        <w:t>。</w:t>
      </w:r>
      <w:r w:rsidRPr="002D3C7C">
        <w:rPr>
          <w:rFonts w:hint="eastAsia"/>
        </w:rPr>
        <w:t>本画面では</w:t>
      </w:r>
      <w:r w:rsidR="00C9510A" w:rsidRPr="002D3C7C">
        <w:rPr>
          <w:rFonts w:hint="eastAsia"/>
        </w:rPr>
        <w:t>、</w:t>
      </w:r>
      <w:r w:rsidR="00FD1618" w:rsidRPr="002D3C7C">
        <w:rPr>
          <w:rFonts w:hint="eastAsia"/>
        </w:rPr>
        <w:t>「</w:t>
      </w:r>
      <w:r w:rsidRPr="002D3C7C">
        <w:t xml:space="preserve">b. </w:t>
      </w:r>
      <w:r w:rsidRPr="002D3C7C">
        <w:rPr>
          <w:rFonts w:hint="eastAsia"/>
        </w:rPr>
        <w:t>すべてのルール</w:t>
      </w:r>
      <w:r w:rsidRPr="002D3C7C">
        <w:t>DB</w:t>
      </w:r>
      <w:r w:rsidRPr="002D3C7C">
        <w:rPr>
          <w:rFonts w:hint="eastAsia"/>
        </w:rPr>
        <w:t>にテーブル生成</w:t>
      </w:r>
      <w:r w:rsidR="00FD1618" w:rsidRPr="002D3C7C">
        <w:rPr>
          <w:rFonts w:hint="eastAsia"/>
        </w:rPr>
        <w:t>」</w:t>
      </w:r>
      <w:r w:rsidR="00F57865" w:rsidRPr="002D3C7C">
        <w:rPr>
          <w:rFonts w:hint="eastAsia"/>
        </w:rPr>
        <w:t>の</w:t>
      </w:r>
      <w:r w:rsidRPr="002D3C7C">
        <w:rPr>
          <w:rFonts w:hint="eastAsia"/>
        </w:rPr>
        <w:t>選択を推奨する。</w:t>
      </w:r>
    </w:p>
    <w:p w14:paraId="5473ED63" w14:textId="77777777" w:rsidR="00C953E9" w:rsidRPr="002D3C7C" w:rsidRDefault="00C953E9" w:rsidP="00317306">
      <w:pPr>
        <w:autoSpaceDE w:val="0"/>
        <w:autoSpaceDN w:val="0"/>
      </w:pPr>
    </w:p>
    <w:p w14:paraId="44C2B80E" w14:textId="40FE66CE" w:rsidR="00F57865" w:rsidRPr="002D3C7C" w:rsidRDefault="00F57865" w:rsidP="00527402">
      <w:pPr>
        <w:pStyle w:val="aff4"/>
        <w:keepNext/>
        <w:autoSpaceDE w:val="0"/>
        <w:autoSpaceDN w:val="0"/>
      </w:pPr>
      <w:r w:rsidRPr="002D3C7C">
        <w:t>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13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24ACE760" w14:textId="77777777" w:rsidTr="00F57865">
        <w:tc>
          <w:tcPr>
            <w:tcW w:w="9516" w:type="dxa"/>
          </w:tcPr>
          <w:p w14:paraId="4AF578B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6240DB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702F2980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単位ルールシステムリスト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ルール</w:t>
            </w:r>
            <w:r w:rsidRPr="002D3C7C">
              <w:t>DB</w:t>
            </w:r>
            <w:r w:rsidRPr="002D3C7C">
              <w:rPr>
                <w:rFonts w:hint="eastAsia"/>
              </w:rPr>
              <w:t>リスト</w:t>
            </w:r>
          </w:p>
          <w:p w14:paraId="5C5815A6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A436EC7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7FD8A3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4ACCD47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単位ルールシステム</w:t>
            </w:r>
            <w:proofErr w:type="spellStart"/>
            <w:r w:rsidRPr="002D3C7C">
              <w:t>DEVPART</w:t>
            </w:r>
            <w:proofErr w:type="spellEnd"/>
            <w:r w:rsidRPr="002D3C7C">
              <w:rPr>
                <w:rFonts w:hint="eastAsia"/>
              </w:rPr>
              <w:t>の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テーブル生成状況です。</w:t>
            </w:r>
          </w:p>
          <w:p w14:paraId="544C007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02BA0596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[</w:t>
            </w:r>
            <w:r w:rsidRPr="002D3C7C">
              <w:rPr>
                <w:rFonts w:hint="eastAsia"/>
              </w:rPr>
              <w:t>項目</w:t>
            </w:r>
            <w:r w:rsidRPr="002D3C7C">
              <w:t>]</w:t>
            </w:r>
          </w:p>
          <w:p w14:paraId="3574FBBF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--------------------------------------</w:t>
            </w:r>
          </w:p>
          <w:p w14:paraId="63EAA754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| </w:t>
            </w:r>
            <w:r w:rsidRPr="002D3C7C">
              <w:rPr>
                <w:rFonts w:hint="eastAsia"/>
              </w:rPr>
              <w:t>ルール</w:t>
            </w:r>
            <w:r w:rsidRPr="002D3C7C">
              <w:t>DB</w:t>
            </w:r>
            <w:r w:rsidRPr="002D3C7C">
              <w:rPr>
                <w:rFonts w:hint="eastAsia"/>
              </w:rPr>
              <w:t>名</w:t>
            </w:r>
            <w:r w:rsidRPr="002D3C7C">
              <w:t xml:space="preserve">  | </w:t>
            </w:r>
            <w:r w:rsidRPr="002D3C7C">
              <w:rPr>
                <w:rFonts w:hint="eastAsia"/>
              </w:rPr>
              <w:t>テーブル生成</w:t>
            </w:r>
            <w:r w:rsidRPr="002D3C7C">
              <w:t xml:space="preserve"> |</w:t>
            </w:r>
          </w:p>
          <w:p w14:paraId="3C22234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--------------------------------------</w:t>
            </w:r>
          </w:p>
          <w:p w14:paraId="04B0F607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1 | </w:t>
            </w:r>
            <w:proofErr w:type="spellStart"/>
            <w:r w:rsidRPr="002D3C7C">
              <w:t>RULESDB_DEV</w:t>
            </w:r>
            <w:proofErr w:type="spellEnd"/>
            <w:r w:rsidRPr="002D3C7C">
              <w:t xml:space="preserve"> | </w:t>
            </w:r>
            <w:r w:rsidRPr="002D3C7C">
              <w:rPr>
                <w:rFonts w:hint="eastAsia"/>
              </w:rPr>
              <w:t>未生成</w:t>
            </w:r>
            <w:r w:rsidRPr="002D3C7C">
              <w:t xml:space="preserve"> |</w:t>
            </w:r>
          </w:p>
          <w:p w14:paraId="13DB0EBD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--------------------------------------</w:t>
            </w:r>
          </w:p>
          <w:p w14:paraId="55D111DF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50A76E1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[</w:t>
            </w:r>
            <w:r w:rsidRPr="002D3C7C">
              <w:rPr>
                <w:rFonts w:hint="eastAsia"/>
              </w:rPr>
              <w:t>可能な作業</w:t>
            </w:r>
            <w:r w:rsidRPr="002D3C7C">
              <w:t>]</w:t>
            </w:r>
          </w:p>
          <w:p w14:paraId="4237D055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a. </w:t>
            </w:r>
            <w:r w:rsidRPr="002D3C7C">
              <w:rPr>
                <w:rFonts w:hint="eastAsia"/>
              </w:rPr>
              <w:t>ルール</w:t>
            </w:r>
            <w:r w:rsidRPr="002D3C7C">
              <w:t>DB</w:t>
            </w:r>
            <w:r w:rsidRPr="002D3C7C">
              <w:rPr>
                <w:rFonts w:hint="eastAsia"/>
              </w:rPr>
              <w:t>にテーブル生成</w:t>
            </w:r>
            <w:r w:rsidRPr="002D3C7C">
              <w:t xml:space="preserve">     b. </w:t>
            </w:r>
            <w:r w:rsidRPr="002D3C7C">
              <w:rPr>
                <w:rFonts w:hint="eastAsia"/>
              </w:rPr>
              <w:t>すべてのルール</w:t>
            </w:r>
            <w:r w:rsidRPr="002D3C7C">
              <w:t>DB</w:t>
            </w:r>
            <w:r w:rsidRPr="002D3C7C">
              <w:rPr>
                <w:rFonts w:hint="eastAsia"/>
              </w:rPr>
              <w:t>にテーブル生成</w:t>
            </w:r>
          </w:p>
          <w:p w14:paraId="7240348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42B1AB9" w14:textId="0A8AD212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作業を選択してください。スキップするにはエンターキーを</w:t>
            </w:r>
            <w:r w:rsidR="00691A7B" w:rsidRPr="00F15E25">
              <w:rPr>
                <w:rFonts w:hint="eastAsia"/>
              </w:rPr>
              <w:t>押下</w:t>
            </w:r>
            <w:r w:rsidRPr="002D3C7C">
              <w:rPr>
                <w:rFonts w:hint="eastAsia"/>
              </w:rPr>
              <w:t>してください。</w:t>
            </w:r>
            <w:r w:rsidRPr="002D3C7C">
              <w:t xml:space="preserve"> &gt;&gt; a</w:t>
            </w:r>
          </w:p>
        </w:tc>
      </w:tr>
    </w:tbl>
    <w:p w14:paraId="1835223F" w14:textId="77777777" w:rsidR="00C953E9" w:rsidRPr="002D3C7C" w:rsidRDefault="00C953E9" w:rsidP="00317306">
      <w:pPr>
        <w:autoSpaceDE w:val="0"/>
        <w:autoSpaceDN w:val="0"/>
      </w:pPr>
    </w:p>
    <w:p w14:paraId="5857A48A" w14:textId="6368E245" w:rsidR="00C953E9" w:rsidRPr="002D3C7C" w:rsidRDefault="00FD1618" w:rsidP="00317306">
      <w:pPr>
        <w:autoSpaceDE w:val="0"/>
        <w:autoSpaceDN w:val="0"/>
        <w:jc w:val="left"/>
      </w:pPr>
      <w:r w:rsidRPr="002D3C7C">
        <w:rPr>
          <w:rFonts w:hint="eastAsia"/>
        </w:rPr>
        <w:t>「</w:t>
      </w:r>
      <w:r w:rsidR="00C953E9" w:rsidRPr="002D3C7C">
        <w:t xml:space="preserve">a. </w:t>
      </w:r>
      <w:r w:rsidR="00C953E9" w:rsidRPr="002D3C7C">
        <w:rPr>
          <w:rFonts w:hint="eastAsia"/>
        </w:rPr>
        <w:t>ルール</w:t>
      </w:r>
      <w:r w:rsidR="00C953E9" w:rsidRPr="002D3C7C">
        <w:t>DB</w:t>
      </w:r>
      <w:r w:rsidR="00C953E9" w:rsidRPr="002D3C7C">
        <w:rPr>
          <w:rFonts w:hint="eastAsia"/>
        </w:rPr>
        <w:t>にテーブル生成</w:t>
      </w:r>
      <w:r w:rsidRPr="002D3C7C">
        <w:rPr>
          <w:rFonts w:hint="eastAsia"/>
        </w:rPr>
        <w:t>」</w:t>
      </w:r>
      <w:r w:rsidR="00C953E9" w:rsidRPr="002D3C7C">
        <w:rPr>
          <w:rFonts w:hint="eastAsia"/>
        </w:rPr>
        <w:t>を選択する場合、</w:t>
      </w:r>
      <w:r w:rsidR="00F57865" w:rsidRPr="002D3C7C">
        <w:rPr>
          <w:rFonts w:hint="eastAsia"/>
        </w:rPr>
        <w:t>ルール</w:t>
      </w:r>
      <w:r w:rsidR="00F57865" w:rsidRPr="002D3C7C">
        <w:t>DB</w:t>
      </w:r>
      <w:r w:rsidR="00F57865" w:rsidRPr="002D3C7C">
        <w:rPr>
          <w:rFonts w:hint="eastAsia"/>
        </w:rPr>
        <w:t>を選択してテーブルを生成</w:t>
      </w:r>
      <w:r w:rsidR="00C953E9" w:rsidRPr="002D3C7C">
        <w:rPr>
          <w:rFonts w:hint="eastAsia"/>
        </w:rPr>
        <w:t>できる</w:t>
      </w:r>
      <w:r w:rsidR="00C953E9" w:rsidRPr="002D3C7C">
        <w:rPr>
          <w:rFonts w:eastAsiaTheme="minorEastAsia"/>
        </w:rPr>
        <w:t>(</w:t>
      </w:r>
      <w:r w:rsidR="00C953E9" w:rsidRPr="002D3C7C">
        <w:rPr>
          <w:rFonts w:hint="eastAsia"/>
        </w:rPr>
        <w:t>表</w:t>
      </w:r>
      <w:r w:rsidR="00C953E9" w:rsidRPr="002D3C7C">
        <w:rPr>
          <w:rFonts w:eastAsiaTheme="minorEastAsia"/>
        </w:rPr>
        <w:t>14)</w:t>
      </w:r>
      <w:r w:rsidR="00D86A4D" w:rsidRPr="002D3C7C">
        <w:rPr>
          <w:rFonts w:hint="eastAsia"/>
        </w:rPr>
        <w:t>。</w:t>
      </w:r>
    </w:p>
    <w:p w14:paraId="35501B60" w14:textId="77777777" w:rsidR="00C953E9" w:rsidRPr="00FD1618" w:rsidRDefault="00C953E9" w:rsidP="00317306">
      <w:pPr>
        <w:autoSpaceDE w:val="0"/>
        <w:autoSpaceDN w:val="0"/>
      </w:pPr>
    </w:p>
    <w:p w14:paraId="0230F5FD" w14:textId="662301D6" w:rsidR="00F57865" w:rsidRPr="002D3C7C" w:rsidRDefault="00F57865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14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061C9F47" w14:textId="77777777" w:rsidTr="00F57865">
        <w:tc>
          <w:tcPr>
            <w:tcW w:w="9516" w:type="dxa"/>
          </w:tcPr>
          <w:p w14:paraId="1670CDD8" w14:textId="49BD5C23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作業を選択してください。スキップするにはエンターキーを</w:t>
            </w:r>
            <w:r w:rsidR="00691A7B" w:rsidRPr="00F15E25">
              <w:rPr>
                <w:rFonts w:hint="eastAsia"/>
              </w:rPr>
              <w:t>押下</w:t>
            </w:r>
            <w:r w:rsidRPr="002D3C7C">
              <w:rPr>
                <w:rFonts w:hint="eastAsia"/>
              </w:rPr>
              <w:t>してください。</w:t>
            </w:r>
            <w:r w:rsidRPr="002D3C7C">
              <w:t>&gt;&gt; a</w:t>
            </w:r>
          </w:p>
          <w:p w14:paraId="0095990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項目を選択してください。</w:t>
            </w:r>
            <w:r w:rsidRPr="002D3C7C">
              <w:t xml:space="preserve"> (1..1) &gt;&gt;</w:t>
            </w:r>
          </w:p>
        </w:tc>
      </w:tr>
    </w:tbl>
    <w:p w14:paraId="13171255" w14:textId="77777777" w:rsidR="00C953E9" w:rsidRPr="002D3C7C" w:rsidRDefault="00C953E9" w:rsidP="00317306">
      <w:pPr>
        <w:autoSpaceDE w:val="0"/>
        <w:autoSpaceDN w:val="0"/>
      </w:pPr>
    </w:p>
    <w:p w14:paraId="7726F3F1" w14:textId="58929CF8" w:rsidR="00C953E9" w:rsidRPr="002D3C7C" w:rsidRDefault="00FD1618" w:rsidP="00317306">
      <w:pPr>
        <w:autoSpaceDE w:val="0"/>
        <w:autoSpaceDN w:val="0"/>
        <w:jc w:val="left"/>
      </w:pPr>
      <w:r w:rsidRPr="002D3C7C">
        <w:rPr>
          <w:rFonts w:hint="eastAsia"/>
        </w:rPr>
        <w:t>「</w:t>
      </w:r>
      <w:r w:rsidR="00C953E9" w:rsidRPr="002D3C7C">
        <w:t xml:space="preserve">b. </w:t>
      </w:r>
      <w:r w:rsidR="00C953E9" w:rsidRPr="002D3C7C">
        <w:rPr>
          <w:rFonts w:hint="eastAsia"/>
        </w:rPr>
        <w:t>すべてのルール</w:t>
      </w:r>
      <w:r w:rsidR="00C953E9" w:rsidRPr="002D3C7C">
        <w:t>DB</w:t>
      </w:r>
      <w:r w:rsidR="00C953E9" w:rsidRPr="002D3C7C">
        <w:rPr>
          <w:rFonts w:hint="eastAsia"/>
        </w:rPr>
        <w:t>にテーブル生成</w:t>
      </w:r>
      <w:r w:rsidRPr="002D3C7C">
        <w:rPr>
          <w:rFonts w:hint="eastAsia"/>
        </w:rPr>
        <w:t>」</w:t>
      </w:r>
      <w:r w:rsidR="00D86A4D">
        <w:rPr>
          <w:rFonts w:hint="eastAsia"/>
        </w:rPr>
        <w:t>を</w:t>
      </w:r>
      <w:r w:rsidR="00C953E9" w:rsidRPr="002D3C7C">
        <w:rPr>
          <w:rFonts w:hint="eastAsia"/>
        </w:rPr>
        <w:t>選択する場合、</w:t>
      </w:r>
      <w:r w:rsidR="00F57865" w:rsidRPr="002D3C7C">
        <w:rPr>
          <w:rFonts w:hint="eastAsia"/>
        </w:rPr>
        <w:t>リストにある</w:t>
      </w:r>
      <w:r w:rsidR="00C953E9" w:rsidRPr="002D3C7C">
        <w:rPr>
          <w:rFonts w:hint="eastAsia"/>
        </w:rPr>
        <w:t>すべて</w:t>
      </w:r>
      <w:r w:rsidR="00F57865" w:rsidRPr="002D3C7C">
        <w:rPr>
          <w:rFonts w:hint="eastAsia"/>
        </w:rPr>
        <w:t>のルール</w:t>
      </w:r>
      <w:r w:rsidR="00F57865" w:rsidRPr="002D3C7C">
        <w:t>DB</w:t>
      </w:r>
      <w:r w:rsidR="00C953E9" w:rsidRPr="002D3C7C">
        <w:rPr>
          <w:rFonts w:hint="eastAsia"/>
        </w:rPr>
        <w:t>に</w:t>
      </w:r>
      <w:r w:rsidR="00F57865" w:rsidRPr="002D3C7C">
        <w:rPr>
          <w:rFonts w:hint="eastAsia"/>
        </w:rPr>
        <w:t>テーブルを生成する</w:t>
      </w:r>
      <w:r w:rsidR="00C953E9" w:rsidRPr="002D3C7C">
        <w:rPr>
          <w:rFonts w:eastAsiaTheme="minorEastAsia"/>
        </w:rPr>
        <w:t>(</w:t>
      </w:r>
      <w:r w:rsidR="00C953E9" w:rsidRPr="002D3C7C">
        <w:rPr>
          <w:rFonts w:hint="eastAsia"/>
        </w:rPr>
        <w:t>表</w:t>
      </w:r>
      <w:r w:rsidR="00C953E9" w:rsidRPr="002D3C7C">
        <w:rPr>
          <w:rFonts w:eastAsiaTheme="minorEastAsia"/>
        </w:rPr>
        <w:t>15)</w:t>
      </w:r>
      <w:r w:rsidR="00D86A4D" w:rsidRPr="002D3C7C">
        <w:rPr>
          <w:rFonts w:hint="eastAsia"/>
        </w:rPr>
        <w:t>。</w:t>
      </w:r>
    </w:p>
    <w:p w14:paraId="2C6953CD" w14:textId="77777777" w:rsidR="00C953E9" w:rsidRPr="002D3C7C" w:rsidRDefault="00C953E9" w:rsidP="00317306">
      <w:pPr>
        <w:autoSpaceDE w:val="0"/>
        <w:autoSpaceDN w:val="0"/>
      </w:pPr>
    </w:p>
    <w:p w14:paraId="0BBC364F" w14:textId="67B3E146" w:rsidR="00F57865" w:rsidRPr="002D3C7C" w:rsidRDefault="00F57865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15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3365B3F8" w14:textId="77777777" w:rsidTr="00F57865">
        <w:tc>
          <w:tcPr>
            <w:tcW w:w="9516" w:type="dxa"/>
          </w:tcPr>
          <w:p w14:paraId="7F3BC79C" w14:textId="0B9CC0F2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作業を選択してください。スキップするにはエンターキーを</w:t>
            </w:r>
            <w:r w:rsidR="00691A7B" w:rsidRPr="00F15E25">
              <w:rPr>
                <w:rFonts w:hint="eastAsia"/>
              </w:rPr>
              <w:t>押下</w:t>
            </w:r>
            <w:r w:rsidRPr="002D3C7C">
              <w:rPr>
                <w:rFonts w:hint="eastAsia"/>
              </w:rPr>
              <w:t>してください。</w:t>
            </w:r>
            <w:r w:rsidRPr="002D3C7C">
              <w:t>&gt;&gt; b</w:t>
            </w:r>
          </w:p>
        </w:tc>
      </w:tr>
    </w:tbl>
    <w:p w14:paraId="5FB5F427" w14:textId="77777777" w:rsidR="00C953E9" w:rsidRPr="002D3C7C" w:rsidRDefault="00C953E9" w:rsidP="00317306">
      <w:pPr>
        <w:pStyle w:val="ac"/>
        <w:autoSpaceDE w:val="0"/>
        <w:autoSpaceDN w:val="0"/>
        <w:spacing w:line="320" w:lineRule="exact"/>
        <w:ind w:leftChars="0" w:left="360"/>
      </w:pPr>
    </w:p>
    <w:p w14:paraId="62646BCF" w14:textId="757BB28E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下記は</w:t>
      </w:r>
      <w:r w:rsidR="00F57865" w:rsidRPr="002D3C7C">
        <w:rPr>
          <w:rFonts w:hint="eastAsia"/>
        </w:rPr>
        <w:t>、</w:t>
      </w:r>
      <w:proofErr w:type="spellStart"/>
      <w:r w:rsidR="00F57865" w:rsidRPr="002D3C7C">
        <w:t>InnoProduct</w:t>
      </w:r>
      <w:proofErr w:type="spellEnd"/>
      <w:r w:rsidRPr="002D3C7C">
        <w:rPr>
          <w:rFonts w:hint="eastAsia"/>
        </w:rPr>
        <w:t>テーブル生成作業結果である</w:t>
      </w:r>
      <w:r w:rsidRPr="002D3C7C">
        <w:t>(</w:t>
      </w:r>
      <w:r w:rsidRPr="002D3C7C">
        <w:rPr>
          <w:rFonts w:hint="eastAsia"/>
        </w:rPr>
        <w:t>表</w:t>
      </w:r>
      <w:r w:rsidRPr="002D3C7C">
        <w:t>16)</w:t>
      </w:r>
      <w:r w:rsidR="00D86A4D" w:rsidRPr="002D3C7C">
        <w:rPr>
          <w:rFonts w:hint="eastAsia"/>
        </w:rPr>
        <w:t>。</w:t>
      </w:r>
    </w:p>
    <w:p w14:paraId="4188D6C4" w14:textId="77777777" w:rsidR="00C953E9" w:rsidRPr="002D3C7C" w:rsidRDefault="00C953E9" w:rsidP="00317306">
      <w:pPr>
        <w:autoSpaceDE w:val="0"/>
        <w:autoSpaceDN w:val="0"/>
      </w:pPr>
    </w:p>
    <w:p w14:paraId="50B6F93D" w14:textId="4476C977" w:rsidR="00F57865" w:rsidRPr="002D3C7C" w:rsidRDefault="00F57865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16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401A4CC9" w14:textId="77777777" w:rsidTr="00F57865">
        <w:tc>
          <w:tcPr>
            <w:tcW w:w="9516" w:type="dxa"/>
          </w:tcPr>
          <w:p w14:paraId="60B9A4A4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CEE24B5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7031AA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単位ルールシステムリスト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ルール</w:t>
            </w:r>
            <w:r w:rsidRPr="002D3C7C">
              <w:t>DB</w:t>
            </w:r>
            <w:r w:rsidRPr="002D3C7C">
              <w:rPr>
                <w:rFonts w:hint="eastAsia"/>
              </w:rPr>
              <w:t>リスト</w:t>
            </w:r>
          </w:p>
          <w:p w14:paraId="7D217B6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08876A3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E01C2ED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49FD1DE" w14:textId="5CB66CE0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単位ルールシステム</w:t>
            </w:r>
            <w:proofErr w:type="spellStart"/>
            <w:r w:rsidR="00070544" w:rsidRPr="002D3C7C">
              <w:t>DEVPART</w:t>
            </w:r>
            <w:proofErr w:type="spellEnd"/>
            <w:r w:rsidRPr="002D3C7C">
              <w:rPr>
                <w:rFonts w:hint="eastAsia"/>
              </w:rPr>
              <w:t>の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テーブル生成状況です。</w:t>
            </w:r>
          </w:p>
          <w:p w14:paraId="72430E55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1189C72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[</w:t>
            </w:r>
            <w:r w:rsidRPr="002D3C7C">
              <w:rPr>
                <w:rFonts w:hint="eastAsia"/>
              </w:rPr>
              <w:t>項目</w:t>
            </w:r>
            <w:r w:rsidRPr="002D3C7C">
              <w:t>]</w:t>
            </w:r>
          </w:p>
          <w:p w14:paraId="6DAA92D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--------------------------------------</w:t>
            </w:r>
          </w:p>
          <w:p w14:paraId="43D104BF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| </w:t>
            </w:r>
            <w:r w:rsidRPr="002D3C7C">
              <w:rPr>
                <w:rFonts w:hint="eastAsia"/>
              </w:rPr>
              <w:t>ルール</w:t>
            </w:r>
            <w:r w:rsidRPr="002D3C7C">
              <w:t>DB</w:t>
            </w:r>
            <w:r w:rsidRPr="002D3C7C">
              <w:rPr>
                <w:rFonts w:hint="eastAsia"/>
              </w:rPr>
              <w:t>名</w:t>
            </w:r>
            <w:r w:rsidRPr="002D3C7C">
              <w:t xml:space="preserve"> | </w:t>
            </w:r>
            <w:r w:rsidRPr="002D3C7C">
              <w:rPr>
                <w:rFonts w:hint="eastAsia"/>
              </w:rPr>
              <w:t>テーブル生成</w:t>
            </w:r>
            <w:r w:rsidRPr="002D3C7C">
              <w:t xml:space="preserve"> |</w:t>
            </w:r>
          </w:p>
          <w:p w14:paraId="44AFF2E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--------------------------------------</w:t>
            </w:r>
          </w:p>
          <w:p w14:paraId="2D0711E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1 | </w:t>
            </w:r>
            <w:proofErr w:type="spellStart"/>
            <w:r w:rsidRPr="002D3C7C">
              <w:t>RULESDB_DEV</w:t>
            </w:r>
            <w:proofErr w:type="spellEnd"/>
            <w:r w:rsidRPr="002D3C7C">
              <w:t xml:space="preserve"> | </w:t>
            </w:r>
            <w:r w:rsidRPr="002D3C7C">
              <w:rPr>
                <w:rFonts w:hint="eastAsia"/>
              </w:rPr>
              <w:t>生成完了</w:t>
            </w:r>
            <w:r w:rsidRPr="002D3C7C">
              <w:t xml:space="preserve"> |</w:t>
            </w:r>
          </w:p>
          <w:p w14:paraId="0347111B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--------------------------------------</w:t>
            </w:r>
          </w:p>
          <w:p w14:paraId="5867FD24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8674119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[</w:t>
            </w:r>
            <w:r w:rsidRPr="002D3C7C">
              <w:rPr>
                <w:rFonts w:hint="eastAsia"/>
              </w:rPr>
              <w:t>可能な作業</w:t>
            </w:r>
            <w:r w:rsidRPr="002D3C7C">
              <w:t>]</w:t>
            </w:r>
          </w:p>
          <w:p w14:paraId="1C391F9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a. </w:t>
            </w:r>
            <w:r w:rsidRPr="002D3C7C">
              <w:rPr>
                <w:rFonts w:hint="eastAsia"/>
              </w:rPr>
              <w:t>ルール</w:t>
            </w:r>
            <w:r w:rsidRPr="002D3C7C">
              <w:t>DB</w:t>
            </w:r>
            <w:r w:rsidRPr="002D3C7C">
              <w:rPr>
                <w:rFonts w:hint="eastAsia"/>
              </w:rPr>
              <w:t>にテーブル生成</w:t>
            </w:r>
            <w:r w:rsidRPr="002D3C7C">
              <w:t xml:space="preserve"> b. </w:t>
            </w:r>
            <w:r w:rsidRPr="002D3C7C">
              <w:rPr>
                <w:rFonts w:hint="eastAsia"/>
              </w:rPr>
              <w:t>すべてのルール</w:t>
            </w:r>
            <w:r w:rsidRPr="002D3C7C">
              <w:t>DB</w:t>
            </w:r>
            <w:r w:rsidRPr="002D3C7C">
              <w:rPr>
                <w:rFonts w:hint="eastAsia"/>
              </w:rPr>
              <w:t>にテーブル生成</w:t>
            </w:r>
          </w:p>
          <w:p w14:paraId="567DD6F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34ABDBC1" w14:textId="257DD5D8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作業を選択してください。スキップするにはエンターキーを</w:t>
            </w:r>
            <w:r w:rsidR="00691A7B" w:rsidRPr="00F15E25">
              <w:rPr>
                <w:rFonts w:hint="eastAsia"/>
              </w:rPr>
              <w:t>押下</w:t>
            </w:r>
            <w:r w:rsidRPr="002D3C7C">
              <w:rPr>
                <w:rFonts w:hint="eastAsia"/>
              </w:rPr>
              <w:t>してください。</w:t>
            </w:r>
            <w:r w:rsidRPr="002D3C7C">
              <w:t>&gt;&gt;</w:t>
            </w:r>
          </w:p>
        </w:tc>
      </w:tr>
    </w:tbl>
    <w:p w14:paraId="4C009469" w14:textId="77777777" w:rsidR="00C953E9" w:rsidRPr="002D3C7C" w:rsidRDefault="00C953E9" w:rsidP="00317306">
      <w:pPr>
        <w:autoSpaceDE w:val="0"/>
        <w:autoSpaceDN w:val="0"/>
      </w:pPr>
    </w:p>
    <w:p w14:paraId="4D4A4E5F" w14:textId="695CBB10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lastRenderedPageBreak/>
        <w:t>エンターキーを押した後、表</w:t>
      </w:r>
      <w:r w:rsidRPr="002D3C7C">
        <w:t>17</w:t>
      </w:r>
      <w:r w:rsidRPr="002D3C7C">
        <w:rPr>
          <w:rFonts w:hint="eastAsia"/>
        </w:rPr>
        <w:t>のように表示される。作業選択</w:t>
      </w:r>
      <w:r w:rsidRPr="002D3C7C">
        <w:t>-&gt;</w:t>
      </w:r>
      <w:r w:rsidRPr="002D3C7C">
        <w:rPr>
          <w:rFonts w:hint="eastAsia"/>
        </w:rPr>
        <w:t>単位ルールシステムリストで追加生成する単位ルールシステムを選択する。すべての作業</w:t>
      </w:r>
      <w:r w:rsidR="00F57865" w:rsidRPr="002D3C7C">
        <w:rPr>
          <w:rFonts w:hint="eastAsia"/>
        </w:rPr>
        <w:t>が完了すると</w:t>
      </w:r>
      <w:r w:rsidRPr="002D3C7C">
        <w:rPr>
          <w:rFonts w:hint="eastAsia"/>
        </w:rPr>
        <w:t>、エンターキーを押す。</w:t>
      </w:r>
    </w:p>
    <w:p w14:paraId="36AD5E44" w14:textId="77777777" w:rsidR="00C953E9" w:rsidRPr="002D3C7C" w:rsidRDefault="00C953E9" w:rsidP="00317306">
      <w:pPr>
        <w:autoSpaceDE w:val="0"/>
        <w:autoSpaceDN w:val="0"/>
      </w:pPr>
    </w:p>
    <w:p w14:paraId="07504FD4" w14:textId="1A32E19D" w:rsidR="00F57865" w:rsidRPr="002D3C7C" w:rsidRDefault="00F57865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17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263D9C60" w14:textId="77777777" w:rsidTr="00F57865">
        <w:tc>
          <w:tcPr>
            <w:tcW w:w="9516" w:type="dxa"/>
          </w:tcPr>
          <w:p w14:paraId="6A6D4E17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7E59C33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54A3D0CD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単位ルールシステムリスト</w:t>
            </w:r>
          </w:p>
          <w:p w14:paraId="2B8E39FE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0A537FDF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05D4323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54E5673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テーブルを生成する単位ルールシステムを選択してください。</w:t>
            </w:r>
          </w:p>
          <w:p w14:paraId="7FB65A9C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1. </w:t>
            </w:r>
            <w:proofErr w:type="spellStart"/>
            <w:r w:rsidRPr="002D3C7C">
              <w:t>DEVPART</w:t>
            </w:r>
            <w:proofErr w:type="spellEnd"/>
          </w:p>
          <w:p w14:paraId="11BF0F81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    DEV SYSTEM</w:t>
            </w:r>
          </w:p>
          <w:p w14:paraId="69C29304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88EE168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4C6A54A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Pr="002D3C7C">
              <w:t xml:space="preserve"> &gt;&gt;</w:t>
            </w:r>
          </w:p>
        </w:tc>
      </w:tr>
    </w:tbl>
    <w:p w14:paraId="24A4DA54" w14:textId="77777777" w:rsidR="00C953E9" w:rsidRPr="002D3C7C" w:rsidRDefault="00C953E9" w:rsidP="00317306">
      <w:pPr>
        <w:autoSpaceDE w:val="0"/>
        <w:autoSpaceDN w:val="0"/>
      </w:pPr>
    </w:p>
    <w:p w14:paraId="63589EFB" w14:textId="2581352C" w:rsidR="00C953E9" w:rsidRPr="002D3C7C" w:rsidRDefault="00C953E9" w:rsidP="00317306">
      <w:pPr>
        <w:autoSpaceDE w:val="0"/>
        <w:autoSpaceDN w:val="0"/>
        <w:jc w:val="left"/>
      </w:pPr>
      <w:r w:rsidRPr="002D3C7C">
        <w:rPr>
          <w:rFonts w:hint="eastAsia"/>
        </w:rPr>
        <w:t>エンターキーを</w:t>
      </w:r>
      <w:r w:rsidR="006869BB" w:rsidRPr="002D3C7C">
        <w:rPr>
          <w:rFonts w:hint="eastAsia"/>
        </w:rPr>
        <w:t>押すと</w:t>
      </w:r>
      <w:r w:rsidRPr="002D3C7C">
        <w:rPr>
          <w:rFonts w:hint="eastAsia"/>
        </w:rPr>
        <w:t>、メインメニューである作業選択画面</w:t>
      </w:r>
      <w:r w:rsidRPr="002D3C7C">
        <w:rPr>
          <w:rFonts w:eastAsiaTheme="minorEastAsia"/>
        </w:rPr>
        <w:t>(</w:t>
      </w:r>
      <w:r w:rsidRPr="002D3C7C">
        <w:rPr>
          <w:rFonts w:hint="eastAsia"/>
        </w:rPr>
        <w:t>表</w:t>
      </w:r>
      <w:r w:rsidRPr="002D3C7C">
        <w:rPr>
          <w:rFonts w:eastAsiaTheme="minorEastAsia"/>
        </w:rPr>
        <w:t>18)</w:t>
      </w:r>
      <w:r w:rsidRPr="002D3C7C">
        <w:rPr>
          <w:rFonts w:hint="eastAsia"/>
        </w:rPr>
        <w:t>へ移動する。</w:t>
      </w:r>
    </w:p>
    <w:p w14:paraId="59D7F48D" w14:textId="77777777" w:rsidR="00C953E9" w:rsidRPr="002D3C7C" w:rsidRDefault="00C953E9" w:rsidP="00317306">
      <w:pPr>
        <w:autoSpaceDE w:val="0"/>
        <w:autoSpaceDN w:val="0"/>
      </w:pPr>
    </w:p>
    <w:p w14:paraId="72D5A308" w14:textId="63C78992" w:rsidR="003C743E" w:rsidRPr="002D3C7C" w:rsidRDefault="003C743E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18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15F431C0" w14:textId="77777777" w:rsidTr="003C743E">
        <w:tc>
          <w:tcPr>
            <w:tcW w:w="9516" w:type="dxa"/>
          </w:tcPr>
          <w:p w14:paraId="0656664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3B9D9C63" w14:textId="68E1A316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28855476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</w:p>
          <w:p w14:paraId="1E060C2F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690E2E54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601442C0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0451B1B8" w14:textId="333A757C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設定作業を選択してください。このウィザードを閉じるには、</w:t>
            </w:r>
            <w:r w:rsidRPr="002D3C7C">
              <w:t>[</w:t>
            </w:r>
            <w:r w:rsidRPr="002D3C7C">
              <w:rPr>
                <w:rFonts w:hint="eastAsia"/>
              </w:rPr>
              <w:t>エンターキー</w:t>
            </w:r>
            <w:r w:rsidRPr="002D3C7C">
              <w:t>]</w:t>
            </w:r>
            <w:r w:rsidRPr="002D3C7C">
              <w:rPr>
                <w:rFonts w:hint="eastAsia"/>
              </w:rPr>
              <w:t>を</w:t>
            </w:r>
            <w:r w:rsidR="00CD7AC9" w:rsidRPr="00CD7AC9">
              <w:rPr>
                <w:rFonts w:hint="eastAsia"/>
              </w:rPr>
              <w:t>押下してください。</w:t>
            </w:r>
          </w:p>
          <w:p w14:paraId="4D1B9DE2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1. </w:t>
            </w:r>
            <w:r w:rsidRPr="002D3C7C">
              <w:rPr>
                <w:rFonts w:hint="eastAsia"/>
              </w:rPr>
              <w:t>テーブル生成</w:t>
            </w:r>
          </w:p>
          <w:p w14:paraId="3784D03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t xml:space="preserve">        </w:t>
            </w: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のルール</w:t>
            </w:r>
            <w:r w:rsidRPr="002D3C7C">
              <w:t>DB</w:t>
            </w:r>
            <w:r w:rsidRPr="002D3C7C">
              <w:rPr>
                <w:rFonts w:hint="eastAsia"/>
              </w:rPr>
              <w:t>に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のテーブルを生成します。</w:t>
            </w:r>
          </w:p>
          <w:p w14:paraId="22A08F8B" w14:textId="2B798679" w:rsidR="00516033" w:rsidRPr="002D3C7C" w:rsidRDefault="00516033" w:rsidP="00317306">
            <w:pPr>
              <w:pStyle w:val="afff1"/>
              <w:autoSpaceDE w:val="0"/>
              <w:autoSpaceDN w:val="0"/>
              <w:ind w:firstLineChars="200" w:firstLine="356"/>
            </w:pPr>
            <w:proofErr w:type="spellStart"/>
            <w:r w:rsidRPr="002D3C7C">
              <w:t>2.</w:t>
            </w:r>
            <w:r w:rsidR="009B2C5C">
              <w:t>InnoProduct</w:t>
            </w:r>
            <w:proofErr w:type="spellEnd"/>
            <w:r w:rsidR="009B2C5C">
              <w:t>の初期化</w:t>
            </w:r>
          </w:p>
          <w:p w14:paraId="74A4A7B3" w14:textId="1FB94BE0" w:rsidR="00516033" w:rsidRPr="002D3C7C" w:rsidRDefault="00516033" w:rsidP="00317306">
            <w:pPr>
              <w:pStyle w:val="afff1"/>
              <w:autoSpaceDE w:val="0"/>
              <w:autoSpaceDN w:val="0"/>
              <w:ind w:firstLineChars="400" w:firstLine="712"/>
            </w:pP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の初期化時に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の初期化を実行します。</w:t>
            </w:r>
          </w:p>
          <w:p w14:paraId="7D3514D6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</w:p>
          <w:p w14:paraId="786D58CA" w14:textId="77777777" w:rsidR="00C953E9" w:rsidRPr="002D3C7C" w:rsidRDefault="00C953E9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Pr="002D3C7C">
              <w:t xml:space="preserve"> &gt;&gt;</w:t>
            </w:r>
          </w:p>
        </w:tc>
      </w:tr>
    </w:tbl>
    <w:p w14:paraId="542549AC" w14:textId="77777777" w:rsidR="00C953E9" w:rsidRDefault="00C953E9" w:rsidP="00317306">
      <w:pPr>
        <w:autoSpaceDE w:val="0"/>
        <w:autoSpaceDN w:val="0"/>
      </w:pPr>
    </w:p>
    <w:p w14:paraId="554A2378" w14:textId="77777777" w:rsidR="008246F1" w:rsidRDefault="008246F1" w:rsidP="00317306">
      <w:pPr>
        <w:autoSpaceDE w:val="0"/>
        <w:autoSpaceDN w:val="0"/>
      </w:pPr>
    </w:p>
    <w:p w14:paraId="183F871E" w14:textId="77777777" w:rsidR="008246F1" w:rsidRDefault="008246F1" w:rsidP="00317306">
      <w:pPr>
        <w:autoSpaceDE w:val="0"/>
        <w:autoSpaceDN w:val="0"/>
      </w:pPr>
    </w:p>
    <w:p w14:paraId="582F392D" w14:textId="77777777" w:rsidR="008246F1" w:rsidRDefault="008246F1" w:rsidP="00317306">
      <w:pPr>
        <w:autoSpaceDE w:val="0"/>
        <w:autoSpaceDN w:val="0"/>
      </w:pPr>
    </w:p>
    <w:p w14:paraId="26B164CA" w14:textId="77777777" w:rsidR="008246F1" w:rsidRPr="002D3C7C" w:rsidRDefault="008246F1" w:rsidP="00317306">
      <w:pPr>
        <w:autoSpaceDE w:val="0"/>
        <w:autoSpaceDN w:val="0"/>
      </w:pPr>
    </w:p>
    <w:p w14:paraId="35882ACB" w14:textId="0B7D03B3" w:rsidR="00C953E9" w:rsidRPr="002D3C7C" w:rsidRDefault="003C743E" w:rsidP="00317306">
      <w:pPr>
        <w:autoSpaceDE w:val="0"/>
        <w:autoSpaceDN w:val="0"/>
        <w:jc w:val="left"/>
      </w:pPr>
      <w:r w:rsidRPr="002D3C7C">
        <w:rPr>
          <w:rFonts w:hint="eastAsia"/>
        </w:rPr>
        <w:lastRenderedPageBreak/>
        <w:t>下記は、</w:t>
      </w:r>
      <w:proofErr w:type="spellStart"/>
      <w:r w:rsidRPr="002D3C7C">
        <w:t>InnoProduct</w:t>
      </w:r>
      <w:proofErr w:type="spellEnd"/>
      <w:r w:rsidR="00CD0F4F" w:rsidRPr="002D3C7C">
        <w:rPr>
          <w:rFonts w:hint="eastAsia"/>
        </w:rPr>
        <w:t>初期化</w:t>
      </w:r>
      <w:r w:rsidRPr="002D3C7C">
        <w:rPr>
          <w:rFonts w:hint="eastAsia"/>
        </w:rPr>
        <w:t>設定画面である</w:t>
      </w:r>
      <w:r w:rsidR="00D86A4D" w:rsidRPr="002D3C7C">
        <w:rPr>
          <w:rFonts w:eastAsiaTheme="minorEastAsia"/>
        </w:rPr>
        <w:t>(</w:t>
      </w:r>
      <w:r w:rsidR="00D86A4D" w:rsidRPr="002D3C7C">
        <w:rPr>
          <w:rFonts w:hint="eastAsia"/>
        </w:rPr>
        <w:t>表</w:t>
      </w:r>
      <w:r w:rsidR="00D86A4D" w:rsidRPr="002D3C7C">
        <w:rPr>
          <w:rFonts w:eastAsiaTheme="minorEastAsia"/>
        </w:rPr>
        <w:t>1</w:t>
      </w:r>
      <w:r w:rsidR="00D86A4D">
        <w:rPr>
          <w:rFonts w:eastAsia="ＭＳ 明朝" w:hint="eastAsia"/>
        </w:rPr>
        <w:t>9</w:t>
      </w:r>
      <w:r w:rsidR="00D86A4D" w:rsidRPr="002D3C7C">
        <w:rPr>
          <w:rFonts w:eastAsiaTheme="minorEastAsia"/>
        </w:rPr>
        <w:t>)</w:t>
      </w:r>
      <w:r w:rsidRPr="002D3C7C">
        <w:rPr>
          <w:rFonts w:hint="eastAsia"/>
        </w:rPr>
        <w:t>。</w:t>
      </w:r>
    </w:p>
    <w:p w14:paraId="22CC9EEA" w14:textId="77777777" w:rsidR="003C743E" w:rsidRPr="002D3C7C" w:rsidRDefault="003C743E" w:rsidP="00317306">
      <w:pPr>
        <w:autoSpaceDE w:val="0"/>
        <w:autoSpaceDN w:val="0"/>
      </w:pPr>
    </w:p>
    <w:p w14:paraId="765BECCB" w14:textId="30936D15" w:rsidR="003C743E" w:rsidRPr="002D3C7C" w:rsidRDefault="003C743E" w:rsidP="00527402">
      <w:pPr>
        <w:pStyle w:val="aff4"/>
        <w:keepNext/>
        <w:autoSpaceDE w:val="0"/>
        <w:autoSpaceDN w:val="0"/>
      </w:pPr>
      <w:r w:rsidRPr="002D3C7C"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19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C953E9" w:rsidRPr="002D3C7C" w14:paraId="572AAD06" w14:textId="77777777" w:rsidTr="003C743E">
        <w:tc>
          <w:tcPr>
            <w:tcW w:w="9516" w:type="dxa"/>
          </w:tcPr>
          <w:p w14:paraId="7E0CA3B4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5F1305E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</w:p>
          <w:p w14:paraId="50D96947" w14:textId="5DE02005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  <w:r w:rsidRPr="002D3C7C">
              <w:t xml:space="preserve"> -&gt; </w:t>
            </w:r>
            <w:r w:rsidRPr="002D3C7C">
              <w:rPr>
                <w:rFonts w:hint="eastAsia"/>
              </w:rPr>
              <w:t>作業選択</w:t>
            </w:r>
          </w:p>
          <w:p w14:paraId="3FA8AE8C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</w:p>
          <w:p w14:paraId="453CFDF6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4FE79CAF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</w:p>
          <w:p w14:paraId="1CC914B4" w14:textId="0F07A174" w:rsidR="00516033" w:rsidRPr="002D3C7C" w:rsidRDefault="00516033" w:rsidP="00317306">
            <w:pPr>
              <w:pStyle w:val="afff1"/>
              <w:autoSpaceDE w:val="0"/>
              <w:autoSpaceDN w:val="0"/>
            </w:pP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の初期化は</w:t>
            </w:r>
            <w:r w:rsidR="00021DE1" w:rsidRPr="002D3C7C">
              <w:rPr>
                <w:rFonts w:hint="eastAsia"/>
              </w:rPr>
              <w:t>無効</w:t>
            </w:r>
            <w:r w:rsidRPr="002D3C7C">
              <w:rPr>
                <w:rFonts w:hint="eastAsia"/>
              </w:rPr>
              <w:t>になっています。</w:t>
            </w:r>
          </w:p>
          <w:p w14:paraId="659606A0" w14:textId="2C4FD63D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t xml:space="preserve">    1. </w:t>
            </w:r>
            <w:r w:rsidR="00516033" w:rsidRPr="002D3C7C">
              <w:rPr>
                <w:rFonts w:hint="eastAsia"/>
              </w:rPr>
              <w:t>有効</w:t>
            </w:r>
          </w:p>
          <w:p w14:paraId="47890B1B" w14:textId="04F25486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t xml:space="preserve">        </w:t>
            </w:r>
            <w:proofErr w:type="spellStart"/>
            <w:r w:rsidR="00516033" w:rsidRPr="002D3C7C">
              <w:t>InnoProduct</w:t>
            </w:r>
            <w:proofErr w:type="spellEnd"/>
            <w:r w:rsidR="00516033" w:rsidRPr="002D3C7C">
              <w:rPr>
                <w:rFonts w:hint="eastAsia"/>
              </w:rPr>
              <w:t>の初期化を有効にします。</w:t>
            </w:r>
          </w:p>
          <w:p w14:paraId="6F7BE29F" w14:textId="0DDABE8D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t xml:space="preserve">    2. </w:t>
            </w:r>
            <w:r w:rsidRPr="002D3C7C">
              <w:rPr>
                <w:rFonts w:hint="eastAsia"/>
              </w:rPr>
              <w:t>無効</w:t>
            </w:r>
          </w:p>
          <w:p w14:paraId="7EB1E977" w14:textId="0ABFEBCC" w:rsidR="003C743E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t xml:space="preserve">        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の初期化を</w:t>
            </w:r>
            <w:r w:rsidR="00516033" w:rsidRPr="002D3C7C">
              <w:rPr>
                <w:rFonts w:hint="eastAsia"/>
              </w:rPr>
              <w:t>無効に</w:t>
            </w:r>
            <w:r w:rsidRPr="002D3C7C">
              <w:rPr>
                <w:rFonts w:hint="eastAsia"/>
              </w:rPr>
              <w:t>します。</w:t>
            </w:r>
          </w:p>
          <w:p w14:paraId="0A56763E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</w:p>
          <w:p w14:paraId="3202CD50" w14:textId="77777777" w:rsidR="003C743E" w:rsidRPr="002D3C7C" w:rsidRDefault="003C743E" w:rsidP="00317306">
            <w:pPr>
              <w:pStyle w:val="afff1"/>
              <w:autoSpaceDE w:val="0"/>
              <w:autoSpaceDN w:val="0"/>
            </w:pPr>
          </w:p>
          <w:p w14:paraId="4B49540F" w14:textId="3188F3F6" w:rsidR="00C953E9" w:rsidRPr="002D3C7C" w:rsidRDefault="003C743E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Pr="002D3C7C">
              <w:t xml:space="preserve"> &gt;&gt;</w:t>
            </w:r>
          </w:p>
        </w:tc>
      </w:tr>
    </w:tbl>
    <w:p w14:paraId="1B3C9666" w14:textId="77777777" w:rsidR="00C953E9" w:rsidRPr="002D3C7C" w:rsidRDefault="00C953E9" w:rsidP="00317306">
      <w:pPr>
        <w:autoSpaceDE w:val="0"/>
        <w:autoSpaceDN w:val="0"/>
      </w:pPr>
    </w:p>
    <w:p w14:paraId="0D0733C2" w14:textId="0C1EA754" w:rsidR="00CB1C54" w:rsidRPr="00E90682" w:rsidRDefault="00516033" w:rsidP="00317306">
      <w:pPr>
        <w:autoSpaceDE w:val="0"/>
        <w:autoSpaceDN w:val="0"/>
        <w:jc w:val="left"/>
      </w:pPr>
      <w:proofErr w:type="spellStart"/>
      <w:r w:rsidRPr="00466CB0">
        <w:t>InnoProduct</w:t>
      </w:r>
      <w:proofErr w:type="spellEnd"/>
      <w:r w:rsidR="00CB1C54" w:rsidRPr="008A6980">
        <w:rPr>
          <w:rFonts w:hint="eastAsia"/>
        </w:rPr>
        <w:t>の初期化有効作業は、</w:t>
      </w:r>
      <w:proofErr w:type="spellStart"/>
      <w:r w:rsidRPr="0036652C">
        <w:t>InnoRules</w:t>
      </w:r>
      <w:proofErr w:type="spellEnd"/>
      <w:r w:rsidR="00067BFF" w:rsidRPr="00E90682">
        <w:rPr>
          <w:rFonts w:hint="eastAsia"/>
        </w:rPr>
        <w:t>と連動する</w:t>
      </w:r>
      <w:r w:rsidR="00CB1C54" w:rsidRPr="00E90682">
        <w:rPr>
          <w:rFonts w:hint="eastAsia"/>
        </w:rPr>
        <w:t>モジュールとして、</w:t>
      </w:r>
      <w:proofErr w:type="spellStart"/>
      <w:r w:rsidRPr="00E90682">
        <w:t>InnoProduct</w:t>
      </w:r>
      <w:proofErr w:type="spellEnd"/>
      <w:r w:rsidR="00CB1C54" w:rsidRPr="00E90682">
        <w:rPr>
          <w:rFonts w:hint="eastAsia"/>
        </w:rPr>
        <w:t>のインストールおよび起動を</w:t>
      </w:r>
      <w:proofErr w:type="spellStart"/>
      <w:r w:rsidR="00CB1C54" w:rsidRPr="00E90682">
        <w:t>InnoRules</w:t>
      </w:r>
      <w:proofErr w:type="spellEnd"/>
      <w:r w:rsidR="00CB1C54" w:rsidRPr="00E90682">
        <w:rPr>
          <w:rFonts w:hint="eastAsia"/>
        </w:rPr>
        <w:t>に設定する過程である。</w:t>
      </w:r>
      <w:r w:rsidR="006B28A7" w:rsidRPr="006B28A7">
        <w:rPr>
          <w:rFonts w:hint="eastAsia"/>
        </w:rPr>
        <w:t>初期化有効とした場合、</w:t>
      </w:r>
      <w:proofErr w:type="spellStart"/>
      <w:r w:rsidR="006B28A7" w:rsidRPr="006B28A7">
        <w:rPr>
          <w:rFonts w:hint="eastAsia"/>
        </w:rPr>
        <w:t>InnoRules</w:t>
      </w:r>
      <w:proofErr w:type="spellEnd"/>
      <w:r w:rsidR="006B28A7" w:rsidRPr="006B28A7">
        <w:rPr>
          <w:rFonts w:hint="eastAsia"/>
        </w:rPr>
        <w:t>は登録した</w:t>
      </w:r>
      <w:proofErr w:type="spellStart"/>
      <w:r w:rsidR="006B28A7" w:rsidRPr="006B28A7">
        <w:rPr>
          <w:rFonts w:hint="eastAsia"/>
        </w:rPr>
        <w:t>InnoProduct</w:t>
      </w:r>
      <w:proofErr w:type="spellEnd"/>
      <w:r w:rsidR="006B28A7" w:rsidRPr="006B28A7">
        <w:rPr>
          <w:rFonts w:hint="eastAsia"/>
        </w:rPr>
        <w:t>と一部リソース</w:t>
      </w:r>
      <w:r w:rsidR="006B28A7" w:rsidRPr="006B28A7">
        <w:rPr>
          <w:rFonts w:hint="eastAsia"/>
        </w:rPr>
        <w:t>(</w:t>
      </w:r>
      <w:r w:rsidR="006B28A7" w:rsidRPr="006B28A7">
        <w:rPr>
          <w:rFonts w:hint="eastAsia"/>
        </w:rPr>
        <w:t>項目、ユーザ情報など</w:t>
      </w:r>
      <w:r w:rsidR="006B28A7" w:rsidRPr="006B28A7">
        <w:rPr>
          <w:rFonts w:hint="eastAsia"/>
        </w:rPr>
        <w:t>)</w:t>
      </w:r>
      <w:r w:rsidR="006B28A7" w:rsidRPr="006B28A7">
        <w:rPr>
          <w:rFonts w:hint="eastAsia"/>
        </w:rPr>
        <w:t>を共有し、</w:t>
      </w:r>
      <w:proofErr w:type="spellStart"/>
      <w:r w:rsidR="006B28A7" w:rsidRPr="006B28A7">
        <w:rPr>
          <w:rFonts w:hint="eastAsia"/>
        </w:rPr>
        <w:t>InnoRules</w:t>
      </w:r>
      <w:proofErr w:type="spellEnd"/>
      <w:r w:rsidR="006B28A7" w:rsidRPr="006B28A7">
        <w:rPr>
          <w:rFonts w:hint="eastAsia"/>
        </w:rPr>
        <w:t>での作業実行時に、</w:t>
      </w:r>
      <w:proofErr w:type="spellStart"/>
      <w:r w:rsidR="006B28A7" w:rsidRPr="006B28A7">
        <w:rPr>
          <w:rFonts w:hint="eastAsia"/>
        </w:rPr>
        <w:t>InnoProduct</w:t>
      </w:r>
      <w:proofErr w:type="spellEnd"/>
      <w:r w:rsidR="006B28A7" w:rsidRPr="006B28A7">
        <w:rPr>
          <w:rFonts w:hint="eastAsia"/>
        </w:rPr>
        <w:t>の追加チェックロジック</w:t>
      </w:r>
      <w:r w:rsidR="0006373C">
        <w:rPr>
          <w:rFonts w:hint="eastAsia"/>
        </w:rPr>
        <w:t>を</w:t>
      </w:r>
      <w:r w:rsidR="006B28A7" w:rsidRPr="006B28A7">
        <w:rPr>
          <w:rFonts w:hint="eastAsia"/>
        </w:rPr>
        <w:t>実行可能とする。</w:t>
      </w:r>
      <w:r w:rsidR="00E10D10" w:rsidRPr="00E10D10">
        <w:rPr>
          <w:rFonts w:hint="eastAsia"/>
        </w:rPr>
        <w:t>一方、初期化</w:t>
      </w:r>
      <w:r w:rsidR="00D57FD6">
        <w:rPr>
          <w:rFonts w:hint="eastAsia"/>
        </w:rPr>
        <w:t>を無効に</w:t>
      </w:r>
      <w:r w:rsidR="00E10D10" w:rsidRPr="00E10D10">
        <w:rPr>
          <w:rFonts w:hint="eastAsia"/>
        </w:rPr>
        <w:t>した場合、</w:t>
      </w:r>
      <w:proofErr w:type="spellStart"/>
      <w:r w:rsidR="00E10D10" w:rsidRPr="00E10D10">
        <w:rPr>
          <w:rFonts w:hint="eastAsia"/>
        </w:rPr>
        <w:t>InnoRules</w:t>
      </w:r>
      <w:proofErr w:type="spellEnd"/>
      <w:r w:rsidR="00D57FD6">
        <w:rPr>
          <w:rFonts w:hint="eastAsia"/>
        </w:rPr>
        <w:t>は単独環境として認識して運営する</w:t>
      </w:r>
      <w:r w:rsidR="00E10D10" w:rsidRPr="00E10D10">
        <w:rPr>
          <w:rFonts w:hint="eastAsia"/>
        </w:rPr>
        <w:t>。</w:t>
      </w:r>
      <w:r w:rsidR="005D56FC" w:rsidRPr="00E90682">
        <w:rPr>
          <w:rFonts w:hint="eastAsia"/>
        </w:rPr>
        <w:t>したがって、</w:t>
      </w:r>
      <w:proofErr w:type="spellStart"/>
      <w:r w:rsidR="005D56FC" w:rsidRPr="00E90682">
        <w:t>InnoProduct</w:t>
      </w:r>
      <w:proofErr w:type="spellEnd"/>
      <w:r w:rsidR="005D56FC" w:rsidRPr="00E90682">
        <w:rPr>
          <w:rFonts w:hint="eastAsia"/>
        </w:rPr>
        <w:t>の初期化が無効になっている場合、</w:t>
      </w:r>
      <w:proofErr w:type="spellStart"/>
      <w:r w:rsidR="005D56FC" w:rsidRPr="00E90682">
        <w:t>InnoProduct</w:t>
      </w:r>
      <w:proofErr w:type="spellEnd"/>
      <w:r w:rsidR="00F17B71" w:rsidRPr="00E90682">
        <w:rPr>
          <w:rFonts w:hint="eastAsia"/>
        </w:rPr>
        <w:t>が希望する</w:t>
      </w:r>
      <w:r w:rsidR="005D56FC" w:rsidRPr="00E90682">
        <w:rPr>
          <w:rFonts w:hint="eastAsia"/>
        </w:rPr>
        <w:t>仕様通りに動作しない場合があるため、インストール過程で「有効」にすることを推奨する。</w:t>
      </w:r>
    </w:p>
    <w:p w14:paraId="1317FE05" w14:textId="77777777" w:rsidR="00CB1C54" w:rsidRPr="002D3C7C" w:rsidRDefault="00CB1C54" w:rsidP="00317306">
      <w:pPr>
        <w:pStyle w:val="afff1"/>
        <w:autoSpaceDE w:val="0"/>
        <w:autoSpaceDN w:val="0"/>
        <w:jc w:val="left"/>
      </w:pPr>
    </w:p>
    <w:p w14:paraId="586FE8A5" w14:textId="25C8B42D" w:rsidR="005D56FC" w:rsidRDefault="00F17B71" w:rsidP="00317306">
      <w:pPr>
        <w:autoSpaceDE w:val="0"/>
        <w:autoSpaceDN w:val="0"/>
        <w:jc w:val="left"/>
      </w:pPr>
      <w:r w:rsidRPr="002D3C7C">
        <w:rPr>
          <w:rFonts w:hint="eastAsia"/>
        </w:rPr>
        <w:t>最上部には、現在の状態を</w:t>
      </w:r>
      <w:r w:rsidR="00942C8C" w:rsidRPr="002D3C7C">
        <w:rPr>
          <w:rFonts w:hint="eastAsia"/>
        </w:rPr>
        <w:t>「</w:t>
      </w:r>
      <w:r w:rsidR="00067BFF" w:rsidRPr="002D3C7C">
        <w:rPr>
          <w:rFonts w:hint="eastAsia"/>
        </w:rPr>
        <w:t>有効</w:t>
      </w:r>
      <w:r w:rsidR="00942C8C" w:rsidRPr="00942C8C">
        <w:rPr>
          <w:rFonts w:hint="eastAsia"/>
        </w:rPr>
        <w:t>」</w:t>
      </w:r>
      <w:r w:rsidR="00067BFF" w:rsidRPr="002D3C7C">
        <w:rPr>
          <w:rFonts w:hint="eastAsia"/>
        </w:rPr>
        <w:t>、</w:t>
      </w:r>
      <w:r w:rsidR="00942C8C" w:rsidRPr="002D3C7C">
        <w:rPr>
          <w:rFonts w:hint="eastAsia"/>
        </w:rPr>
        <w:t>「</w:t>
      </w:r>
      <w:r w:rsidR="00067BFF" w:rsidRPr="002D3C7C">
        <w:rPr>
          <w:rFonts w:hint="eastAsia"/>
        </w:rPr>
        <w:t>無効</w:t>
      </w:r>
      <w:r w:rsidR="00942C8C" w:rsidRPr="00942C8C">
        <w:rPr>
          <w:rFonts w:hint="eastAsia"/>
        </w:rPr>
        <w:t>」</w:t>
      </w:r>
      <w:r w:rsidRPr="002D3C7C">
        <w:rPr>
          <w:rFonts w:hint="eastAsia"/>
        </w:rPr>
        <w:t>で</w:t>
      </w:r>
      <w:r w:rsidR="00067BFF" w:rsidRPr="002D3C7C">
        <w:rPr>
          <w:rFonts w:hint="eastAsia"/>
        </w:rPr>
        <w:t>表示</w:t>
      </w:r>
      <w:r w:rsidRPr="002D3C7C">
        <w:rPr>
          <w:rFonts w:hint="eastAsia"/>
        </w:rPr>
        <w:t>す</w:t>
      </w:r>
      <w:r w:rsidR="00067BFF" w:rsidRPr="002D3C7C">
        <w:rPr>
          <w:rFonts w:hint="eastAsia"/>
        </w:rPr>
        <w:t>る</w:t>
      </w:r>
      <w:r w:rsidR="00F60D8C" w:rsidRPr="002D3C7C">
        <w:rPr>
          <w:rFonts w:hint="eastAsia"/>
        </w:rPr>
        <w:t>。</w:t>
      </w:r>
      <w:r w:rsidRPr="002D3C7C">
        <w:t>1.</w:t>
      </w:r>
      <w:r w:rsidR="00F60D8C" w:rsidRPr="002D3C7C">
        <w:rPr>
          <w:rFonts w:hint="eastAsia"/>
        </w:rPr>
        <w:t>有効</w:t>
      </w:r>
      <w:r w:rsidR="006E079F">
        <w:rPr>
          <w:rFonts w:hint="eastAsia"/>
        </w:rPr>
        <w:t>/</w:t>
      </w:r>
      <w:r w:rsidRPr="002D3C7C">
        <w:t>2.</w:t>
      </w:r>
      <w:r w:rsidR="00F60D8C" w:rsidRPr="002D3C7C">
        <w:rPr>
          <w:rFonts w:hint="eastAsia"/>
        </w:rPr>
        <w:t>無効を選択して有効可否を選択する。選択後、エンターキーを押すと、メインメニューに戻る。</w:t>
      </w:r>
    </w:p>
    <w:p w14:paraId="547AE31F" w14:textId="77777777" w:rsidR="008246F1" w:rsidRDefault="008246F1" w:rsidP="00317306">
      <w:pPr>
        <w:autoSpaceDE w:val="0"/>
        <w:autoSpaceDN w:val="0"/>
        <w:jc w:val="left"/>
      </w:pPr>
    </w:p>
    <w:p w14:paraId="0967ED6A" w14:textId="77777777" w:rsidR="008246F1" w:rsidRDefault="008246F1" w:rsidP="00317306">
      <w:pPr>
        <w:autoSpaceDE w:val="0"/>
        <w:autoSpaceDN w:val="0"/>
        <w:jc w:val="left"/>
      </w:pPr>
    </w:p>
    <w:p w14:paraId="730BA41E" w14:textId="77777777" w:rsidR="008246F1" w:rsidRDefault="008246F1" w:rsidP="00317306">
      <w:pPr>
        <w:autoSpaceDE w:val="0"/>
        <w:autoSpaceDN w:val="0"/>
        <w:jc w:val="left"/>
      </w:pPr>
    </w:p>
    <w:p w14:paraId="20A3FDF9" w14:textId="77777777" w:rsidR="008246F1" w:rsidRDefault="008246F1" w:rsidP="00317306">
      <w:pPr>
        <w:autoSpaceDE w:val="0"/>
        <w:autoSpaceDN w:val="0"/>
        <w:jc w:val="left"/>
      </w:pPr>
    </w:p>
    <w:p w14:paraId="4E5302A9" w14:textId="77777777" w:rsidR="008246F1" w:rsidRDefault="008246F1" w:rsidP="00317306">
      <w:pPr>
        <w:autoSpaceDE w:val="0"/>
        <w:autoSpaceDN w:val="0"/>
        <w:jc w:val="left"/>
      </w:pPr>
    </w:p>
    <w:p w14:paraId="6199F8FD" w14:textId="77777777" w:rsidR="008246F1" w:rsidRDefault="008246F1" w:rsidP="00317306">
      <w:pPr>
        <w:autoSpaceDE w:val="0"/>
        <w:autoSpaceDN w:val="0"/>
        <w:jc w:val="left"/>
      </w:pPr>
    </w:p>
    <w:p w14:paraId="6AF1FBD1" w14:textId="77777777" w:rsidR="008246F1" w:rsidRDefault="008246F1" w:rsidP="00317306">
      <w:pPr>
        <w:autoSpaceDE w:val="0"/>
        <w:autoSpaceDN w:val="0"/>
        <w:jc w:val="left"/>
      </w:pPr>
    </w:p>
    <w:p w14:paraId="60566F12" w14:textId="77777777" w:rsidR="008246F1" w:rsidRDefault="008246F1" w:rsidP="00317306">
      <w:pPr>
        <w:autoSpaceDE w:val="0"/>
        <w:autoSpaceDN w:val="0"/>
        <w:jc w:val="left"/>
      </w:pPr>
    </w:p>
    <w:p w14:paraId="6EEFDFFA" w14:textId="77777777" w:rsidR="008246F1" w:rsidRDefault="008246F1" w:rsidP="00317306">
      <w:pPr>
        <w:autoSpaceDE w:val="0"/>
        <w:autoSpaceDN w:val="0"/>
        <w:jc w:val="left"/>
      </w:pPr>
    </w:p>
    <w:p w14:paraId="03705CE1" w14:textId="77777777" w:rsidR="008246F1" w:rsidRPr="002D3C7C" w:rsidRDefault="008246F1" w:rsidP="00317306">
      <w:pPr>
        <w:autoSpaceDE w:val="0"/>
        <w:autoSpaceDN w:val="0"/>
        <w:jc w:val="left"/>
      </w:pPr>
    </w:p>
    <w:p w14:paraId="7B34CAA1" w14:textId="77777777" w:rsidR="00067BFF" w:rsidRPr="00317306" w:rsidRDefault="00067BFF" w:rsidP="00317306">
      <w:pPr>
        <w:pStyle w:val="-01"/>
        <w:wordWrap/>
        <w:rPr>
          <w:rFonts w:ascii="Malgun Gothic" w:eastAsia="ＭＳ 明朝" w:cs="Malgun Gothic"/>
          <w:lang w:eastAsia="ja-JP"/>
        </w:rPr>
      </w:pPr>
    </w:p>
    <w:p w14:paraId="2161696C" w14:textId="020BB29F" w:rsidR="00516033" w:rsidRPr="002D3C7C" w:rsidRDefault="00516033" w:rsidP="00527402">
      <w:pPr>
        <w:pStyle w:val="aff4"/>
        <w:keepNext/>
        <w:autoSpaceDE w:val="0"/>
        <w:autoSpaceDN w:val="0"/>
      </w:pPr>
      <w:r w:rsidRPr="002D3C7C">
        <w:lastRenderedPageBreak/>
        <w:t xml:space="preserve"> 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20</w:t>
      </w:r>
      <w:r w:rsidRPr="008A6980">
        <w:fldChar w:fldCharType="end"/>
      </w:r>
      <w:r w:rsidRPr="002D3C7C">
        <w:t>]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9516"/>
      </w:tblGrid>
      <w:tr w:rsidR="00516033" w:rsidRPr="002D3C7C" w14:paraId="2C49B80E" w14:textId="77777777" w:rsidTr="00516033">
        <w:tc>
          <w:tcPr>
            <w:tcW w:w="9516" w:type="dxa"/>
          </w:tcPr>
          <w:p w14:paraId="5C1E9227" w14:textId="77777777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1BD9D230" w14:textId="77777777" w:rsidR="00516033" w:rsidRPr="002D3C7C" w:rsidRDefault="00516033" w:rsidP="00317306">
            <w:pPr>
              <w:pStyle w:val="afff1"/>
              <w:autoSpaceDE w:val="0"/>
              <w:autoSpaceDN w:val="0"/>
            </w:pPr>
          </w:p>
          <w:p w14:paraId="0E61441F" w14:textId="5795A6B0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作業選択</w:t>
            </w:r>
          </w:p>
          <w:p w14:paraId="447F1415" w14:textId="77777777" w:rsidR="00516033" w:rsidRPr="002D3C7C" w:rsidRDefault="00516033" w:rsidP="00317306">
            <w:pPr>
              <w:pStyle w:val="afff1"/>
              <w:autoSpaceDE w:val="0"/>
              <w:autoSpaceDN w:val="0"/>
            </w:pPr>
          </w:p>
          <w:p w14:paraId="5A3233A8" w14:textId="77777777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t>********************************************************************************</w:t>
            </w:r>
          </w:p>
          <w:p w14:paraId="52F49F8D" w14:textId="77777777" w:rsidR="00516033" w:rsidRPr="002D3C7C" w:rsidRDefault="00516033" w:rsidP="00317306">
            <w:pPr>
              <w:pStyle w:val="afff1"/>
              <w:autoSpaceDE w:val="0"/>
              <w:autoSpaceDN w:val="0"/>
            </w:pPr>
          </w:p>
          <w:p w14:paraId="58F007F1" w14:textId="1FB4DCF2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設定作業を選択してください。このウィザードを閉じるには、</w:t>
            </w:r>
            <w:r w:rsidRPr="002D3C7C">
              <w:t>[</w:t>
            </w:r>
            <w:r w:rsidRPr="002D3C7C">
              <w:rPr>
                <w:rFonts w:hint="eastAsia"/>
              </w:rPr>
              <w:t>エンターキー</w:t>
            </w:r>
            <w:r w:rsidRPr="002D3C7C">
              <w:t>]</w:t>
            </w:r>
            <w:r w:rsidRPr="002D3C7C">
              <w:rPr>
                <w:rFonts w:hint="eastAsia"/>
              </w:rPr>
              <w:t>を</w:t>
            </w:r>
            <w:r w:rsidR="00CD7AC9" w:rsidRPr="00CD7AC9">
              <w:rPr>
                <w:rFonts w:hint="eastAsia"/>
              </w:rPr>
              <w:t>押下してください。</w:t>
            </w:r>
            <w:r w:rsidRPr="002D3C7C">
              <w:t xml:space="preserve">   </w:t>
            </w:r>
          </w:p>
          <w:p w14:paraId="61E03229" w14:textId="64E5F758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t xml:space="preserve"> 1. </w:t>
            </w:r>
            <w:r w:rsidRPr="002D3C7C">
              <w:rPr>
                <w:rFonts w:hint="eastAsia"/>
              </w:rPr>
              <w:t>テーブル生成</w:t>
            </w:r>
          </w:p>
          <w:p w14:paraId="70F128CE" w14:textId="3FB5BC1E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t xml:space="preserve">    </w:t>
            </w:r>
            <w:r w:rsidRPr="002D3C7C">
              <w:rPr>
                <w:rFonts w:hint="eastAsia"/>
              </w:rPr>
              <w:t xml:space="preserve">　</w:t>
            </w: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のルール</w:t>
            </w:r>
            <w:r w:rsidRPr="002D3C7C">
              <w:t>DB</w:t>
            </w:r>
            <w:r w:rsidRPr="002D3C7C">
              <w:rPr>
                <w:rFonts w:hint="eastAsia"/>
              </w:rPr>
              <w:t>に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のテーブルを生成します。</w:t>
            </w:r>
          </w:p>
          <w:p w14:paraId="6EB765D6" w14:textId="15FD03FD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t xml:space="preserve"> 2. </w:t>
            </w:r>
            <w:proofErr w:type="spellStart"/>
            <w:r w:rsidR="009B2C5C">
              <w:t>InnoProduct</w:t>
            </w:r>
            <w:proofErr w:type="spellEnd"/>
            <w:r w:rsidR="009B2C5C">
              <w:t>の初期化</w:t>
            </w:r>
          </w:p>
          <w:p w14:paraId="58F9176B" w14:textId="348ABCA1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t xml:space="preserve">     </w:t>
            </w:r>
            <w:proofErr w:type="spellStart"/>
            <w:r w:rsidRPr="002D3C7C">
              <w:t>InnoRules</w:t>
            </w:r>
            <w:proofErr w:type="spellEnd"/>
            <w:r w:rsidRPr="002D3C7C">
              <w:rPr>
                <w:rFonts w:hint="eastAsia"/>
              </w:rPr>
              <w:t>の初期化時に</w:t>
            </w:r>
            <w:proofErr w:type="spellStart"/>
            <w:r w:rsidRPr="002D3C7C">
              <w:t>InnoProduct</w:t>
            </w:r>
            <w:proofErr w:type="spellEnd"/>
            <w:r w:rsidRPr="002D3C7C">
              <w:rPr>
                <w:rFonts w:hint="eastAsia"/>
              </w:rPr>
              <w:t>の初期化を実行します。</w:t>
            </w:r>
          </w:p>
          <w:p w14:paraId="6704554F" w14:textId="481E64C7" w:rsidR="00516033" w:rsidRPr="002D3C7C" w:rsidRDefault="00516033" w:rsidP="00317306">
            <w:pPr>
              <w:pStyle w:val="afff1"/>
              <w:autoSpaceDE w:val="0"/>
              <w:autoSpaceDN w:val="0"/>
            </w:pPr>
            <w:r w:rsidRPr="002D3C7C">
              <w:rPr>
                <w:rFonts w:hint="eastAsia"/>
              </w:rPr>
              <w:t>選択してください。</w:t>
            </w:r>
            <w:r w:rsidRPr="002D3C7C">
              <w:t xml:space="preserve"> &gt;&gt;</w:t>
            </w:r>
          </w:p>
        </w:tc>
      </w:tr>
    </w:tbl>
    <w:p w14:paraId="2326AA55" w14:textId="77777777" w:rsidR="00516033" w:rsidRPr="002D3C7C" w:rsidRDefault="00516033" w:rsidP="00317306">
      <w:pPr>
        <w:autoSpaceDE w:val="0"/>
        <w:autoSpaceDN w:val="0"/>
      </w:pPr>
    </w:p>
    <w:p w14:paraId="1D615007" w14:textId="72C9CBC4" w:rsidR="00516033" w:rsidRPr="00317306" w:rsidRDefault="00485751" w:rsidP="00317306">
      <w:pPr>
        <w:autoSpaceDE w:val="0"/>
        <w:autoSpaceDN w:val="0"/>
        <w:jc w:val="left"/>
      </w:pPr>
      <w:r w:rsidRPr="002D3C7C">
        <w:rPr>
          <w:rFonts w:hint="eastAsia"/>
        </w:rPr>
        <w:t>ウィザードを閉じるには、表</w:t>
      </w:r>
      <w:r w:rsidRPr="002D3C7C">
        <w:t>21</w:t>
      </w:r>
      <w:r w:rsidRPr="002D3C7C">
        <w:rPr>
          <w:rFonts w:hint="eastAsia"/>
        </w:rPr>
        <w:t>で</w:t>
      </w:r>
      <w:r w:rsidR="00516033" w:rsidRPr="002D3C7C">
        <w:t>Yes</w:t>
      </w:r>
      <w:r w:rsidRPr="002D3C7C">
        <w:rPr>
          <w:rFonts w:hint="eastAsia"/>
        </w:rPr>
        <w:t>または</w:t>
      </w:r>
      <w:r w:rsidR="00516033" w:rsidRPr="002D3C7C">
        <w:t>Y</w:t>
      </w:r>
      <w:r w:rsidRPr="002D3C7C">
        <w:rPr>
          <w:rFonts w:hint="eastAsia"/>
        </w:rPr>
        <w:t>を入力する。</w:t>
      </w:r>
    </w:p>
    <w:p w14:paraId="3947EB85" w14:textId="77777777" w:rsidR="00516033" w:rsidRPr="00317306" w:rsidRDefault="00516033" w:rsidP="00317306">
      <w:pPr>
        <w:pStyle w:val="-01"/>
        <w:wordWrap/>
        <w:rPr>
          <w:lang w:eastAsia="ja-JP"/>
        </w:rPr>
      </w:pPr>
    </w:p>
    <w:p w14:paraId="529FBC48" w14:textId="278D28C8" w:rsidR="00690EE4" w:rsidRPr="002D3C7C" w:rsidRDefault="00690EE4" w:rsidP="00527402">
      <w:pPr>
        <w:pStyle w:val="aff4"/>
        <w:keepNext/>
        <w:autoSpaceDE w:val="0"/>
        <w:autoSpaceDN w:val="0"/>
      </w:pPr>
      <w:r w:rsidRPr="002D3C7C">
        <w:t>[</w:t>
      </w:r>
      <w:r w:rsidRPr="002D3C7C">
        <w:rPr>
          <w:rFonts w:hint="eastAsia"/>
        </w:rPr>
        <w:t>表</w:t>
      </w:r>
      <w:r w:rsidRPr="002D3C7C">
        <w:t xml:space="preserve"> </w:t>
      </w:r>
      <w:r w:rsidRPr="008A6980">
        <w:fldChar w:fldCharType="begin"/>
      </w:r>
      <w:r w:rsidRPr="002D3C7C">
        <w:instrText xml:space="preserve"> SEQ [</w:instrText>
      </w:r>
      <w:r w:rsidRPr="002D3C7C">
        <w:rPr>
          <w:rFonts w:hint="eastAsia"/>
        </w:rPr>
        <w:instrText>表</w:instrText>
      </w:r>
      <w:r w:rsidRPr="002D3C7C">
        <w:instrText xml:space="preserve"> \* ARABIC </w:instrText>
      </w:r>
      <w:r w:rsidRPr="008A6980">
        <w:fldChar w:fldCharType="separate"/>
      </w:r>
      <w:r w:rsidR="00527402">
        <w:rPr>
          <w:noProof/>
        </w:rPr>
        <w:t>21</w:t>
      </w:r>
      <w:r w:rsidRPr="008A6980">
        <w:fldChar w:fldCharType="end"/>
      </w:r>
      <w:r w:rsidRPr="002D3C7C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16"/>
      </w:tblGrid>
      <w:tr w:rsidR="00271CB3" w:rsidRPr="002D3C7C" w14:paraId="1B5CAFCE" w14:textId="77777777" w:rsidTr="00690EE4">
        <w:trPr>
          <w:trHeight w:val="347"/>
        </w:trPr>
        <w:tc>
          <w:tcPr>
            <w:tcW w:w="9516" w:type="dxa"/>
          </w:tcPr>
          <w:p w14:paraId="344021C7" w14:textId="5B6DD1ED" w:rsidR="00271CB3" w:rsidRPr="002D3C7C" w:rsidRDefault="00271CB3" w:rsidP="00317306">
            <w:pPr>
              <w:autoSpaceDE w:val="0"/>
              <w:autoSpaceDN w:val="0"/>
            </w:pPr>
            <w:r w:rsidRPr="002D3C7C">
              <w:rPr>
                <w:rFonts w:hint="eastAsia"/>
              </w:rPr>
              <w:t>ウィザードを終了しますか？</w:t>
            </w:r>
            <w:r w:rsidRPr="002D3C7C">
              <w:t xml:space="preserve"> (Yes/No) &gt;&gt;Y</w:t>
            </w:r>
          </w:p>
        </w:tc>
      </w:tr>
    </w:tbl>
    <w:p w14:paraId="445BE634" w14:textId="77777777" w:rsidR="00516033" w:rsidRPr="002D3C7C" w:rsidRDefault="00516033" w:rsidP="00317306">
      <w:pPr>
        <w:autoSpaceDE w:val="0"/>
        <w:autoSpaceDN w:val="0"/>
      </w:pPr>
    </w:p>
    <w:p w14:paraId="469B4E10" w14:textId="77777777" w:rsidR="00516033" w:rsidRPr="002D3C7C" w:rsidRDefault="00516033" w:rsidP="00317306">
      <w:pPr>
        <w:autoSpaceDE w:val="0"/>
        <w:autoSpaceDN w:val="0"/>
        <w:rPr>
          <w:rFonts w:eastAsiaTheme="minorEastAsia"/>
        </w:rPr>
      </w:pPr>
    </w:p>
    <w:p w14:paraId="257BE8A1" w14:textId="77777777" w:rsidR="00C953E9" w:rsidRPr="002D3C7C" w:rsidRDefault="00C953E9" w:rsidP="00317306">
      <w:pPr>
        <w:widowControl/>
        <w:autoSpaceDE w:val="0"/>
        <w:autoSpaceDN w:val="0"/>
        <w:jc w:val="left"/>
      </w:pPr>
      <w:r w:rsidRPr="002D3C7C">
        <w:br w:type="page"/>
      </w:r>
    </w:p>
    <w:p w14:paraId="1D9829C1" w14:textId="5B1C4EF6" w:rsidR="00C953E9" w:rsidRPr="002D3C7C" w:rsidRDefault="00C953E9" w:rsidP="00317306">
      <w:pPr>
        <w:pStyle w:val="20"/>
        <w:rPr>
          <w:lang w:eastAsia="ja-JP"/>
        </w:rPr>
      </w:pPr>
      <w:bookmarkStart w:id="69" w:name="_Toc428374317"/>
      <w:bookmarkStart w:id="70" w:name="_Toc428374507"/>
      <w:bookmarkStart w:id="71" w:name="_Toc430879306"/>
      <w:bookmarkStart w:id="72" w:name="_Toc464807675"/>
      <w:proofErr w:type="spellStart"/>
      <w:r w:rsidRPr="002D3C7C">
        <w:rPr>
          <w:lang w:eastAsia="ja-JP"/>
        </w:rPr>
        <w:lastRenderedPageBreak/>
        <w:t>InnoRules</w:t>
      </w:r>
      <w:proofErr w:type="spellEnd"/>
      <w:r w:rsidRPr="002D3C7C">
        <w:rPr>
          <w:rFonts w:hint="eastAsia"/>
          <w:lang w:eastAsia="ja-JP"/>
        </w:rPr>
        <w:t>サーバ起動</w:t>
      </w:r>
      <w:bookmarkEnd w:id="69"/>
      <w:bookmarkEnd w:id="70"/>
      <w:bookmarkEnd w:id="71"/>
      <w:bookmarkEnd w:id="72"/>
    </w:p>
    <w:p w14:paraId="71868C9B" w14:textId="2CBDE169" w:rsidR="00C953E9" w:rsidRPr="002D3C7C" w:rsidRDefault="00C953E9" w:rsidP="00317306">
      <w:pPr>
        <w:autoSpaceDE w:val="0"/>
        <w:autoSpaceDN w:val="0"/>
        <w:jc w:val="left"/>
      </w:pPr>
      <w:proofErr w:type="spellStart"/>
      <w:r w:rsidRPr="002D3C7C">
        <w:t>InnoRules</w:t>
      </w:r>
      <w:proofErr w:type="spellEnd"/>
      <w:r w:rsidRPr="002D3C7C">
        <w:rPr>
          <w:rFonts w:hint="eastAsia"/>
        </w:rPr>
        <w:t>インストールおよび</w:t>
      </w:r>
      <w:proofErr w:type="spellStart"/>
      <w:r w:rsidRPr="002D3C7C">
        <w:t>InnoProduct</w:t>
      </w:r>
      <w:proofErr w:type="spellEnd"/>
      <w:r w:rsidRPr="002D3C7C">
        <w:rPr>
          <w:rFonts w:hint="eastAsia"/>
        </w:rPr>
        <w:t>が正常にインストールされた後、</w:t>
      </w:r>
      <w:proofErr w:type="spellStart"/>
      <w:r w:rsidRPr="002D3C7C">
        <w:t>InnoRules</w:t>
      </w:r>
      <w:proofErr w:type="spellEnd"/>
      <w:r w:rsidRPr="002D3C7C">
        <w:rPr>
          <w:rFonts w:hint="eastAsia"/>
        </w:rPr>
        <w:t>サーバを起動する。</w:t>
      </w:r>
      <w:proofErr w:type="spellStart"/>
      <w:r w:rsidRPr="002D3C7C">
        <w:t>InnoRules</w:t>
      </w:r>
      <w:proofErr w:type="spellEnd"/>
      <w:r w:rsidR="009841E4" w:rsidRPr="002D3C7C">
        <w:rPr>
          <w:rFonts w:hint="eastAsia"/>
        </w:rPr>
        <w:t>サーバに関する</w:t>
      </w:r>
      <w:r w:rsidRPr="002D3C7C">
        <w:rPr>
          <w:rFonts w:hint="eastAsia"/>
        </w:rPr>
        <w:t>詳細</w:t>
      </w:r>
      <w:r w:rsidR="009841E4" w:rsidRPr="002D3C7C">
        <w:rPr>
          <w:rFonts w:hint="eastAsia"/>
        </w:rPr>
        <w:t>について</w:t>
      </w:r>
      <w:r w:rsidRPr="002D3C7C">
        <w:rPr>
          <w:rFonts w:hint="eastAsia"/>
        </w:rPr>
        <w:t>は、</w:t>
      </w:r>
      <w:r w:rsidR="009841E4" w:rsidRPr="002D3C7C">
        <w:rPr>
          <w:rFonts w:hint="eastAsia"/>
        </w:rPr>
        <w:t>「</w:t>
      </w:r>
      <w:proofErr w:type="spellStart"/>
      <w:r w:rsidR="009841E4" w:rsidRPr="002D3C7C">
        <w:t>InnoRules</w:t>
      </w:r>
      <w:proofErr w:type="spellEnd"/>
      <w:r w:rsidR="009841E4" w:rsidRPr="002D3C7C">
        <w:t xml:space="preserve"> Installation and Operation Guide 1. Q</w:t>
      </w:r>
      <w:r w:rsidR="00D042C9" w:rsidRPr="002D3C7C">
        <w:rPr>
          <w:rFonts w:eastAsiaTheme="minorEastAsia"/>
        </w:rPr>
        <w:t>uick St</w:t>
      </w:r>
      <w:r w:rsidR="009841E4" w:rsidRPr="002D3C7C">
        <w:rPr>
          <w:rFonts w:eastAsiaTheme="minorEastAsia"/>
        </w:rPr>
        <w:t>a</w:t>
      </w:r>
      <w:r w:rsidR="00D042C9" w:rsidRPr="002D3C7C">
        <w:rPr>
          <w:rFonts w:eastAsia="ＭＳ 明朝"/>
        </w:rPr>
        <w:t>r</w:t>
      </w:r>
      <w:r w:rsidR="009841E4" w:rsidRPr="002D3C7C">
        <w:rPr>
          <w:rFonts w:eastAsiaTheme="minorEastAsia"/>
        </w:rPr>
        <w:t xml:space="preserve">t </w:t>
      </w:r>
      <w:r w:rsidRPr="002D3C7C">
        <w:t xml:space="preserve">1.5 </w:t>
      </w:r>
      <w:proofErr w:type="spellStart"/>
      <w:r w:rsidRPr="002D3C7C">
        <w:t>InnoRules</w:t>
      </w:r>
      <w:proofErr w:type="spellEnd"/>
      <w:r w:rsidRPr="002D3C7C">
        <w:rPr>
          <w:rFonts w:hint="eastAsia"/>
        </w:rPr>
        <w:t>サーバの起動</w:t>
      </w:r>
      <w:r w:rsidR="009841E4" w:rsidRPr="002D3C7C">
        <w:rPr>
          <w:rFonts w:hint="eastAsia"/>
        </w:rPr>
        <w:t>」</w:t>
      </w:r>
      <w:r w:rsidRPr="002D3C7C">
        <w:rPr>
          <w:rFonts w:hint="eastAsia"/>
        </w:rPr>
        <w:t>を参照</w:t>
      </w:r>
      <w:r w:rsidR="009841E4" w:rsidRPr="002D3C7C">
        <w:rPr>
          <w:rFonts w:hint="eastAsia"/>
        </w:rPr>
        <w:t>のこと</w:t>
      </w:r>
      <w:r w:rsidRPr="002D3C7C">
        <w:rPr>
          <w:rFonts w:hint="eastAsia"/>
        </w:rPr>
        <w:t>。</w:t>
      </w:r>
    </w:p>
    <w:p w14:paraId="3F6D64CF" w14:textId="77777777" w:rsidR="00C953E9" w:rsidRPr="002D3C7C" w:rsidDel="00317306" w:rsidRDefault="00C953E9" w:rsidP="00317306">
      <w:pPr>
        <w:autoSpaceDE w:val="0"/>
        <w:autoSpaceDN w:val="0"/>
        <w:rPr>
          <w:del w:id="73" w:author="yoon hosuk" w:date="2020-01-29T10:22:00Z"/>
        </w:rPr>
      </w:pPr>
    </w:p>
    <w:p w14:paraId="6411C1C5" w14:textId="758752EF" w:rsidR="000E180B" w:rsidRPr="002D3C7C" w:rsidDel="00317306" w:rsidRDefault="000E180B" w:rsidP="00317306">
      <w:pPr>
        <w:autoSpaceDE w:val="0"/>
        <w:autoSpaceDN w:val="0"/>
        <w:rPr>
          <w:del w:id="74" w:author="yoon hosuk" w:date="2020-01-29T10:22:00Z"/>
          <w:rFonts w:hint="eastAsia"/>
        </w:rPr>
      </w:pPr>
    </w:p>
    <w:p w14:paraId="1843895F" w14:textId="638591BC" w:rsidR="000E180B" w:rsidRPr="002D3C7C" w:rsidDel="00317306" w:rsidRDefault="000E180B" w:rsidP="00317306">
      <w:pPr>
        <w:autoSpaceDE w:val="0"/>
        <w:autoSpaceDN w:val="0"/>
        <w:rPr>
          <w:del w:id="75" w:author="yoon hosuk" w:date="2020-01-29T10:22:00Z"/>
        </w:rPr>
      </w:pPr>
    </w:p>
    <w:p w14:paraId="2CFA1CDC" w14:textId="1634BD54" w:rsidR="000E180B" w:rsidRPr="002D3C7C" w:rsidDel="00317306" w:rsidRDefault="000E180B" w:rsidP="00317306">
      <w:pPr>
        <w:autoSpaceDE w:val="0"/>
        <w:autoSpaceDN w:val="0"/>
        <w:rPr>
          <w:del w:id="76" w:author="yoon hosuk" w:date="2020-01-29T10:22:00Z"/>
        </w:rPr>
      </w:pPr>
    </w:p>
    <w:p w14:paraId="1232022F" w14:textId="005005CD" w:rsidR="000E180B" w:rsidRPr="002D3C7C" w:rsidDel="00317306" w:rsidRDefault="000E180B" w:rsidP="00317306">
      <w:pPr>
        <w:autoSpaceDE w:val="0"/>
        <w:autoSpaceDN w:val="0"/>
        <w:rPr>
          <w:del w:id="77" w:author="yoon hosuk" w:date="2020-01-29T10:22:00Z"/>
        </w:rPr>
      </w:pPr>
    </w:p>
    <w:p w14:paraId="238A8BE2" w14:textId="18FB4B7D" w:rsidR="000E180B" w:rsidRPr="002D3C7C" w:rsidDel="00317306" w:rsidRDefault="000E180B" w:rsidP="00317306">
      <w:pPr>
        <w:autoSpaceDE w:val="0"/>
        <w:autoSpaceDN w:val="0"/>
        <w:rPr>
          <w:del w:id="78" w:author="yoon hosuk" w:date="2020-01-29T10:22:00Z"/>
        </w:rPr>
      </w:pPr>
    </w:p>
    <w:p w14:paraId="15252988" w14:textId="7B8BAEDC" w:rsidR="000E180B" w:rsidRPr="002D3C7C" w:rsidDel="00317306" w:rsidRDefault="000E180B" w:rsidP="00317306">
      <w:pPr>
        <w:autoSpaceDE w:val="0"/>
        <w:autoSpaceDN w:val="0"/>
        <w:rPr>
          <w:del w:id="79" w:author="yoon hosuk" w:date="2020-01-29T10:22:00Z"/>
        </w:rPr>
      </w:pPr>
    </w:p>
    <w:p w14:paraId="4DB7045F" w14:textId="38C01BD3" w:rsidR="000E180B" w:rsidRPr="002D3C7C" w:rsidDel="00317306" w:rsidRDefault="000E180B" w:rsidP="00317306">
      <w:pPr>
        <w:autoSpaceDE w:val="0"/>
        <w:autoSpaceDN w:val="0"/>
        <w:rPr>
          <w:del w:id="80" w:author="yoon hosuk" w:date="2020-01-29T10:22:00Z"/>
        </w:rPr>
      </w:pPr>
    </w:p>
    <w:p w14:paraId="68EE4546" w14:textId="3CF83AE7" w:rsidR="000E180B" w:rsidRPr="002D3C7C" w:rsidDel="00317306" w:rsidRDefault="000E180B" w:rsidP="00317306">
      <w:pPr>
        <w:autoSpaceDE w:val="0"/>
        <w:autoSpaceDN w:val="0"/>
        <w:rPr>
          <w:del w:id="81" w:author="yoon hosuk" w:date="2020-01-29T10:22:00Z"/>
        </w:rPr>
      </w:pPr>
    </w:p>
    <w:p w14:paraId="56F2C700" w14:textId="19F8942D" w:rsidR="000E180B" w:rsidRPr="002D3C7C" w:rsidDel="00317306" w:rsidRDefault="000E180B" w:rsidP="00317306">
      <w:pPr>
        <w:autoSpaceDE w:val="0"/>
        <w:autoSpaceDN w:val="0"/>
        <w:rPr>
          <w:del w:id="82" w:author="yoon hosuk" w:date="2020-01-29T10:22:00Z"/>
        </w:rPr>
      </w:pPr>
    </w:p>
    <w:p w14:paraId="3AC9407D" w14:textId="7059372B" w:rsidR="000E180B" w:rsidRPr="002D3C7C" w:rsidDel="00317306" w:rsidRDefault="000E180B" w:rsidP="00317306">
      <w:pPr>
        <w:autoSpaceDE w:val="0"/>
        <w:autoSpaceDN w:val="0"/>
        <w:rPr>
          <w:del w:id="83" w:author="yoon hosuk" w:date="2020-01-29T10:22:00Z"/>
        </w:rPr>
      </w:pPr>
    </w:p>
    <w:p w14:paraId="5317869F" w14:textId="29A66EFF" w:rsidR="000E180B" w:rsidRPr="002D3C7C" w:rsidDel="00317306" w:rsidRDefault="000E180B" w:rsidP="00317306">
      <w:pPr>
        <w:autoSpaceDE w:val="0"/>
        <w:autoSpaceDN w:val="0"/>
        <w:rPr>
          <w:del w:id="84" w:author="yoon hosuk" w:date="2020-01-29T10:22:00Z"/>
        </w:rPr>
      </w:pPr>
    </w:p>
    <w:p w14:paraId="48945262" w14:textId="1139DFCD" w:rsidR="000E180B" w:rsidRPr="002D3C7C" w:rsidDel="00317306" w:rsidRDefault="000E180B" w:rsidP="00317306">
      <w:pPr>
        <w:autoSpaceDE w:val="0"/>
        <w:autoSpaceDN w:val="0"/>
        <w:rPr>
          <w:del w:id="85" w:author="yoon hosuk" w:date="2020-01-29T10:22:00Z"/>
        </w:rPr>
      </w:pPr>
    </w:p>
    <w:p w14:paraId="7D296485" w14:textId="744B6A60" w:rsidR="000E180B" w:rsidRPr="002D3C7C" w:rsidDel="00317306" w:rsidRDefault="000E180B" w:rsidP="00317306">
      <w:pPr>
        <w:autoSpaceDE w:val="0"/>
        <w:autoSpaceDN w:val="0"/>
        <w:rPr>
          <w:del w:id="86" w:author="yoon hosuk" w:date="2020-01-29T10:22:00Z"/>
        </w:rPr>
      </w:pPr>
    </w:p>
    <w:p w14:paraId="38024A3D" w14:textId="0C3CD9D7" w:rsidR="000E180B" w:rsidRPr="002D3C7C" w:rsidDel="00317306" w:rsidRDefault="000E180B" w:rsidP="00317306">
      <w:pPr>
        <w:autoSpaceDE w:val="0"/>
        <w:autoSpaceDN w:val="0"/>
        <w:rPr>
          <w:del w:id="87" w:author="yoon hosuk" w:date="2020-01-29T10:22:00Z"/>
        </w:rPr>
      </w:pPr>
    </w:p>
    <w:p w14:paraId="4AE6CCD1" w14:textId="157DD56A" w:rsidR="000E180B" w:rsidRPr="002D3C7C" w:rsidDel="00317306" w:rsidRDefault="000E180B" w:rsidP="00317306">
      <w:pPr>
        <w:autoSpaceDE w:val="0"/>
        <w:autoSpaceDN w:val="0"/>
        <w:rPr>
          <w:del w:id="88" w:author="yoon hosuk" w:date="2020-01-29T10:22:00Z"/>
        </w:rPr>
      </w:pPr>
    </w:p>
    <w:p w14:paraId="134C52C8" w14:textId="177101DA" w:rsidR="000E180B" w:rsidRPr="002D3C7C" w:rsidDel="00317306" w:rsidRDefault="000E180B" w:rsidP="00317306">
      <w:pPr>
        <w:autoSpaceDE w:val="0"/>
        <w:autoSpaceDN w:val="0"/>
        <w:rPr>
          <w:del w:id="89" w:author="yoon hosuk" w:date="2020-01-29T10:22:00Z"/>
        </w:rPr>
      </w:pPr>
    </w:p>
    <w:p w14:paraId="721088DD" w14:textId="6560C077" w:rsidR="000E180B" w:rsidRPr="002D3C7C" w:rsidDel="00317306" w:rsidRDefault="000E180B" w:rsidP="00317306">
      <w:pPr>
        <w:autoSpaceDE w:val="0"/>
        <w:autoSpaceDN w:val="0"/>
        <w:rPr>
          <w:del w:id="90" w:author="yoon hosuk" w:date="2020-01-29T10:22:00Z"/>
        </w:rPr>
      </w:pPr>
    </w:p>
    <w:p w14:paraId="7F5F67B0" w14:textId="4BC47EE1" w:rsidR="000E180B" w:rsidRPr="002D3C7C" w:rsidDel="00317306" w:rsidRDefault="000E180B" w:rsidP="00317306">
      <w:pPr>
        <w:autoSpaceDE w:val="0"/>
        <w:autoSpaceDN w:val="0"/>
        <w:rPr>
          <w:del w:id="91" w:author="yoon hosuk" w:date="2020-01-29T10:22:00Z"/>
        </w:rPr>
      </w:pPr>
    </w:p>
    <w:p w14:paraId="0A19D03D" w14:textId="34359A0B" w:rsidR="000E180B" w:rsidRPr="002D3C7C" w:rsidDel="00317306" w:rsidRDefault="000E180B" w:rsidP="00317306">
      <w:pPr>
        <w:autoSpaceDE w:val="0"/>
        <w:autoSpaceDN w:val="0"/>
        <w:rPr>
          <w:del w:id="92" w:author="yoon hosuk" w:date="2020-01-29T10:22:00Z"/>
        </w:rPr>
      </w:pPr>
    </w:p>
    <w:p w14:paraId="1B566D09" w14:textId="076378BB" w:rsidR="000E180B" w:rsidRPr="002D3C7C" w:rsidDel="00317306" w:rsidRDefault="000E180B" w:rsidP="00317306">
      <w:pPr>
        <w:autoSpaceDE w:val="0"/>
        <w:autoSpaceDN w:val="0"/>
        <w:rPr>
          <w:del w:id="93" w:author="yoon hosuk" w:date="2020-01-29T10:22:00Z"/>
        </w:rPr>
      </w:pPr>
    </w:p>
    <w:p w14:paraId="5DA1A093" w14:textId="0E1B6485" w:rsidR="000E180B" w:rsidRPr="002D3C7C" w:rsidDel="00317306" w:rsidRDefault="000E180B" w:rsidP="00317306">
      <w:pPr>
        <w:autoSpaceDE w:val="0"/>
        <w:autoSpaceDN w:val="0"/>
        <w:rPr>
          <w:del w:id="94" w:author="yoon hosuk" w:date="2020-01-29T10:22:00Z"/>
        </w:rPr>
      </w:pPr>
    </w:p>
    <w:p w14:paraId="1C9A0AFC" w14:textId="4BEBF9D6" w:rsidR="000E180B" w:rsidRPr="002D3C7C" w:rsidDel="00317306" w:rsidRDefault="000E180B" w:rsidP="00317306">
      <w:pPr>
        <w:autoSpaceDE w:val="0"/>
        <w:autoSpaceDN w:val="0"/>
        <w:rPr>
          <w:del w:id="95" w:author="yoon hosuk" w:date="2020-01-29T10:22:00Z"/>
        </w:rPr>
      </w:pPr>
    </w:p>
    <w:p w14:paraId="5CA42862" w14:textId="36DC776F" w:rsidR="000E180B" w:rsidRPr="002D3C7C" w:rsidDel="00317306" w:rsidRDefault="000E180B" w:rsidP="00317306">
      <w:pPr>
        <w:autoSpaceDE w:val="0"/>
        <w:autoSpaceDN w:val="0"/>
        <w:rPr>
          <w:del w:id="96" w:author="yoon hosuk" w:date="2020-01-29T10:22:00Z"/>
        </w:rPr>
      </w:pPr>
    </w:p>
    <w:p w14:paraId="20AE1258" w14:textId="42DEBE5B" w:rsidR="000E180B" w:rsidRPr="002D3C7C" w:rsidDel="00317306" w:rsidRDefault="000E180B" w:rsidP="00317306">
      <w:pPr>
        <w:autoSpaceDE w:val="0"/>
        <w:autoSpaceDN w:val="0"/>
        <w:rPr>
          <w:del w:id="97" w:author="yoon hosuk" w:date="2020-01-29T10:22:00Z"/>
        </w:rPr>
      </w:pPr>
    </w:p>
    <w:p w14:paraId="51026C2C" w14:textId="76398B83" w:rsidR="000E180B" w:rsidRPr="002D3C7C" w:rsidDel="00317306" w:rsidRDefault="000E180B" w:rsidP="00317306">
      <w:pPr>
        <w:autoSpaceDE w:val="0"/>
        <w:autoSpaceDN w:val="0"/>
        <w:rPr>
          <w:del w:id="98" w:author="yoon hosuk" w:date="2020-01-29T10:22:00Z"/>
        </w:rPr>
      </w:pPr>
    </w:p>
    <w:p w14:paraId="259F1B62" w14:textId="77777777" w:rsidR="000E180B" w:rsidRPr="002D3C7C" w:rsidDel="00317306" w:rsidRDefault="000E180B" w:rsidP="00317306">
      <w:pPr>
        <w:autoSpaceDE w:val="0"/>
        <w:autoSpaceDN w:val="0"/>
        <w:rPr>
          <w:del w:id="99" w:author="yoon hosuk" w:date="2020-01-29T10:22:00Z"/>
        </w:rPr>
      </w:pPr>
    </w:p>
    <w:p w14:paraId="63EA397E" w14:textId="18AA145B" w:rsidR="000E180B" w:rsidRPr="002D3C7C" w:rsidDel="00317306" w:rsidRDefault="000E180B" w:rsidP="00317306">
      <w:pPr>
        <w:autoSpaceDE w:val="0"/>
        <w:autoSpaceDN w:val="0"/>
        <w:rPr>
          <w:del w:id="100" w:author="yoon hosuk" w:date="2020-01-29T10:22:00Z"/>
          <w:rFonts w:hint="eastAsia"/>
        </w:rPr>
      </w:pPr>
    </w:p>
    <w:p w14:paraId="2BAC8E23" w14:textId="4FDBB2F6" w:rsidR="000E180B" w:rsidRPr="002D3C7C" w:rsidDel="00317306" w:rsidRDefault="000E180B" w:rsidP="00317306">
      <w:pPr>
        <w:autoSpaceDE w:val="0"/>
        <w:autoSpaceDN w:val="0"/>
        <w:rPr>
          <w:del w:id="101" w:author="yoon hosuk" w:date="2020-01-29T10:22:00Z"/>
        </w:rPr>
      </w:pPr>
    </w:p>
    <w:p w14:paraId="15D595C1" w14:textId="3A6D6148" w:rsidR="000E180B" w:rsidRPr="002D3C7C" w:rsidDel="00317306" w:rsidRDefault="000E180B" w:rsidP="00317306">
      <w:pPr>
        <w:autoSpaceDE w:val="0"/>
        <w:autoSpaceDN w:val="0"/>
        <w:rPr>
          <w:del w:id="102" w:author="yoon hosuk" w:date="2020-01-29T10:22:00Z"/>
        </w:rPr>
      </w:pPr>
    </w:p>
    <w:p w14:paraId="3DDEDA11" w14:textId="4C445BEC" w:rsidR="000E180B" w:rsidRPr="002D3C7C" w:rsidDel="00317306" w:rsidRDefault="000E180B" w:rsidP="00317306">
      <w:pPr>
        <w:autoSpaceDE w:val="0"/>
        <w:autoSpaceDN w:val="0"/>
        <w:rPr>
          <w:del w:id="103" w:author="yoon hosuk" w:date="2020-01-29T10:22:00Z"/>
        </w:rPr>
      </w:pPr>
    </w:p>
    <w:p w14:paraId="2960868F" w14:textId="70FD0892" w:rsidR="000E180B" w:rsidRPr="002D3C7C" w:rsidDel="00317306" w:rsidRDefault="000E180B" w:rsidP="00317306">
      <w:pPr>
        <w:autoSpaceDE w:val="0"/>
        <w:autoSpaceDN w:val="0"/>
        <w:rPr>
          <w:del w:id="104" w:author="yoon hosuk" w:date="2020-01-29T10:22:00Z"/>
        </w:rPr>
      </w:pPr>
    </w:p>
    <w:p w14:paraId="7716E141" w14:textId="77777777" w:rsidR="000E180B" w:rsidRPr="002D3C7C" w:rsidDel="00317306" w:rsidRDefault="000E180B" w:rsidP="00317306">
      <w:pPr>
        <w:autoSpaceDE w:val="0"/>
        <w:autoSpaceDN w:val="0"/>
        <w:rPr>
          <w:del w:id="105" w:author="yoon hosuk" w:date="2020-01-29T10:22:00Z"/>
        </w:rPr>
      </w:pPr>
    </w:p>
    <w:p w14:paraId="62C1301D" w14:textId="1BA4A294" w:rsidR="00C953E9" w:rsidRPr="002D3C7C" w:rsidDel="00317306" w:rsidRDefault="009841E4" w:rsidP="00317306">
      <w:pPr>
        <w:pStyle w:val="20"/>
        <w:rPr>
          <w:del w:id="106" w:author="yoon hosuk" w:date="2020-01-29T10:22:00Z"/>
          <w:lang w:eastAsia="ja-JP"/>
        </w:rPr>
        <w:pPrChange w:id="107" w:author="yoon hosuk" w:date="2020-01-29T10:22:00Z">
          <w:pPr>
            <w:pStyle w:val="20"/>
          </w:pPr>
        </w:pPrChange>
      </w:pPr>
      <w:bookmarkStart w:id="108" w:name="_Toc428374318"/>
      <w:bookmarkStart w:id="109" w:name="_Toc428374508"/>
      <w:bookmarkStart w:id="110" w:name="_Toc430879307"/>
      <w:bookmarkStart w:id="111" w:name="_Toc464807676"/>
      <w:del w:id="112" w:author="yoon hosuk" w:date="2020-01-29T10:22:00Z">
        <w:r w:rsidRPr="002D3C7C" w:rsidDel="00317306">
          <w:rPr>
            <w:lang w:eastAsia="ja-JP"/>
          </w:rPr>
          <w:delText>InnoProduct</w:delText>
        </w:r>
        <w:r w:rsidR="00AF18D2" w:rsidRPr="002D3C7C" w:rsidDel="00317306">
          <w:rPr>
            <w:rFonts w:hint="eastAsia"/>
            <w:lang w:eastAsia="ja-JP"/>
          </w:rPr>
          <w:delText>の</w:delText>
        </w:r>
        <w:r w:rsidRPr="002D3C7C" w:rsidDel="00317306">
          <w:rPr>
            <w:rFonts w:hint="eastAsia"/>
            <w:lang w:eastAsia="ja-JP"/>
          </w:rPr>
          <w:delText>サーバ</w:delText>
        </w:r>
        <w:r w:rsidR="00C953E9" w:rsidRPr="002D3C7C" w:rsidDel="00317306">
          <w:rPr>
            <w:rFonts w:hint="eastAsia"/>
            <w:lang w:eastAsia="ja-JP"/>
          </w:rPr>
          <w:delText>接続</w:delText>
        </w:r>
        <w:bookmarkEnd w:id="108"/>
        <w:bookmarkEnd w:id="109"/>
        <w:bookmarkEnd w:id="110"/>
        <w:bookmarkEnd w:id="111"/>
      </w:del>
    </w:p>
    <w:p w14:paraId="0885E3DB" w14:textId="31D9A1E4" w:rsidR="009841E4" w:rsidRPr="002D3C7C" w:rsidDel="00317306" w:rsidRDefault="009841E4" w:rsidP="00317306">
      <w:pPr>
        <w:autoSpaceDE w:val="0"/>
        <w:autoSpaceDN w:val="0"/>
        <w:rPr>
          <w:del w:id="113" w:author="yoon hosuk" w:date="2020-01-29T10:22:00Z"/>
          <w:rFonts w:eastAsiaTheme="minorEastAsia"/>
        </w:rPr>
        <w:pPrChange w:id="114" w:author="yoon hosuk" w:date="2020-01-29T10:22:00Z">
          <w:pPr>
            <w:autoSpaceDE w:val="0"/>
            <w:autoSpaceDN w:val="0"/>
            <w:jc w:val="left"/>
          </w:pPr>
        </w:pPrChange>
      </w:pPr>
      <w:del w:id="115" w:author="yoon hosuk" w:date="2020-01-29T10:22:00Z">
        <w:r w:rsidRPr="002D3C7C" w:rsidDel="00317306">
          <w:delText>InnoProduct</w:delText>
        </w:r>
        <w:r w:rsidR="00942C8C" w:rsidDel="00317306">
          <w:rPr>
            <w:rFonts w:hint="eastAsia"/>
          </w:rPr>
          <w:delText>クライアント</w:delText>
        </w:r>
        <w:r w:rsidRPr="002D3C7C" w:rsidDel="00317306">
          <w:rPr>
            <w:rFonts w:hint="eastAsia"/>
          </w:rPr>
          <w:delText>をインストールした後、</w:delText>
        </w:r>
        <w:r w:rsidRPr="002D3C7C" w:rsidDel="00317306">
          <w:delText>InnoProduct</w:delText>
        </w:r>
        <w:r w:rsidR="00D57FD6" w:rsidDel="00317306">
          <w:rPr>
            <w:rFonts w:hint="eastAsia"/>
          </w:rPr>
          <w:delText>クライアント</w:delText>
        </w:r>
        <w:r w:rsidRPr="002D3C7C" w:rsidDel="00317306">
          <w:rPr>
            <w:rFonts w:hint="eastAsia"/>
          </w:rPr>
          <w:delText>を実行する。</w:delText>
        </w:r>
        <w:r w:rsidRPr="002D3C7C" w:rsidDel="00317306">
          <w:delText>InnoProduct</w:delText>
        </w:r>
        <w:r w:rsidR="00D57FD6" w:rsidDel="00317306">
          <w:rPr>
            <w:rFonts w:hint="eastAsia"/>
          </w:rPr>
          <w:delText>クライアント</w:delText>
        </w:r>
        <w:r w:rsidR="004262F4" w:rsidRPr="002D3C7C" w:rsidDel="00317306">
          <w:rPr>
            <w:rFonts w:hint="eastAsia"/>
          </w:rPr>
          <w:delText>を実行す</w:delText>
        </w:r>
        <w:r w:rsidRPr="002D3C7C" w:rsidDel="00317306">
          <w:rPr>
            <w:rFonts w:hint="eastAsia"/>
          </w:rPr>
          <w:delText>ると、図１のように初期化画面が表示された後、ログイン画面に移動する。詳細については、「</w:delText>
        </w:r>
        <w:r w:rsidRPr="002D3C7C" w:rsidDel="00317306">
          <w:delText>InnoProduct User’s Guide of Product Builder</w:delText>
        </w:r>
        <w:r w:rsidR="00594380" w:rsidRPr="002D3C7C" w:rsidDel="00317306">
          <w:rPr>
            <w:rFonts w:hint="eastAsia"/>
          </w:rPr>
          <w:delText xml:space="preserve">　第</w:delText>
        </w:r>
        <w:r w:rsidR="00594380" w:rsidRPr="002D3C7C" w:rsidDel="00317306">
          <w:delText>1</w:delText>
        </w:r>
        <w:r w:rsidR="00594380" w:rsidRPr="002D3C7C" w:rsidDel="00317306">
          <w:rPr>
            <w:rFonts w:hint="eastAsia"/>
          </w:rPr>
          <w:delText>章．</w:delText>
        </w:r>
        <w:r w:rsidR="00535B9A" w:rsidDel="00317306">
          <w:rPr>
            <w:rFonts w:hint="eastAsia"/>
          </w:rPr>
          <w:delText>はじめに</w:delText>
        </w:r>
        <w:r w:rsidRPr="002D3C7C" w:rsidDel="00317306">
          <w:delText xml:space="preserve"> 2. </w:delText>
        </w:r>
        <w:bookmarkStart w:id="116" w:name="_Toc434853702"/>
        <w:bookmarkStart w:id="117" w:name="_Toc444013059"/>
        <w:bookmarkStart w:id="118" w:name="_Toc445911297"/>
        <w:bookmarkStart w:id="119" w:name="_Toc454378885"/>
        <w:bookmarkStart w:id="120" w:name="_Toc458088118"/>
        <w:bookmarkStart w:id="121" w:name="_Toc458431430"/>
        <w:r w:rsidRPr="002D3C7C" w:rsidDel="00317306">
          <w:delText>InnoProduct</w:delText>
        </w:r>
        <w:r w:rsidR="00942C8C" w:rsidDel="00317306">
          <w:rPr>
            <w:rFonts w:hint="eastAsia"/>
          </w:rPr>
          <w:delText>クライアント</w:delText>
        </w:r>
        <w:r w:rsidRPr="002D3C7C" w:rsidDel="00317306">
          <w:rPr>
            <w:rFonts w:hint="eastAsia"/>
          </w:rPr>
          <w:delText>のインストールおよびアンインストール</w:delText>
        </w:r>
        <w:r w:rsidR="006E079F" w:rsidDel="00317306">
          <w:rPr>
            <w:rFonts w:hint="eastAsia"/>
          </w:rPr>
          <w:delText>/</w:delText>
        </w:r>
        <w:r w:rsidRPr="002D3C7C" w:rsidDel="00317306">
          <w:rPr>
            <w:rFonts w:hint="eastAsia"/>
          </w:rPr>
          <w:delText>実行</w:delText>
        </w:r>
        <w:bookmarkEnd w:id="116"/>
        <w:bookmarkEnd w:id="117"/>
        <w:bookmarkEnd w:id="118"/>
        <w:bookmarkEnd w:id="119"/>
        <w:bookmarkEnd w:id="120"/>
        <w:bookmarkEnd w:id="121"/>
        <w:r w:rsidRPr="002D3C7C" w:rsidDel="00317306">
          <w:rPr>
            <w:rFonts w:hint="eastAsia"/>
          </w:rPr>
          <w:delText>」を参照のこと。</w:delText>
        </w:r>
      </w:del>
    </w:p>
    <w:p w14:paraId="7BEFDFFC" w14:textId="052475D5" w:rsidR="00C953E9" w:rsidRPr="002D3C7C" w:rsidDel="00317306" w:rsidRDefault="00C953E9" w:rsidP="00317306">
      <w:pPr>
        <w:autoSpaceDE w:val="0"/>
        <w:autoSpaceDN w:val="0"/>
        <w:rPr>
          <w:del w:id="122" w:author="yoon hosuk" w:date="2020-01-29T10:22:00Z"/>
        </w:rPr>
        <w:pPrChange w:id="123" w:author="yoon hosuk" w:date="2020-01-29T10:22:00Z">
          <w:pPr>
            <w:autoSpaceDE w:val="0"/>
            <w:autoSpaceDN w:val="0"/>
          </w:pPr>
        </w:pPrChange>
      </w:pPr>
    </w:p>
    <w:p w14:paraId="1037B169" w14:textId="00C7098B" w:rsidR="00BB0E45" w:rsidRPr="002D3C7C" w:rsidDel="00317306" w:rsidRDefault="008301DB" w:rsidP="00317306">
      <w:pPr>
        <w:pStyle w:val="aff"/>
        <w:keepNext/>
        <w:wordWrap/>
        <w:ind w:left="380"/>
        <w:jc w:val="both"/>
        <w:rPr>
          <w:del w:id="124" w:author="yoon hosuk" w:date="2020-01-29T10:22:00Z"/>
        </w:rPr>
        <w:pPrChange w:id="125" w:author="yoon hosuk" w:date="2020-01-29T10:22:00Z">
          <w:pPr>
            <w:pStyle w:val="aff"/>
            <w:keepNext/>
            <w:wordWrap/>
            <w:ind w:left="380"/>
          </w:pPr>
        </w:pPrChange>
      </w:pPr>
      <w:del w:id="126" w:author="yoon hosuk" w:date="2020-01-29T10:22:00Z">
        <w:r w:rsidRPr="00317306" w:rsidDel="00317306">
          <w:rPr>
            <w:lang w:eastAsia="ja-JP"/>
          </w:rPr>
          <w:drawing>
            <wp:inline distT="0" distB="0" distL="0" distR="0" wp14:anchorId="6B0713A8" wp14:editId="5AEA7197">
              <wp:extent cx="5429250" cy="2714625"/>
              <wp:effectExtent l="19050" t="19050" r="19050" b="28575"/>
              <wp:docPr id="3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그림 1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9250" cy="2714625"/>
                      </a:xfrm>
                      <a:prstGeom prst="rect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3C70D2E3" w14:textId="7EC228D8" w:rsidR="00C953E9" w:rsidRPr="002D3C7C" w:rsidDel="00317306" w:rsidRDefault="00BB0E45" w:rsidP="00317306">
      <w:pPr>
        <w:pStyle w:val="aff4"/>
        <w:autoSpaceDE w:val="0"/>
        <w:autoSpaceDN w:val="0"/>
        <w:jc w:val="both"/>
        <w:rPr>
          <w:del w:id="127" w:author="yoon hosuk" w:date="2020-01-29T10:22:00Z"/>
        </w:rPr>
        <w:pPrChange w:id="128" w:author="yoon hosuk" w:date="2020-01-29T10:22:00Z">
          <w:pPr>
            <w:pStyle w:val="aff4"/>
            <w:autoSpaceDE w:val="0"/>
            <w:autoSpaceDN w:val="0"/>
          </w:pPr>
        </w:pPrChange>
      </w:pPr>
      <w:bookmarkStart w:id="129" w:name="_Toc464669438"/>
      <w:del w:id="130" w:author="yoon hosuk" w:date="2020-01-29T10:22:00Z">
        <w:r w:rsidRPr="002D3C7C" w:rsidDel="00317306">
          <w:delText>[</w:delText>
        </w:r>
        <w:r w:rsidRPr="002D3C7C" w:rsidDel="00317306">
          <w:rPr>
            <w:rFonts w:hint="eastAsia"/>
          </w:rPr>
          <w:delText>図</w:delText>
        </w:r>
        <w:r w:rsidRPr="002D3C7C" w:rsidDel="00317306">
          <w:delText xml:space="preserve"> </w:delText>
        </w:r>
        <w:r w:rsidRPr="008A6980" w:rsidDel="00317306">
          <w:fldChar w:fldCharType="begin"/>
        </w:r>
        <w:r w:rsidRPr="002D3C7C" w:rsidDel="00317306">
          <w:delInstrText xml:space="preserve"> SEQ [</w:delInstrText>
        </w:r>
        <w:r w:rsidRPr="002D3C7C" w:rsidDel="00317306">
          <w:rPr>
            <w:rFonts w:hint="eastAsia"/>
          </w:rPr>
          <w:delInstrText>図</w:delInstrText>
        </w:r>
        <w:r w:rsidRPr="002D3C7C" w:rsidDel="00317306">
          <w:delInstrText xml:space="preserve"> \* ARABIC </w:delInstrText>
        </w:r>
        <w:r w:rsidRPr="008A6980" w:rsidDel="00317306">
          <w:fldChar w:fldCharType="separate"/>
        </w:r>
        <w:r w:rsidR="00527402" w:rsidDel="00317306">
          <w:rPr>
            <w:noProof/>
          </w:rPr>
          <w:delText>1</w:delText>
        </w:r>
        <w:r w:rsidRPr="008A6980" w:rsidDel="00317306">
          <w:fldChar w:fldCharType="end"/>
        </w:r>
        <w:r w:rsidRPr="002D3C7C" w:rsidDel="00317306">
          <w:rPr>
            <w:rFonts w:hint="eastAsia"/>
          </w:rPr>
          <w:delText xml:space="preserve">　</w:delText>
        </w:r>
        <w:r w:rsidRPr="002D3C7C" w:rsidDel="00317306">
          <w:delText>InnoProduct</w:delText>
        </w:r>
        <w:r w:rsidR="00616DB1" w:rsidRPr="002D3C7C" w:rsidDel="00317306">
          <w:rPr>
            <w:rFonts w:hint="eastAsia"/>
          </w:rPr>
          <w:delText>の実行</w:delText>
        </w:r>
        <w:r w:rsidRPr="002D3C7C" w:rsidDel="00317306">
          <w:rPr>
            <w:rFonts w:hint="eastAsia"/>
          </w:rPr>
          <w:delText>画面</w:delText>
        </w:r>
        <w:r w:rsidRPr="002D3C7C" w:rsidDel="00317306">
          <w:delText>]</w:delText>
        </w:r>
        <w:bookmarkEnd w:id="129"/>
      </w:del>
    </w:p>
    <w:p w14:paraId="5EEE3BC8" w14:textId="79A5DB21" w:rsidR="00C953E9" w:rsidRPr="002D3C7C" w:rsidDel="00317306" w:rsidRDefault="00C953E9" w:rsidP="00317306">
      <w:pPr>
        <w:pStyle w:val="-01"/>
        <w:wordWrap/>
        <w:rPr>
          <w:del w:id="131" w:author="yoon hosuk" w:date="2020-01-29T10:22:00Z"/>
          <w:lang w:eastAsia="ja-JP"/>
        </w:rPr>
        <w:pPrChange w:id="132" w:author="yoon hosuk" w:date="2020-01-29T10:22:00Z">
          <w:pPr>
            <w:pStyle w:val="-01"/>
            <w:wordWrap/>
          </w:pPr>
        </w:pPrChange>
      </w:pPr>
    </w:p>
    <w:p w14:paraId="7394DE61" w14:textId="6247B9EF" w:rsidR="00216FCD" w:rsidRPr="002D3C7C" w:rsidDel="00317306" w:rsidRDefault="0078714A" w:rsidP="00317306">
      <w:pPr>
        <w:autoSpaceDE w:val="0"/>
        <w:autoSpaceDN w:val="0"/>
        <w:rPr>
          <w:del w:id="133" w:author="yoon hosuk" w:date="2020-01-29T10:22:00Z"/>
        </w:rPr>
        <w:pPrChange w:id="134" w:author="yoon hosuk" w:date="2020-01-29T10:22:00Z">
          <w:pPr>
            <w:autoSpaceDE w:val="0"/>
            <w:autoSpaceDN w:val="0"/>
            <w:jc w:val="left"/>
          </w:pPr>
        </w:pPrChange>
      </w:pPr>
      <w:del w:id="135" w:author="yoon hosuk" w:date="2020-01-29T10:22:00Z">
        <w:r w:rsidRPr="002D3C7C" w:rsidDel="00317306">
          <w:delText>InnoProduct</w:delText>
        </w:r>
        <w:r w:rsidR="00D57FD6" w:rsidDel="00317306">
          <w:rPr>
            <w:rFonts w:hint="eastAsia"/>
          </w:rPr>
          <w:delText>クライアント</w:delText>
        </w:r>
        <w:r w:rsidR="00216FCD" w:rsidRPr="002D3C7C" w:rsidDel="00317306">
          <w:rPr>
            <w:rFonts w:hint="eastAsia"/>
          </w:rPr>
          <w:delText>をユーザ</w:delText>
        </w:r>
        <w:r w:rsidR="00216FCD" w:rsidRPr="002D3C7C" w:rsidDel="00317306">
          <w:delText>PC</w:delText>
        </w:r>
        <w:r w:rsidR="00216FCD" w:rsidRPr="002D3C7C" w:rsidDel="00317306">
          <w:rPr>
            <w:rFonts w:hint="eastAsia"/>
          </w:rPr>
          <w:delText>にインストールした後、初回実行する場合、またはユーザが新しいビルダーサーバを追加で登録する場合</w:delText>
        </w:r>
        <w:r w:rsidR="00C77FD8" w:rsidDel="00317306">
          <w:rPr>
            <w:rFonts w:hint="eastAsia"/>
          </w:rPr>
          <w:delText>は</w:delText>
        </w:r>
        <w:r w:rsidR="00216FCD" w:rsidRPr="002D3C7C" w:rsidDel="00317306">
          <w:rPr>
            <w:rFonts w:hint="eastAsia"/>
          </w:rPr>
          <w:delText>ビルダー設定</w:delText>
        </w:r>
        <w:r w:rsidR="00C77FD8" w:rsidDel="00317306">
          <w:rPr>
            <w:rFonts w:hint="eastAsia"/>
          </w:rPr>
          <w:delText>メニュー</w:delText>
        </w:r>
        <w:r w:rsidR="00216FCD" w:rsidRPr="002D3C7C" w:rsidDel="00317306">
          <w:rPr>
            <w:rFonts w:hint="eastAsia"/>
          </w:rPr>
          <w:delText>からビルダーサーバを登録できる。</w:delText>
        </w:r>
      </w:del>
    </w:p>
    <w:p w14:paraId="11661679" w14:textId="64727210" w:rsidR="00216FCD" w:rsidRPr="002D3C7C" w:rsidDel="00317306" w:rsidRDefault="00216FCD" w:rsidP="00317306">
      <w:pPr>
        <w:autoSpaceDE w:val="0"/>
        <w:autoSpaceDN w:val="0"/>
        <w:rPr>
          <w:del w:id="136" w:author="yoon hosuk" w:date="2020-01-29T10:22:00Z"/>
        </w:rPr>
        <w:pPrChange w:id="137" w:author="yoon hosuk" w:date="2020-01-29T10:22:00Z">
          <w:pPr>
            <w:autoSpaceDE w:val="0"/>
            <w:autoSpaceDN w:val="0"/>
            <w:jc w:val="left"/>
          </w:pPr>
        </w:pPrChange>
      </w:pPr>
      <w:del w:id="138" w:author="yoon hosuk" w:date="2020-01-29T10:22:00Z">
        <w:r w:rsidRPr="002D3C7C" w:rsidDel="00317306">
          <w:rPr>
            <w:rFonts w:hint="eastAsia"/>
          </w:rPr>
          <w:delText>詳細については、「</w:delText>
        </w:r>
        <w:r w:rsidRPr="002D3C7C" w:rsidDel="00317306">
          <w:delText>InnoProduct User’s Guide of Product Builder</w:delText>
        </w:r>
        <w:r w:rsidRPr="002D3C7C" w:rsidDel="00317306">
          <w:rPr>
            <w:rFonts w:hint="eastAsia"/>
          </w:rPr>
          <w:delText xml:space="preserve">　第</w:delText>
        </w:r>
        <w:r w:rsidRPr="002D3C7C" w:rsidDel="00317306">
          <w:delText>2</w:delText>
        </w:r>
        <w:r w:rsidRPr="002D3C7C" w:rsidDel="00317306">
          <w:rPr>
            <w:rFonts w:hint="eastAsia"/>
          </w:rPr>
          <w:delText>章．</w:delText>
        </w:r>
        <w:bookmarkStart w:id="139" w:name="_Toc458088138"/>
        <w:bookmarkStart w:id="140" w:name="_Toc458431450"/>
        <w:r w:rsidRPr="002D3C7C" w:rsidDel="00317306">
          <w:delText>InnoProduct</w:delText>
        </w:r>
        <w:r w:rsidRPr="002D3C7C" w:rsidDel="00317306">
          <w:rPr>
            <w:rFonts w:hint="eastAsia"/>
          </w:rPr>
          <w:delText>のスタート画面</w:delText>
        </w:r>
        <w:bookmarkEnd w:id="139"/>
        <w:bookmarkEnd w:id="140"/>
        <w:r w:rsidRPr="002D3C7C" w:rsidDel="00317306">
          <w:rPr>
            <w:rFonts w:hint="eastAsia"/>
          </w:rPr>
          <w:delText xml:space="preserve">　</w:delText>
        </w:r>
        <w:r w:rsidRPr="002D3C7C" w:rsidDel="00317306">
          <w:delText>1.1</w:delText>
        </w:r>
        <w:r w:rsidRPr="002D3C7C" w:rsidDel="00317306">
          <w:rPr>
            <w:rFonts w:hint="eastAsia"/>
          </w:rPr>
          <w:delText xml:space="preserve">　ビルダーサーバの登録」を参照のこと。</w:delText>
        </w:r>
      </w:del>
    </w:p>
    <w:p w14:paraId="4329DB3D" w14:textId="158ECAB3" w:rsidR="00616DB1" w:rsidRPr="002D3C7C" w:rsidDel="00317306" w:rsidRDefault="00616DB1" w:rsidP="00317306">
      <w:pPr>
        <w:autoSpaceDE w:val="0"/>
        <w:autoSpaceDN w:val="0"/>
        <w:rPr>
          <w:del w:id="141" w:author="yoon hosuk" w:date="2020-01-29T10:22:00Z"/>
        </w:rPr>
        <w:pPrChange w:id="142" w:author="yoon hosuk" w:date="2020-01-29T10:22:00Z">
          <w:pPr>
            <w:autoSpaceDE w:val="0"/>
            <w:autoSpaceDN w:val="0"/>
            <w:jc w:val="left"/>
          </w:pPr>
        </w:pPrChange>
      </w:pPr>
    </w:p>
    <w:p w14:paraId="6034A65A" w14:textId="48842216" w:rsidR="00216FCD" w:rsidRPr="002D3C7C" w:rsidDel="00317306" w:rsidRDefault="0078714A" w:rsidP="00317306">
      <w:pPr>
        <w:autoSpaceDE w:val="0"/>
        <w:autoSpaceDN w:val="0"/>
        <w:rPr>
          <w:del w:id="143" w:author="yoon hosuk" w:date="2020-01-29T10:22:00Z"/>
        </w:rPr>
        <w:pPrChange w:id="144" w:author="yoon hosuk" w:date="2020-01-29T10:22:00Z">
          <w:pPr>
            <w:autoSpaceDE w:val="0"/>
            <w:autoSpaceDN w:val="0"/>
            <w:jc w:val="left"/>
          </w:pPr>
        </w:pPrChange>
      </w:pPr>
      <w:bookmarkStart w:id="145" w:name="_Toc429836368"/>
      <w:del w:id="146" w:author="yoon hosuk" w:date="2020-01-29T10:22:00Z">
        <w:r w:rsidRPr="002D3C7C" w:rsidDel="00317306">
          <w:delText>InnoProduct</w:delText>
        </w:r>
        <w:r w:rsidR="00216FCD" w:rsidRPr="002D3C7C" w:rsidDel="00317306">
          <w:rPr>
            <w:rFonts w:hint="eastAsia"/>
          </w:rPr>
          <w:delText>サーバがインストールされている新規サーバ名と</w:delText>
        </w:r>
        <w:r w:rsidR="00216FCD" w:rsidRPr="002D3C7C" w:rsidDel="00317306">
          <w:delText>IP</w:delText>
        </w:r>
        <w:r w:rsidR="00424F35" w:rsidRPr="002D3C7C" w:rsidDel="00317306">
          <w:rPr>
            <w:rFonts w:hint="eastAsia"/>
          </w:rPr>
          <w:delText>、</w:delText>
        </w:r>
        <w:r w:rsidR="00216FCD" w:rsidRPr="002D3C7C" w:rsidDel="00317306">
          <w:delText>URL</w:delText>
        </w:r>
        <w:r w:rsidR="00216FCD" w:rsidRPr="002D3C7C" w:rsidDel="00317306">
          <w:rPr>
            <w:rFonts w:hint="eastAsia"/>
          </w:rPr>
          <w:delText>および接続</w:delText>
        </w:r>
        <w:r w:rsidR="00AF18D2" w:rsidRPr="002D3C7C" w:rsidDel="00317306">
          <w:delText>Port</w:delText>
        </w:r>
        <w:r w:rsidR="00216FCD" w:rsidRPr="002D3C7C" w:rsidDel="00317306">
          <w:rPr>
            <w:rFonts w:hint="eastAsia"/>
          </w:rPr>
          <w:delText>を入力し</w:delText>
        </w:r>
        <w:r w:rsidR="00942C8C" w:rsidRPr="00942C8C" w:rsidDel="00317306">
          <w:rPr>
            <w:rFonts w:hint="eastAsia"/>
          </w:rPr>
          <w:delText>「</w:delText>
        </w:r>
        <w:r w:rsidR="00BB1736" w:rsidRPr="002D3C7C" w:rsidDel="00317306">
          <w:delText>T</w:delText>
        </w:r>
        <w:r w:rsidR="00942C8C" w:rsidDel="00317306">
          <w:rPr>
            <w:rFonts w:hint="eastAsia"/>
          </w:rPr>
          <w:delText>EST</w:delText>
        </w:r>
        <w:r w:rsidR="00942C8C" w:rsidRPr="00942C8C" w:rsidDel="00317306">
          <w:rPr>
            <w:rFonts w:hint="eastAsia"/>
          </w:rPr>
          <w:delText>」</w:delText>
        </w:r>
        <w:r w:rsidR="00BB1736" w:rsidRPr="002D3C7C" w:rsidDel="00317306">
          <w:rPr>
            <w:rFonts w:hint="eastAsia"/>
          </w:rPr>
          <w:delText>を選択して成功可否を確認する。</w:delText>
        </w:r>
        <w:r w:rsidR="0073170F" w:rsidRPr="0073170F" w:rsidDel="00317306">
          <w:rPr>
            <w:rFonts w:hint="eastAsia"/>
          </w:rPr>
          <w:delText>接続に</w:delText>
        </w:r>
        <w:r w:rsidR="00BB1736" w:rsidRPr="002D3C7C" w:rsidDel="00317306">
          <w:rPr>
            <w:rFonts w:hint="eastAsia"/>
          </w:rPr>
          <w:delText>失敗した場合、サーバの接続状態などを確認する必要がある。</w:delText>
        </w:r>
      </w:del>
    </w:p>
    <w:bookmarkEnd w:id="145"/>
    <w:p w14:paraId="7E1D559F" w14:textId="626B6E77" w:rsidR="00C953E9" w:rsidRPr="002D3C7C" w:rsidDel="00317306" w:rsidRDefault="00C953E9" w:rsidP="00317306">
      <w:pPr>
        <w:pStyle w:val="-01"/>
        <w:wordWrap/>
        <w:rPr>
          <w:del w:id="147" w:author="yoon hosuk" w:date="2020-01-29T10:22:00Z"/>
          <w:lang w:eastAsia="ja-JP"/>
        </w:rPr>
        <w:pPrChange w:id="148" w:author="yoon hosuk" w:date="2020-01-29T10:22:00Z">
          <w:pPr>
            <w:pStyle w:val="-01"/>
            <w:wordWrap/>
          </w:pPr>
        </w:pPrChange>
      </w:pPr>
    </w:p>
    <w:p w14:paraId="466A9E8F" w14:textId="1FB75F9B" w:rsidR="00C953E9" w:rsidRPr="008A6980" w:rsidDel="00317306" w:rsidRDefault="00C47D2F" w:rsidP="00317306">
      <w:pPr>
        <w:pStyle w:val="aff4"/>
        <w:autoSpaceDE w:val="0"/>
        <w:autoSpaceDN w:val="0"/>
        <w:jc w:val="both"/>
        <w:rPr>
          <w:del w:id="149" w:author="yoon hosuk" w:date="2020-01-29T10:22:00Z"/>
        </w:rPr>
        <w:pPrChange w:id="150" w:author="yoon hosuk" w:date="2020-01-29T10:22:00Z">
          <w:pPr>
            <w:pStyle w:val="aff4"/>
            <w:autoSpaceDE w:val="0"/>
            <w:autoSpaceDN w:val="0"/>
          </w:pPr>
        </w:pPrChange>
      </w:pPr>
      <w:del w:id="151" w:author="yoon hosuk" w:date="2020-01-29T10:22:00Z">
        <w:r w:rsidRPr="00317306" w:rsidDel="00317306">
          <w:rPr>
            <w:noProof/>
          </w:rPr>
          <w:drawing>
            <wp:inline distT="0" distB="0" distL="0" distR="0" wp14:anchorId="724C1974" wp14:editId="3B70F1D8">
              <wp:extent cx="6049010" cy="4563745"/>
              <wp:effectExtent l="19050" t="19050" r="27940" b="27305"/>
              <wp:docPr id="19" name="그림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그림 2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9010" cy="4563745"/>
                      </a:xfrm>
                      <a:prstGeom prst="rect">
                        <a:avLst/>
                      </a:prstGeom>
                      <a:ln w="6350" cmpd="sng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  <w:r w:rsidR="00321147" w:rsidRPr="002D3C7C" w:rsidDel="00317306">
          <w:delText xml:space="preserve"> </w:delText>
        </w:r>
        <w:r w:rsidR="00B97840" w:rsidRPr="002D3C7C" w:rsidDel="00317306">
          <w:delText xml:space="preserve"> </w:delText>
        </w:r>
        <w:bookmarkStart w:id="152" w:name="_Toc464669439"/>
        <w:r w:rsidR="00BB0E45" w:rsidRPr="00466CB0" w:rsidDel="00317306">
          <w:delText>[</w:delText>
        </w:r>
        <w:r w:rsidR="00BB0E45" w:rsidRPr="008A6980" w:rsidDel="00317306">
          <w:rPr>
            <w:rFonts w:hint="eastAsia"/>
          </w:rPr>
          <w:delText>図</w:delText>
        </w:r>
        <w:r w:rsidR="00BB0E45" w:rsidRPr="008A6980" w:rsidDel="00317306">
          <w:delText xml:space="preserve"> </w:delText>
        </w:r>
        <w:r w:rsidR="00BB0E45" w:rsidRPr="00E90682" w:rsidDel="00317306">
          <w:fldChar w:fldCharType="begin"/>
        </w:r>
        <w:r w:rsidR="00BB0E45" w:rsidRPr="00E90682" w:rsidDel="00317306">
          <w:delInstrText xml:space="preserve"> SEQ [</w:delInstrText>
        </w:r>
        <w:r w:rsidR="00BB0E45" w:rsidRPr="00E90682" w:rsidDel="00317306">
          <w:rPr>
            <w:rFonts w:hint="eastAsia"/>
          </w:rPr>
          <w:delInstrText>図</w:delInstrText>
        </w:r>
        <w:r w:rsidR="00BB0E45" w:rsidRPr="00E90682" w:rsidDel="00317306">
          <w:delInstrText xml:space="preserve"> \* ARABIC </w:delInstrText>
        </w:r>
        <w:r w:rsidR="00BB0E45" w:rsidRPr="00E90682" w:rsidDel="00317306">
          <w:fldChar w:fldCharType="separate"/>
        </w:r>
        <w:r w:rsidR="00527402" w:rsidDel="00317306">
          <w:rPr>
            <w:noProof/>
          </w:rPr>
          <w:delText>2</w:delText>
        </w:r>
        <w:r w:rsidR="00BB0E45" w:rsidRPr="00E90682" w:rsidDel="00317306">
          <w:fldChar w:fldCharType="end"/>
        </w:r>
        <w:r w:rsidR="00BB0E45" w:rsidRPr="00E90682" w:rsidDel="00317306">
          <w:rPr>
            <w:rFonts w:hint="eastAsia"/>
          </w:rPr>
          <w:delText xml:space="preserve">　</w:delText>
        </w:r>
        <w:r w:rsidR="00BB0E45" w:rsidRPr="00317306" w:rsidDel="00317306">
          <w:delText>InnoProduct</w:delText>
        </w:r>
        <w:r w:rsidR="00B97840" w:rsidRPr="00317306" w:rsidDel="00317306">
          <w:delText xml:space="preserve"> </w:delText>
        </w:r>
        <w:r w:rsidR="00BB0E45" w:rsidRPr="00317306" w:rsidDel="00317306">
          <w:rPr>
            <w:rFonts w:hint="eastAsia"/>
          </w:rPr>
          <w:delText>ビルダーサーバ</w:delText>
        </w:r>
        <w:r w:rsidR="004262F4" w:rsidRPr="00317306" w:rsidDel="00317306">
          <w:rPr>
            <w:rFonts w:hint="eastAsia"/>
          </w:rPr>
          <w:delText>の</w:delText>
        </w:r>
        <w:r w:rsidR="00BB0E45" w:rsidRPr="00317306" w:rsidDel="00317306">
          <w:rPr>
            <w:rFonts w:hint="eastAsia"/>
          </w:rPr>
          <w:delText>登録画面</w:delText>
        </w:r>
        <w:r w:rsidR="00BB0E45" w:rsidRPr="00317306" w:rsidDel="00317306">
          <w:delText>]</w:delText>
        </w:r>
        <w:bookmarkEnd w:id="152"/>
      </w:del>
    </w:p>
    <w:p w14:paraId="7242507F" w14:textId="769C5404" w:rsidR="00FB5A21" w:rsidDel="00317306" w:rsidRDefault="00FB5A21" w:rsidP="00317306">
      <w:pPr>
        <w:widowControl/>
        <w:spacing w:after="160" w:line="259" w:lineRule="auto"/>
        <w:rPr>
          <w:del w:id="153" w:author="yoon hosuk" w:date="2020-01-29T10:22:00Z"/>
        </w:rPr>
        <w:pPrChange w:id="154" w:author="yoon hosuk" w:date="2020-01-29T10:22:00Z">
          <w:pPr>
            <w:widowControl/>
            <w:spacing w:after="160" w:line="259" w:lineRule="auto"/>
          </w:pPr>
        </w:pPrChange>
      </w:pPr>
      <w:del w:id="155" w:author="yoon hosuk" w:date="2020-01-29T10:22:00Z">
        <w:r w:rsidDel="00317306">
          <w:br w:type="page"/>
        </w:r>
      </w:del>
    </w:p>
    <w:p w14:paraId="10C5F907" w14:textId="4EC936C0" w:rsidR="00C953E9" w:rsidRPr="002D3C7C" w:rsidDel="00317306" w:rsidRDefault="00C953E9" w:rsidP="00317306">
      <w:pPr>
        <w:autoSpaceDE w:val="0"/>
        <w:autoSpaceDN w:val="0"/>
        <w:rPr>
          <w:del w:id="156" w:author="yoon hosuk" w:date="2020-01-29T10:22:00Z"/>
        </w:rPr>
        <w:pPrChange w:id="157" w:author="yoon hosuk" w:date="2020-01-29T10:22:00Z">
          <w:pPr>
            <w:autoSpaceDE w:val="0"/>
            <w:autoSpaceDN w:val="0"/>
            <w:jc w:val="left"/>
          </w:pPr>
        </w:pPrChange>
      </w:pPr>
      <w:del w:id="158" w:author="yoon hosuk" w:date="2020-01-29T10:22:00Z">
        <w:r w:rsidRPr="002D3C7C" w:rsidDel="00317306">
          <w:rPr>
            <w:rFonts w:hint="eastAsia"/>
          </w:rPr>
          <w:delText>新規で登録されたサーバを選択して</w:delText>
        </w:r>
        <w:r w:rsidRPr="002D3C7C" w:rsidDel="00317306">
          <w:delText>ID:admin</w:delText>
        </w:r>
        <w:r w:rsidRPr="002D3C7C" w:rsidDel="00317306">
          <w:rPr>
            <w:rFonts w:hint="eastAsia"/>
          </w:rPr>
          <w:delText>、</w:delText>
        </w:r>
        <w:r w:rsidRPr="002D3C7C" w:rsidDel="00317306">
          <w:delText>PW:admin</w:delText>
        </w:r>
        <w:r w:rsidR="00C228A7" w:rsidRPr="002D3C7C" w:rsidDel="00317306">
          <w:rPr>
            <w:rFonts w:hint="eastAsia"/>
          </w:rPr>
          <w:delText>でログインすると、</w:delText>
        </w:r>
        <w:r w:rsidRPr="002D3C7C" w:rsidDel="00317306">
          <w:rPr>
            <w:rFonts w:hint="eastAsia"/>
          </w:rPr>
          <w:delText>メッセージが表示され</w:delText>
        </w:r>
        <w:r w:rsidR="00C228A7" w:rsidRPr="002D3C7C" w:rsidDel="00317306">
          <w:rPr>
            <w:rFonts w:hint="eastAsia"/>
          </w:rPr>
          <w:delText>る。ここで、</w:delText>
        </w:r>
        <w:r w:rsidR="00942C8C" w:rsidRPr="00942C8C" w:rsidDel="00317306">
          <w:rPr>
            <w:rFonts w:hint="eastAsia"/>
          </w:rPr>
          <w:delText>「</w:delText>
        </w:r>
        <w:r w:rsidRPr="002D3C7C" w:rsidDel="00317306">
          <w:rPr>
            <w:rFonts w:hint="eastAsia"/>
          </w:rPr>
          <w:delText>確認</w:delText>
        </w:r>
        <w:r w:rsidR="00942C8C" w:rsidRPr="00942C8C" w:rsidDel="00317306">
          <w:rPr>
            <w:rFonts w:hint="eastAsia"/>
          </w:rPr>
          <w:delText>」</w:delText>
        </w:r>
        <w:r w:rsidR="00C228A7" w:rsidRPr="002D3C7C" w:rsidDel="00317306">
          <w:rPr>
            <w:rFonts w:hint="eastAsia"/>
          </w:rPr>
          <w:delText>ボタンを選択すると、</w:delText>
        </w:r>
        <w:r w:rsidRPr="002D3C7C" w:rsidDel="00317306">
          <w:delText>InnoProduct</w:delText>
        </w:r>
        <w:r w:rsidR="00C228A7" w:rsidRPr="002D3C7C" w:rsidDel="00317306">
          <w:rPr>
            <w:rFonts w:hint="eastAsia"/>
          </w:rPr>
          <w:delText>環境設定情報の初期化が実行される。</w:delText>
        </w:r>
      </w:del>
    </w:p>
    <w:p w14:paraId="6888D5FF" w14:textId="184632F4" w:rsidR="00321147" w:rsidRPr="002D3C7C" w:rsidDel="00317306" w:rsidRDefault="00321147" w:rsidP="00317306">
      <w:pPr>
        <w:autoSpaceDE w:val="0"/>
        <w:autoSpaceDN w:val="0"/>
        <w:rPr>
          <w:del w:id="159" w:author="yoon hosuk" w:date="2020-01-29T10:22:00Z"/>
        </w:rPr>
        <w:pPrChange w:id="160" w:author="yoon hosuk" w:date="2020-01-29T10:22:00Z">
          <w:pPr>
            <w:autoSpaceDE w:val="0"/>
            <w:autoSpaceDN w:val="0"/>
          </w:pPr>
        </w:pPrChange>
      </w:pPr>
    </w:p>
    <w:p w14:paraId="0D8B33F8" w14:textId="0736F9D8" w:rsidR="00321147" w:rsidRPr="002D3C7C" w:rsidDel="00317306" w:rsidRDefault="008301DB" w:rsidP="00317306">
      <w:pPr>
        <w:pStyle w:val="aff"/>
        <w:keepNext/>
        <w:wordWrap/>
        <w:ind w:left="380" w:hanging="380"/>
        <w:jc w:val="both"/>
        <w:rPr>
          <w:del w:id="161" w:author="yoon hosuk" w:date="2020-01-29T10:22:00Z"/>
        </w:rPr>
        <w:pPrChange w:id="162" w:author="yoon hosuk" w:date="2020-01-29T10:22:00Z">
          <w:pPr>
            <w:pStyle w:val="aff"/>
            <w:keepNext/>
            <w:wordWrap/>
            <w:ind w:left="380" w:hanging="380"/>
          </w:pPr>
        </w:pPrChange>
      </w:pPr>
      <w:del w:id="163" w:author="yoon hosuk" w:date="2020-01-29T10:22:00Z">
        <w:r w:rsidRPr="008301DB" w:rsidDel="00317306">
          <w:rPr>
            <w:lang w:eastAsia="ja-JP"/>
          </w:rPr>
          <w:drawing>
            <wp:inline distT="0" distB="0" distL="0" distR="0" wp14:anchorId="5331742B" wp14:editId="760D3DB0">
              <wp:extent cx="6049010" cy="3276600"/>
              <wp:effectExtent l="19050" t="19050" r="27940" b="19050"/>
              <wp:docPr id="7" name="그림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그림 12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9010" cy="3276600"/>
                      </a:xfrm>
                      <a:prstGeom prst="rect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305564CC" w14:textId="7A2E76E4" w:rsidR="00321147" w:rsidRPr="002D3C7C" w:rsidDel="00317306" w:rsidRDefault="00321147" w:rsidP="00317306">
      <w:pPr>
        <w:pStyle w:val="aff4"/>
        <w:autoSpaceDE w:val="0"/>
        <w:autoSpaceDN w:val="0"/>
        <w:jc w:val="both"/>
        <w:rPr>
          <w:del w:id="164" w:author="yoon hosuk" w:date="2020-01-29T10:22:00Z"/>
        </w:rPr>
        <w:pPrChange w:id="165" w:author="yoon hosuk" w:date="2020-01-29T10:22:00Z">
          <w:pPr>
            <w:pStyle w:val="aff4"/>
            <w:autoSpaceDE w:val="0"/>
            <w:autoSpaceDN w:val="0"/>
          </w:pPr>
        </w:pPrChange>
      </w:pPr>
      <w:bookmarkStart w:id="166" w:name="_Toc464669440"/>
      <w:del w:id="167" w:author="yoon hosuk" w:date="2020-01-29T10:22:00Z">
        <w:r w:rsidRPr="002D3C7C" w:rsidDel="00317306">
          <w:delText>[</w:delText>
        </w:r>
        <w:r w:rsidRPr="002D3C7C" w:rsidDel="00317306">
          <w:rPr>
            <w:rFonts w:hint="eastAsia"/>
          </w:rPr>
          <w:delText>図</w:delText>
        </w:r>
        <w:r w:rsidRPr="002D3C7C" w:rsidDel="00317306">
          <w:delText xml:space="preserve"> </w:delText>
        </w:r>
        <w:r w:rsidRPr="008A6980" w:rsidDel="00317306">
          <w:fldChar w:fldCharType="begin"/>
        </w:r>
        <w:r w:rsidRPr="002D3C7C" w:rsidDel="00317306">
          <w:delInstrText xml:space="preserve"> SEQ [</w:delInstrText>
        </w:r>
        <w:r w:rsidRPr="002D3C7C" w:rsidDel="00317306">
          <w:rPr>
            <w:rFonts w:hint="eastAsia"/>
          </w:rPr>
          <w:delInstrText>図</w:delInstrText>
        </w:r>
        <w:r w:rsidRPr="002D3C7C" w:rsidDel="00317306">
          <w:delInstrText xml:space="preserve"> \* ARABIC </w:delInstrText>
        </w:r>
        <w:r w:rsidRPr="008A6980" w:rsidDel="00317306">
          <w:fldChar w:fldCharType="separate"/>
        </w:r>
        <w:r w:rsidR="00527402" w:rsidDel="00317306">
          <w:rPr>
            <w:noProof/>
          </w:rPr>
          <w:delText>3</w:delText>
        </w:r>
        <w:r w:rsidRPr="008A6980" w:rsidDel="00317306">
          <w:fldChar w:fldCharType="end"/>
        </w:r>
        <w:r w:rsidRPr="002D3C7C" w:rsidDel="00317306">
          <w:rPr>
            <w:rFonts w:hint="eastAsia"/>
          </w:rPr>
          <w:delText xml:space="preserve">　</w:delText>
        </w:r>
        <w:r w:rsidRPr="002D3C7C" w:rsidDel="00317306">
          <w:rPr>
            <w:rFonts w:hAnsi="Malgun Gothic" w:hint="eastAsia"/>
            <w:kern w:val="0"/>
          </w:rPr>
          <w:delText>ログイン画面</w:delText>
        </w:r>
        <w:r w:rsidRPr="002D3C7C" w:rsidDel="00317306">
          <w:rPr>
            <w:rFonts w:hAnsi="Malgun Gothic"/>
            <w:kern w:val="0"/>
          </w:rPr>
          <w:delText>]</w:delText>
        </w:r>
        <w:bookmarkEnd w:id="166"/>
      </w:del>
    </w:p>
    <w:p w14:paraId="1E57E5DF" w14:textId="6393F7CC" w:rsidR="00A21F7C" w:rsidRPr="002D3C7C" w:rsidDel="00317306" w:rsidRDefault="00A21F7C" w:rsidP="00317306">
      <w:pPr>
        <w:pStyle w:val="aff4"/>
        <w:autoSpaceDE w:val="0"/>
        <w:autoSpaceDN w:val="0"/>
        <w:jc w:val="both"/>
        <w:rPr>
          <w:del w:id="168" w:author="yoon hosuk" w:date="2020-01-29T10:22:00Z"/>
          <w:rFonts w:eastAsiaTheme="minorEastAsia"/>
          <w:lang w:eastAsia="ko-KR"/>
        </w:rPr>
        <w:pPrChange w:id="169" w:author="yoon hosuk" w:date="2020-01-29T10:22:00Z">
          <w:pPr>
            <w:pStyle w:val="aff4"/>
            <w:autoSpaceDE w:val="0"/>
            <w:autoSpaceDN w:val="0"/>
          </w:pPr>
        </w:pPrChange>
      </w:pPr>
    </w:p>
    <w:p w14:paraId="6791ECC2" w14:textId="7188097B" w:rsidR="00321147" w:rsidRPr="002D3C7C" w:rsidDel="00317306" w:rsidRDefault="009A6F84" w:rsidP="00317306">
      <w:pPr>
        <w:pStyle w:val="aff4"/>
        <w:keepNext/>
        <w:autoSpaceDE w:val="0"/>
        <w:autoSpaceDN w:val="0"/>
        <w:jc w:val="both"/>
        <w:rPr>
          <w:del w:id="170" w:author="yoon hosuk" w:date="2020-01-29T10:22:00Z"/>
        </w:rPr>
        <w:pPrChange w:id="171" w:author="yoon hosuk" w:date="2020-01-29T10:22:00Z">
          <w:pPr>
            <w:pStyle w:val="aff4"/>
            <w:keepNext/>
            <w:autoSpaceDE w:val="0"/>
            <w:autoSpaceDN w:val="0"/>
          </w:pPr>
        </w:pPrChange>
      </w:pPr>
      <w:del w:id="172" w:author="yoon hosuk" w:date="2020-01-29T10:22:00Z">
        <w:r w:rsidRPr="00317306" w:rsidDel="00317306">
          <w:rPr>
            <w:noProof/>
          </w:rPr>
          <w:drawing>
            <wp:inline distT="0" distB="0" distL="0" distR="0" wp14:anchorId="269F0C13" wp14:editId="48A0EC2D">
              <wp:extent cx="4381500" cy="1904999"/>
              <wp:effectExtent l="19050" t="19050" r="19050" b="19685"/>
              <wp:docPr id="12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그림 1"/>
                      <pic:cNvPicPr>
                        <a:picLocks noChangeAspect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1904999"/>
                      </a:xfrm>
                      <a:prstGeom prst="rect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064D50CB" w14:textId="3DC24560" w:rsidR="00A21F7C" w:rsidRPr="00466CB0" w:rsidDel="00317306" w:rsidRDefault="00321147" w:rsidP="00317306">
      <w:pPr>
        <w:pStyle w:val="aff4"/>
        <w:autoSpaceDE w:val="0"/>
        <w:autoSpaceDN w:val="0"/>
        <w:jc w:val="both"/>
        <w:rPr>
          <w:del w:id="173" w:author="yoon hosuk" w:date="2020-01-29T10:22:00Z"/>
          <w:rFonts w:eastAsiaTheme="minorEastAsia"/>
        </w:rPr>
        <w:pPrChange w:id="174" w:author="yoon hosuk" w:date="2020-01-29T10:22:00Z">
          <w:pPr>
            <w:pStyle w:val="aff4"/>
            <w:autoSpaceDE w:val="0"/>
            <w:autoSpaceDN w:val="0"/>
          </w:pPr>
        </w:pPrChange>
      </w:pPr>
      <w:bookmarkStart w:id="175" w:name="_Toc464669441"/>
      <w:del w:id="176" w:author="yoon hosuk" w:date="2020-01-29T10:22:00Z">
        <w:r w:rsidRPr="002D3C7C" w:rsidDel="00317306">
          <w:delText>[</w:delText>
        </w:r>
        <w:r w:rsidRPr="002D3C7C" w:rsidDel="00317306">
          <w:rPr>
            <w:rFonts w:hint="eastAsia"/>
          </w:rPr>
          <w:delText>図</w:delText>
        </w:r>
        <w:r w:rsidRPr="002D3C7C" w:rsidDel="00317306">
          <w:delText xml:space="preserve"> </w:delText>
        </w:r>
        <w:r w:rsidRPr="008A6980" w:rsidDel="00317306">
          <w:fldChar w:fldCharType="begin"/>
        </w:r>
        <w:r w:rsidRPr="002D3C7C" w:rsidDel="00317306">
          <w:delInstrText xml:space="preserve"> SEQ [</w:delInstrText>
        </w:r>
        <w:r w:rsidRPr="002D3C7C" w:rsidDel="00317306">
          <w:rPr>
            <w:rFonts w:hint="eastAsia"/>
          </w:rPr>
          <w:delInstrText>図</w:delInstrText>
        </w:r>
        <w:r w:rsidRPr="002D3C7C" w:rsidDel="00317306">
          <w:delInstrText xml:space="preserve"> \* ARABIC </w:delInstrText>
        </w:r>
        <w:r w:rsidRPr="008A6980" w:rsidDel="00317306">
          <w:fldChar w:fldCharType="separate"/>
        </w:r>
        <w:r w:rsidR="00527402" w:rsidDel="00317306">
          <w:rPr>
            <w:noProof/>
          </w:rPr>
          <w:delText>4</w:delText>
        </w:r>
        <w:r w:rsidRPr="008A6980" w:rsidDel="00317306">
          <w:fldChar w:fldCharType="end"/>
        </w:r>
        <w:r w:rsidRPr="002D3C7C" w:rsidDel="00317306">
          <w:rPr>
            <w:rFonts w:hint="eastAsia"/>
          </w:rPr>
          <w:delText xml:space="preserve">　ビルダーサーバインストール後、初回ログイン時の初期化案内メッセージウィンドウ</w:delText>
        </w:r>
        <w:r w:rsidRPr="002D3C7C" w:rsidDel="00317306">
          <w:delText>]</w:delText>
        </w:r>
        <w:bookmarkEnd w:id="175"/>
      </w:del>
    </w:p>
    <w:p w14:paraId="4DF290F6" w14:textId="60EC5BCD" w:rsidR="00A21F7C" w:rsidRPr="002D3C7C" w:rsidDel="00317306" w:rsidRDefault="00A21F7C" w:rsidP="00317306">
      <w:pPr>
        <w:pStyle w:val="aff4"/>
        <w:autoSpaceDE w:val="0"/>
        <w:autoSpaceDN w:val="0"/>
        <w:jc w:val="both"/>
        <w:rPr>
          <w:del w:id="177" w:author="yoon hosuk" w:date="2020-01-29T10:22:00Z"/>
        </w:rPr>
        <w:pPrChange w:id="178" w:author="yoon hosuk" w:date="2020-01-29T10:22:00Z">
          <w:pPr>
            <w:pStyle w:val="aff4"/>
            <w:autoSpaceDE w:val="0"/>
            <w:autoSpaceDN w:val="0"/>
          </w:pPr>
        </w:pPrChange>
      </w:pPr>
    </w:p>
    <w:p w14:paraId="113FF115" w14:textId="5605C9AC" w:rsidR="00A23B82" w:rsidRPr="002D3C7C" w:rsidDel="00317306" w:rsidRDefault="00321147" w:rsidP="00317306">
      <w:pPr>
        <w:autoSpaceDE w:val="0"/>
        <w:autoSpaceDN w:val="0"/>
        <w:rPr>
          <w:del w:id="179" w:author="yoon hosuk" w:date="2020-01-29T10:22:00Z"/>
        </w:rPr>
        <w:pPrChange w:id="180" w:author="yoon hosuk" w:date="2020-01-29T10:22:00Z">
          <w:pPr>
            <w:autoSpaceDE w:val="0"/>
            <w:autoSpaceDN w:val="0"/>
            <w:jc w:val="left"/>
          </w:pPr>
        </w:pPrChange>
      </w:pPr>
      <w:del w:id="181" w:author="yoon hosuk" w:date="2020-01-29T10:22:00Z">
        <w:r w:rsidRPr="002D3C7C" w:rsidDel="00317306">
          <w:rPr>
            <w:rFonts w:hint="eastAsia"/>
          </w:rPr>
          <w:delText>初期化案内メッセージウィンドウで</w:delText>
        </w:r>
        <w:r w:rsidR="00942C8C" w:rsidRPr="00942C8C" w:rsidDel="00317306">
          <w:rPr>
            <w:rFonts w:hint="eastAsia"/>
          </w:rPr>
          <w:delText>「</w:delText>
        </w:r>
        <w:r w:rsidRPr="002D3C7C" w:rsidDel="00317306">
          <w:rPr>
            <w:rFonts w:hint="eastAsia"/>
          </w:rPr>
          <w:delText>確認</w:delText>
        </w:r>
        <w:r w:rsidR="00942C8C" w:rsidRPr="00942C8C" w:rsidDel="00317306">
          <w:rPr>
            <w:rFonts w:hint="eastAsia"/>
          </w:rPr>
          <w:delText>」</w:delText>
        </w:r>
        <w:r w:rsidRPr="002D3C7C" w:rsidDel="00317306">
          <w:rPr>
            <w:rFonts w:hint="eastAsia"/>
          </w:rPr>
          <w:delText>をクリック</w:delText>
        </w:r>
        <w:r w:rsidR="00AD1518" w:rsidDel="00317306">
          <w:rPr>
            <w:rFonts w:hint="eastAsia"/>
          </w:rPr>
          <w:delText>する。</w:delText>
        </w:r>
        <w:r w:rsidRPr="002D3C7C" w:rsidDel="00317306">
          <w:rPr>
            <w:rFonts w:hint="eastAsia"/>
          </w:rPr>
          <w:delText>処理が完了したことを確認した後、</w:delText>
        </w:r>
        <w:r w:rsidR="00942C8C" w:rsidRPr="00942C8C" w:rsidDel="00317306">
          <w:rPr>
            <w:rFonts w:hint="eastAsia"/>
          </w:rPr>
          <w:delText>「</w:delText>
        </w:r>
        <w:r w:rsidRPr="002D3C7C" w:rsidDel="00317306">
          <w:rPr>
            <w:rFonts w:hint="eastAsia"/>
          </w:rPr>
          <w:delText>閉じる</w:delText>
        </w:r>
        <w:r w:rsidR="00942C8C" w:rsidRPr="00942C8C" w:rsidDel="00317306">
          <w:rPr>
            <w:rFonts w:hint="eastAsia"/>
          </w:rPr>
          <w:delText>」</w:delText>
        </w:r>
        <w:r w:rsidRPr="002D3C7C" w:rsidDel="00317306">
          <w:rPr>
            <w:rFonts w:hint="eastAsia"/>
          </w:rPr>
          <w:delText>を選択すると、</w:delText>
        </w:r>
        <w:r w:rsidR="00A21F7C" w:rsidRPr="002D3C7C" w:rsidDel="00317306">
          <w:delText>InnoProduct</w:delText>
        </w:r>
        <w:r w:rsidRPr="002D3C7C" w:rsidDel="00317306">
          <w:rPr>
            <w:rFonts w:ascii="Malgun Gothic" w:cs="Malgun Gothic" w:hint="eastAsia"/>
          </w:rPr>
          <w:delText>が再起動する。</w:delText>
        </w:r>
        <w:r w:rsidR="00A23B82" w:rsidRPr="002D3C7C" w:rsidDel="00317306">
          <w:rPr>
            <w:rFonts w:ascii="Malgun Gothic" w:cs="Malgun Gothic" w:hint="eastAsia"/>
          </w:rPr>
          <w:delText>詳細については、</w:delText>
        </w:r>
        <w:r w:rsidR="00A23B82" w:rsidRPr="002D3C7C" w:rsidDel="00317306">
          <w:rPr>
            <w:rFonts w:hint="eastAsia"/>
          </w:rPr>
          <w:delText>「</w:delText>
        </w:r>
        <w:r w:rsidR="00A23B82" w:rsidRPr="002D3C7C" w:rsidDel="00317306">
          <w:delText>InnoProduct User’s Guide of Product Builder</w:delText>
        </w:r>
        <w:r w:rsidR="00A23B82" w:rsidRPr="002D3C7C" w:rsidDel="00317306">
          <w:rPr>
            <w:rFonts w:hint="eastAsia"/>
          </w:rPr>
          <w:delText xml:space="preserve">　第</w:delText>
        </w:r>
        <w:r w:rsidR="00A23B82" w:rsidRPr="002D3C7C" w:rsidDel="00317306">
          <w:delText>2</w:delText>
        </w:r>
        <w:r w:rsidR="00A23B82" w:rsidRPr="002D3C7C" w:rsidDel="00317306">
          <w:rPr>
            <w:rFonts w:hint="eastAsia"/>
          </w:rPr>
          <w:delText>章．</w:delText>
        </w:r>
        <w:r w:rsidR="00A23B82" w:rsidRPr="002D3C7C" w:rsidDel="00317306">
          <w:delText>InnoProduct</w:delText>
        </w:r>
        <w:r w:rsidR="00A23B82" w:rsidRPr="002D3C7C" w:rsidDel="00317306">
          <w:rPr>
            <w:rFonts w:hint="eastAsia"/>
          </w:rPr>
          <w:delText xml:space="preserve">のスタート画面　</w:delText>
        </w:r>
        <w:r w:rsidR="00A23B82" w:rsidRPr="002D3C7C" w:rsidDel="00317306">
          <w:delText>1.4</w:delText>
        </w:r>
        <w:r w:rsidR="00A23B82" w:rsidRPr="002D3C7C" w:rsidDel="00317306">
          <w:rPr>
            <w:rFonts w:hint="eastAsia"/>
          </w:rPr>
          <w:delText xml:space="preserve">　ビルダーサーバの初期化」を参照のこと。</w:delText>
        </w:r>
      </w:del>
    </w:p>
    <w:p w14:paraId="135D301F" w14:textId="3716C133" w:rsidR="00C953E9" w:rsidRPr="002D3C7C" w:rsidDel="00317306" w:rsidRDefault="00C953E9" w:rsidP="00317306">
      <w:pPr>
        <w:pStyle w:val="-01"/>
        <w:wordWrap/>
        <w:rPr>
          <w:del w:id="182" w:author="yoon hosuk" w:date="2020-01-29T10:22:00Z"/>
          <w:lang w:eastAsia="ja-JP"/>
        </w:rPr>
        <w:pPrChange w:id="183" w:author="yoon hosuk" w:date="2020-01-29T10:22:00Z">
          <w:pPr>
            <w:pStyle w:val="-01"/>
            <w:wordWrap/>
          </w:pPr>
        </w:pPrChange>
      </w:pPr>
    </w:p>
    <w:p w14:paraId="6FB921C1" w14:textId="58EF2716" w:rsidR="00A23B82" w:rsidRPr="002D3C7C" w:rsidDel="00317306" w:rsidRDefault="008301DB" w:rsidP="00317306">
      <w:pPr>
        <w:pStyle w:val="aff"/>
        <w:keepNext/>
        <w:wordWrap/>
        <w:ind w:left="380" w:hanging="380"/>
        <w:jc w:val="both"/>
        <w:rPr>
          <w:del w:id="184" w:author="yoon hosuk" w:date="2020-01-29T10:22:00Z"/>
        </w:rPr>
        <w:pPrChange w:id="185" w:author="yoon hosuk" w:date="2020-01-29T10:22:00Z">
          <w:pPr>
            <w:pStyle w:val="aff"/>
            <w:keepNext/>
            <w:wordWrap/>
            <w:ind w:left="380" w:hanging="380"/>
          </w:pPr>
        </w:pPrChange>
      </w:pPr>
      <w:del w:id="186" w:author="yoon hosuk" w:date="2020-01-29T10:22:00Z">
        <w:r w:rsidRPr="00317306" w:rsidDel="00317306">
          <w:rPr>
            <w:lang w:eastAsia="ja-JP"/>
          </w:rPr>
          <w:drawing>
            <wp:inline distT="0" distB="0" distL="0" distR="0" wp14:anchorId="15E839A0" wp14:editId="403B1F6C">
              <wp:extent cx="6049010" cy="3822700"/>
              <wp:effectExtent l="19050" t="19050" r="27940" b="25400"/>
              <wp:docPr id="11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그림 3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9010" cy="3822700"/>
                      </a:xfrm>
                      <a:prstGeom prst="rect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790BC8E2" w14:textId="6CB2DFAC" w:rsidR="00C953E9" w:rsidRPr="00E90682" w:rsidDel="00317306" w:rsidRDefault="00A23B82" w:rsidP="00317306">
      <w:pPr>
        <w:pStyle w:val="aff4"/>
        <w:autoSpaceDE w:val="0"/>
        <w:autoSpaceDN w:val="0"/>
        <w:jc w:val="both"/>
        <w:rPr>
          <w:del w:id="187" w:author="yoon hosuk" w:date="2020-01-29T10:22:00Z"/>
        </w:rPr>
        <w:pPrChange w:id="188" w:author="yoon hosuk" w:date="2020-01-29T10:22:00Z">
          <w:pPr>
            <w:pStyle w:val="aff4"/>
            <w:autoSpaceDE w:val="0"/>
            <w:autoSpaceDN w:val="0"/>
          </w:pPr>
        </w:pPrChange>
      </w:pPr>
      <w:bookmarkStart w:id="189" w:name="_Toc464669442"/>
      <w:del w:id="190" w:author="yoon hosuk" w:date="2020-01-29T10:22:00Z">
        <w:r w:rsidRPr="00466CB0" w:rsidDel="00317306">
          <w:delText>[</w:delText>
        </w:r>
        <w:r w:rsidRPr="008A6980" w:rsidDel="00317306">
          <w:rPr>
            <w:rFonts w:hint="eastAsia"/>
          </w:rPr>
          <w:delText>図</w:delText>
        </w:r>
        <w:r w:rsidRPr="0036652C" w:rsidDel="00317306">
          <w:delText xml:space="preserve"> </w:delText>
        </w:r>
        <w:r w:rsidRPr="00E90682" w:rsidDel="00317306">
          <w:fldChar w:fldCharType="begin"/>
        </w:r>
        <w:r w:rsidRPr="00E90682" w:rsidDel="00317306">
          <w:delInstrText xml:space="preserve"> SEQ [</w:delInstrText>
        </w:r>
        <w:r w:rsidRPr="00E90682" w:rsidDel="00317306">
          <w:rPr>
            <w:rFonts w:hint="eastAsia"/>
          </w:rPr>
          <w:delInstrText>図</w:delInstrText>
        </w:r>
        <w:r w:rsidRPr="00E90682" w:rsidDel="00317306">
          <w:delInstrText xml:space="preserve"> \* ARABIC </w:delInstrText>
        </w:r>
        <w:r w:rsidRPr="00E90682" w:rsidDel="00317306">
          <w:fldChar w:fldCharType="separate"/>
        </w:r>
        <w:r w:rsidR="00527402" w:rsidDel="00317306">
          <w:rPr>
            <w:noProof/>
          </w:rPr>
          <w:delText>5</w:delText>
        </w:r>
        <w:r w:rsidRPr="00E90682" w:rsidDel="00317306">
          <w:fldChar w:fldCharType="end"/>
        </w:r>
        <w:r w:rsidRPr="00E90682" w:rsidDel="00317306">
          <w:rPr>
            <w:rFonts w:hint="eastAsia"/>
          </w:rPr>
          <w:delText xml:space="preserve">　</w:delText>
        </w:r>
        <w:r w:rsidRPr="00E90682" w:rsidDel="00317306">
          <w:rPr>
            <w:rFonts w:hAnsi="Malgun Gothic" w:hint="eastAsia"/>
            <w:kern w:val="0"/>
          </w:rPr>
          <w:delText>ビルダーサーバ</w:delText>
        </w:r>
        <w:r w:rsidR="004262F4" w:rsidRPr="00E90682" w:rsidDel="00317306">
          <w:rPr>
            <w:rFonts w:hAnsi="Malgun Gothic" w:hint="eastAsia"/>
            <w:kern w:val="0"/>
          </w:rPr>
          <w:delText>の</w:delText>
        </w:r>
        <w:r w:rsidRPr="00E90682" w:rsidDel="00317306">
          <w:rPr>
            <w:rFonts w:hAnsi="Malgun Gothic" w:hint="eastAsia"/>
            <w:kern w:val="0"/>
          </w:rPr>
          <w:delText>初期化</w:delText>
        </w:r>
        <w:r w:rsidR="00942C8C" w:rsidDel="00317306">
          <w:rPr>
            <w:rFonts w:hAnsi="Malgun Gothic" w:hint="eastAsia"/>
            <w:kern w:val="0"/>
          </w:rPr>
          <w:delText>完了</w:delText>
        </w:r>
        <w:r w:rsidRPr="00E90682" w:rsidDel="00317306">
          <w:rPr>
            <w:rFonts w:hAnsi="Malgun Gothic" w:hint="eastAsia"/>
            <w:kern w:val="0"/>
          </w:rPr>
          <w:delText>画面</w:delText>
        </w:r>
        <w:r w:rsidRPr="00E90682" w:rsidDel="00317306">
          <w:rPr>
            <w:rFonts w:hAnsi="Malgun Gothic"/>
            <w:kern w:val="0"/>
          </w:rPr>
          <w:delText>]</w:delText>
        </w:r>
        <w:bookmarkEnd w:id="189"/>
      </w:del>
    </w:p>
    <w:p w14:paraId="65D8860C" w14:textId="253BB1A3" w:rsidR="00C953E9" w:rsidRPr="002D3C7C" w:rsidDel="00317306" w:rsidRDefault="00C953E9" w:rsidP="00317306">
      <w:pPr>
        <w:autoSpaceDE w:val="0"/>
        <w:autoSpaceDN w:val="0"/>
        <w:rPr>
          <w:del w:id="191" w:author="yoon hosuk" w:date="2020-01-29T10:22:00Z"/>
        </w:rPr>
        <w:pPrChange w:id="192" w:author="yoon hosuk" w:date="2020-01-29T10:22:00Z">
          <w:pPr>
            <w:autoSpaceDE w:val="0"/>
            <w:autoSpaceDN w:val="0"/>
          </w:pPr>
        </w:pPrChange>
      </w:pPr>
    </w:p>
    <w:p w14:paraId="7D942A34" w14:textId="7E1A8045" w:rsidR="00A21F7C" w:rsidRPr="002D3C7C" w:rsidDel="00317306" w:rsidRDefault="00A21F7C" w:rsidP="00317306">
      <w:pPr>
        <w:autoSpaceDE w:val="0"/>
        <w:autoSpaceDN w:val="0"/>
        <w:rPr>
          <w:del w:id="193" w:author="yoon hosuk" w:date="2020-01-29T10:22:00Z"/>
        </w:rPr>
        <w:pPrChange w:id="194" w:author="yoon hosuk" w:date="2020-01-29T10:22:00Z">
          <w:pPr>
            <w:autoSpaceDE w:val="0"/>
            <w:autoSpaceDN w:val="0"/>
          </w:pPr>
        </w:pPrChange>
      </w:pPr>
    </w:p>
    <w:p w14:paraId="3823FD35" w14:textId="59B7D0E6" w:rsidR="00A21F7C" w:rsidRPr="002D3C7C" w:rsidDel="00317306" w:rsidRDefault="00A21F7C" w:rsidP="00317306">
      <w:pPr>
        <w:autoSpaceDE w:val="0"/>
        <w:autoSpaceDN w:val="0"/>
        <w:rPr>
          <w:del w:id="195" w:author="yoon hosuk" w:date="2020-01-29T10:22:00Z"/>
        </w:rPr>
        <w:pPrChange w:id="196" w:author="yoon hosuk" w:date="2020-01-29T10:22:00Z">
          <w:pPr>
            <w:autoSpaceDE w:val="0"/>
            <w:autoSpaceDN w:val="0"/>
          </w:pPr>
        </w:pPrChange>
      </w:pPr>
    </w:p>
    <w:p w14:paraId="57B5BEE2" w14:textId="7BD5EEE1" w:rsidR="00A21F7C" w:rsidRPr="002D3C7C" w:rsidDel="00317306" w:rsidRDefault="00A21F7C" w:rsidP="00317306">
      <w:pPr>
        <w:autoSpaceDE w:val="0"/>
        <w:autoSpaceDN w:val="0"/>
        <w:rPr>
          <w:del w:id="197" w:author="yoon hosuk" w:date="2020-01-29T10:22:00Z"/>
        </w:rPr>
        <w:pPrChange w:id="198" w:author="yoon hosuk" w:date="2020-01-29T10:22:00Z">
          <w:pPr>
            <w:autoSpaceDE w:val="0"/>
            <w:autoSpaceDN w:val="0"/>
          </w:pPr>
        </w:pPrChange>
      </w:pPr>
    </w:p>
    <w:p w14:paraId="7268BBC4" w14:textId="593A1A15" w:rsidR="00A21F7C" w:rsidRPr="002D3C7C" w:rsidDel="00317306" w:rsidRDefault="00A21F7C" w:rsidP="00317306">
      <w:pPr>
        <w:autoSpaceDE w:val="0"/>
        <w:autoSpaceDN w:val="0"/>
        <w:rPr>
          <w:del w:id="199" w:author="yoon hosuk" w:date="2020-01-29T10:22:00Z"/>
        </w:rPr>
        <w:pPrChange w:id="200" w:author="yoon hosuk" w:date="2020-01-29T10:22:00Z">
          <w:pPr>
            <w:autoSpaceDE w:val="0"/>
            <w:autoSpaceDN w:val="0"/>
          </w:pPr>
        </w:pPrChange>
      </w:pPr>
    </w:p>
    <w:p w14:paraId="36F83BF9" w14:textId="25078AA5" w:rsidR="00A21F7C" w:rsidRPr="002D3C7C" w:rsidDel="00317306" w:rsidRDefault="00A21F7C" w:rsidP="00317306">
      <w:pPr>
        <w:autoSpaceDE w:val="0"/>
        <w:autoSpaceDN w:val="0"/>
        <w:rPr>
          <w:del w:id="201" w:author="yoon hosuk" w:date="2020-01-29T10:22:00Z"/>
        </w:rPr>
        <w:pPrChange w:id="202" w:author="yoon hosuk" w:date="2020-01-29T10:22:00Z">
          <w:pPr>
            <w:autoSpaceDE w:val="0"/>
            <w:autoSpaceDN w:val="0"/>
          </w:pPr>
        </w:pPrChange>
      </w:pPr>
    </w:p>
    <w:p w14:paraId="6C219D57" w14:textId="2D5EAED0" w:rsidR="00A21F7C" w:rsidRPr="002D3C7C" w:rsidDel="00317306" w:rsidRDefault="00A21F7C" w:rsidP="00317306">
      <w:pPr>
        <w:autoSpaceDE w:val="0"/>
        <w:autoSpaceDN w:val="0"/>
        <w:rPr>
          <w:del w:id="203" w:author="yoon hosuk" w:date="2020-01-29T10:22:00Z"/>
        </w:rPr>
        <w:pPrChange w:id="204" w:author="yoon hosuk" w:date="2020-01-29T10:22:00Z">
          <w:pPr>
            <w:autoSpaceDE w:val="0"/>
            <w:autoSpaceDN w:val="0"/>
          </w:pPr>
        </w:pPrChange>
      </w:pPr>
    </w:p>
    <w:p w14:paraId="6844CD4F" w14:textId="2465375B" w:rsidR="00A21F7C" w:rsidRPr="002D3C7C" w:rsidDel="00317306" w:rsidRDefault="00A21F7C" w:rsidP="00317306">
      <w:pPr>
        <w:autoSpaceDE w:val="0"/>
        <w:autoSpaceDN w:val="0"/>
        <w:rPr>
          <w:del w:id="205" w:author="yoon hosuk" w:date="2020-01-29T10:22:00Z"/>
        </w:rPr>
        <w:pPrChange w:id="206" w:author="yoon hosuk" w:date="2020-01-29T10:22:00Z">
          <w:pPr>
            <w:autoSpaceDE w:val="0"/>
            <w:autoSpaceDN w:val="0"/>
          </w:pPr>
        </w:pPrChange>
      </w:pPr>
    </w:p>
    <w:p w14:paraId="32854902" w14:textId="5A097712" w:rsidR="00A21F7C" w:rsidRPr="002D3C7C" w:rsidDel="00317306" w:rsidRDefault="00A21F7C" w:rsidP="00317306">
      <w:pPr>
        <w:autoSpaceDE w:val="0"/>
        <w:autoSpaceDN w:val="0"/>
        <w:rPr>
          <w:del w:id="207" w:author="yoon hosuk" w:date="2020-01-29T10:22:00Z"/>
        </w:rPr>
        <w:pPrChange w:id="208" w:author="yoon hosuk" w:date="2020-01-29T10:22:00Z">
          <w:pPr>
            <w:autoSpaceDE w:val="0"/>
            <w:autoSpaceDN w:val="0"/>
          </w:pPr>
        </w:pPrChange>
      </w:pPr>
    </w:p>
    <w:p w14:paraId="3E4EAE7D" w14:textId="3829E5A6" w:rsidR="00A21F7C" w:rsidRPr="002D3C7C" w:rsidDel="00317306" w:rsidRDefault="00A21F7C" w:rsidP="00317306">
      <w:pPr>
        <w:autoSpaceDE w:val="0"/>
        <w:autoSpaceDN w:val="0"/>
        <w:rPr>
          <w:del w:id="209" w:author="yoon hosuk" w:date="2020-01-29T10:22:00Z"/>
        </w:rPr>
        <w:pPrChange w:id="210" w:author="yoon hosuk" w:date="2020-01-29T10:22:00Z">
          <w:pPr>
            <w:autoSpaceDE w:val="0"/>
            <w:autoSpaceDN w:val="0"/>
          </w:pPr>
        </w:pPrChange>
      </w:pPr>
    </w:p>
    <w:p w14:paraId="6B88C64D" w14:textId="3A5BF1AA" w:rsidR="00A21F7C" w:rsidRPr="002D3C7C" w:rsidDel="00317306" w:rsidRDefault="00A21F7C" w:rsidP="00317306">
      <w:pPr>
        <w:autoSpaceDE w:val="0"/>
        <w:autoSpaceDN w:val="0"/>
        <w:rPr>
          <w:del w:id="211" w:author="yoon hosuk" w:date="2020-01-29T10:22:00Z"/>
        </w:rPr>
        <w:pPrChange w:id="212" w:author="yoon hosuk" w:date="2020-01-29T10:22:00Z">
          <w:pPr>
            <w:autoSpaceDE w:val="0"/>
            <w:autoSpaceDN w:val="0"/>
          </w:pPr>
        </w:pPrChange>
      </w:pPr>
    </w:p>
    <w:p w14:paraId="792C7074" w14:textId="7452D0DC" w:rsidR="00A21F7C" w:rsidRPr="002D3C7C" w:rsidDel="00317306" w:rsidRDefault="00A21F7C" w:rsidP="00317306">
      <w:pPr>
        <w:autoSpaceDE w:val="0"/>
        <w:autoSpaceDN w:val="0"/>
        <w:rPr>
          <w:del w:id="213" w:author="yoon hosuk" w:date="2020-01-29T10:22:00Z"/>
        </w:rPr>
        <w:pPrChange w:id="214" w:author="yoon hosuk" w:date="2020-01-29T10:22:00Z">
          <w:pPr>
            <w:autoSpaceDE w:val="0"/>
            <w:autoSpaceDN w:val="0"/>
          </w:pPr>
        </w:pPrChange>
      </w:pPr>
    </w:p>
    <w:p w14:paraId="38E31557" w14:textId="28237A6A" w:rsidR="00A21F7C" w:rsidRPr="002D3C7C" w:rsidDel="00317306" w:rsidRDefault="00A21F7C" w:rsidP="00317306">
      <w:pPr>
        <w:autoSpaceDE w:val="0"/>
        <w:autoSpaceDN w:val="0"/>
        <w:rPr>
          <w:del w:id="215" w:author="yoon hosuk" w:date="2020-01-29T10:22:00Z"/>
        </w:rPr>
        <w:pPrChange w:id="216" w:author="yoon hosuk" w:date="2020-01-29T10:22:00Z">
          <w:pPr>
            <w:autoSpaceDE w:val="0"/>
            <w:autoSpaceDN w:val="0"/>
          </w:pPr>
        </w:pPrChange>
      </w:pPr>
    </w:p>
    <w:p w14:paraId="7AB6868A" w14:textId="741BFCF6" w:rsidR="00A21F7C" w:rsidRPr="002D3C7C" w:rsidDel="00317306" w:rsidRDefault="00A21F7C" w:rsidP="00317306">
      <w:pPr>
        <w:autoSpaceDE w:val="0"/>
        <w:autoSpaceDN w:val="0"/>
        <w:rPr>
          <w:del w:id="217" w:author="yoon hosuk" w:date="2020-01-29T10:22:00Z"/>
        </w:rPr>
        <w:pPrChange w:id="218" w:author="yoon hosuk" w:date="2020-01-29T10:22:00Z">
          <w:pPr>
            <w:autoSpaceDE w:val="0"/>
            <w:autoSpaceDN w:val="0"/>
          </w:pPr>
        </w:pPrChange>
      </w:pPr>
    </w:p>
    <w:p w14:paraId="47545777" w14:textId="70C45C01" w:rsidR="00A21F7C" w:rsidRPr="002D3C7C" w:rsidDel="00317306" w:rsidRDefault="00A21F7C" w:rsidP="00317306">
      <w:pPr>
        <w:autoSpaceDE w:val="0"/>
        <w:autoSpaceDN w:val="0"/>
        <w:rPr>
          <w:del w:id="219" w:author="yoon hosuk" w:date="2020-01-29T10:22:00Z"/>
        </w:rPr>
        <w:pPrChange w:id="220" w:author="yoon hosuk" w:date="2020-01-29T10:22:00Z">
          <w:pPr>
            <w:autoSpaceDE w:val="0"/>
            <w:autoSpaceDN w:val="0"/>
          </w:pPr>
        </w:pPrChange>
      </w:pPr>
    </w:p>
    <w:p w14:paraId="09AC4979" w14:textId="380A8F45" w:rsidR="00A21F7C" w:rsidRPr="002D3C7C" w:rsidDel="00317306" w:rsidRDefault="00A21F7C" w:rsidP="00317306">
      <w:pPr>
        <w:autoSpaceDE w:val="0"/>
        <w:autoSpaceDN w:val="0"/>
        <w:rPr>
          <w:del w:id="221" w:author="yoon hosuk" w:date="2020-01-29T10:22:00Z"/>
        </w:rPr>
        <w:pPrChange w:id="222" w:author="yoon hosuk" w:date="2020-01-29T10:22:00Z">
          <w:pPr>
            <w:autoSpaceDE w:val="0"/>
            <w:autoSpaceDN w:val="0"/>
          </w:pPr>
        </w:pPrChange>
      </w:pPr>
    </w:p>
    <w:p w14:paraId="318B673F" w14:textId="08271C1E" w:rsidR="00A21F7C" w:rsidRPr="002D3C7C" w:rsidDel="00317306" w:rsidRDefault="00A21F7C" w:rsidP="00317306">
      <w:pPr>
        <w:autoSpaceDE w:val="0"/>
        <w:autoSpaceDN w:val="0"/>
        <w:rPr>
          <w:del w:id="223" w:author="yoon hosuk" w:date="2020-01-29T10:22:00Z"/>
        </w:rPr>
        <w:pPrChange w:id="224" w:author="yoon hosuk" w:date="2020-01-29T10:22:00Z">
          <w:pPr>
            <w:autoSpaceDE w:val="0"/>
            <w:autoSpaceDN w:val="0"/>
          </w:pPr>
        </w:pPrChange>
      </w:pPr>
    </w:p>
    <w:p w14:paraId="444FF3A8" w14:textId="5F6E5A67" w:rsidR="00A23B82" w:rsidRPr="002D3C7C" w:rsidDel="00317306" w:rsidRDefault="00A23B82" w:rsidP="00317306">
      <w:pPr>
        <w:autoSpaceDE w:val="0"/>
        <w:autoSpaceDN w:val="0"/>
        <w:rPr>
          <w:del w:id="225" w:author="yoon hosuk" w:date="2020-01-29T10:22:00Z"/>
        </w:rPr>
        <w:pPrChange w:id="226" w:author="yoon hosuk" w:date="2020-01-29T10:22:00Z">
          <w:pPr>
            <w:autoSpaceDE w:val="0"/>
            <w:autoSpaceDN w:val="0"/>
          </w:pPr>
        </w:pPrChange>
      </w:pPr>
    </w:p>
    <w:p w14:paraId="4A434B79" w14:textId="278F0167" w:rsidR="00A23B82" w:rsidRPr="002D3C7C" w:rsidDel="00317306" w:rsidRDefault="00A23B82" w:rsidP="00317306">
      <w:pPr>
        <w:autoSpaceDE w:val="0"/>
        <w:autoSpaceDN w:val="0"/>
        <w:rPr>
          <w:del w:id="227" w:author="yoon hosuk" w:date="2020-01-29T10:22:00Z"/>
        </w:rPr>
        <w:pPrChange w:id="228" w:author="yoon hosuk" w:date="2020-01-29T10:22:00Z">
          <w:pPr>
            <w:autoSpaceDE w:val="0"/>
            <w:autoSpaceDN w:val="0"/>
          </w:pPr>
        </w:pPrChange>
      </w:pPr>
    </w:p>
    <w:p w14:paraId="12F21DCB" w14:textId="2898C3CB" w:rsidR="00C953E9" w:rsidRPr="002D3C7C" w:rsidRDefault="00C953E9" w:rsidP="00317306">
      <w:pPr>
        <w:pStyle w:val="afe"/>
        <w:wordWrap/>
        <w:ind w:right="190"/>
        <w:jc w:val="both"/>
        <w:rPr>
          <w:noProof/>
          <w:lang w:eastAsia="ja-JP"/>
        </w:rPr>
        <w:pPrChange w:id="229" w:author="yoon hosuk" w:date="2020-01-29T10:22:00Z">
          <w:pPr>
            <w:pStyle w:val="afe"/>
            <w:wordWrap/>
            <w:ind w:right="190"/>
          </w:pPr>
        </w:pPrChange>
      </w:pPr>
    </w:p>
    <w:p w14:paraId="247951C2" w14:textId="15CA86F8" w:rsidR="00C953E9" w:rsidRPr="002D3C7C" w:rsidRDefault="00C953E9" w:rsidP="00317306">
      <w:pPr>
        <w:pStyle w:val="20"/>
        <w:rPr>
          <w:lang w:eastAsia="ja-JP"/>
        </w:rPr>
      </w:pPr>
      <w:bookmarkStart w:id="230" w:name="_Toc464669421"/>
      <w:bookmarkStart w:id="231" w:name="_Toc464807677"/>
      <w:bookmarkStart w:id="232" w:name="_Toc428374319"/>
      <w:bookmarkStart w:id="233" w:name="_Toc428374509"/>
      <w:bookmarkStart w:id="234" w:name="_Toc430879308"/>
      <w:bookmarkStart w:id="235" w:name="_Toc464807678"/>
      <w:bookmarkEnd w:id="230"/>
      <w:bookmarkEnd w:id="231"/>
      <w:proofErr w:type="spellStart"/>
      <w:r w:rsidRPr="002D3C7C">
        <w:rPr>
          <w:lang w:eastAsia="ja-JP"/>
        </w:rPr>
        <w:t>InnoRules</w:t>
      </w:r>
      <w:proofErr w:type="spellEnd"/>
      <w:r w:rsidRPr="002D3C7C">
        <w:rPr>
          <w:rFonts w:hint="eastAsia"/>
          <w:lang w:eastAsia="ja-JP"/>
        </w:rPr>
        <w:t>サーバの停止</w:t>
      </w:r>
      <w:bookmarkEnd w:id="232"/>
      <w:bookmarkEnd w:id="233"/>
      <w:bookmarkEnd w:id="234"/>
      <w:bookmarkEnd w:id="235"/>
    </w:p>
    <w:p w14:paraId="5D424708" w14:textId="15A89A42" w:rsidR="00C953E9" w:rsidRPr="00957689" w:rsidRDefault="00C953E9" w:rsidP="00317306">
      <w:pPr>
        <w:autoSpaceDE w:val="0"/>
        <w:autoSpaceDN w:val="0"/>
        <w:jc w:val="left"/>
      </w:pPr>
      <w:proofErr w:type="spellStart"/>
      <w:r w:rsidRPr="002D3C7C">
        <w:t>InnoRules</w:t>
      </w:r>
      <w:proofErr w:type="spellEnd"/>
      <w:r w:rsidR="004262F4" w:rsidRPr="002D3C7C">
        <w:rPr>
          <w:rFonts w:hint="eastAsia"/>
        </w:rPr>
        <w:t>サーバの</w:t>
      </w:r>
      <w:r w:rsidRPr="002D3C7C">
        <w:rPr>
          <w:rFonts w:hint="eastAsia"/>
        </w:rPr>
        <w:t>停</w:t>
      </w:r>
      <w:r w:rsidR="00A23B82" w:rsidRPr="002D3C7C">
        <w:rPr>
          <w:rFonts w:hint="eastAsia"/>
        </w:rPr>
        <w:t>止</w:t>
      </w:r>
      <w:r w:rsidR="004262F4" w:rsidRPr="002D3C7C">
        <w:rPr>
          <w:rFonts w:hint="eastAsia"/>
        </w:rPr>
        <w:t>に関する</w:t>
      </w:r>
      <w:r w:rsidRPr="002D3C7C">
        <w:rPr>
          <w:rFonts w:hint="eastAsia"/>
        </w:rPr>
        <w:t>詳細</w:t>
      </w:r>
      <w:r w:rsidR="00A23B82" w:rsidRPr="002D3C7C">
        <w:rPr>
          <w:rFonts w:hint="eastAsia"/>
        </w:rPr>
        <w:t>について</w:t>
      </w:r>
      <w:r w:rsidRPr="002D3C7C">
        <w:rPr>
          <w:rFonts w:hint="eastAsia"/>
        </w:rPr>
        <w:t>は</w:t>
      </w:r>
      <w:r w:rsidR="00A23B82" w:rsidRPr="002D3C7C">
        <w:rPr>
          <w:rFonts w:hint="eastAsia"/>
        </w:rPr>
        <w:t>、「</w:t>
      </w:r>
      <w:proofErr w:type="spellStart"/>
      <w:r w:rsidRPr="002D3C7C">
        <w:t>InnoRules</w:t>
      </w:r>
      <w:proofErr w:type="spellEnd"/>
      <w:r w:rsidRPr="002D3C7C">
        <w:t xml:space="preserve"> Installation and Operation</w:t>
      </w:r>
      <w:r w:rsidRPr="002D3C7C">
        <w:rPr>
          <w:rFonts w:eastAsiaTheme="minorEastAsia"/>
        </w:rPr>
        <w:t xml:space="preserve"> </w:t>
      </w:r>
      <w:r w:rsidRPr="002D3C7C">
        <w:t>Guide</w:t>
      </w:r>
      <w:r w:rsidR="009841E4" w:rsidRPr="002D3C7C">
        <w:t xml:space="preserve"> 1. Quick Start </w:t>
      </w:r>
      <w:r w:rsidRPr="002D3C7C">
        <w:t>1.</w:t>
      </w:r>
      <w:r w:rsidR="00A23B82" w:rsidRPr="002D3C7C">
        <w:t>7</w:t>
      </w:r>
      <w:r w:rsidRPr="002D3C7C">
        <w:t xml:space="preserve"> </w:t>
      </w:r>
      <w:proofErr w:type="spellStart"/>
      <w:r w:rsidRPr="002D3C7C">
        <w:t>InnoRules</w:t>
      </w:r>
      <w:proofErr w:type="spellEnd"/>
      <w:r w:rsidRPr="002D3C7C">
        <w:rPr>
          <w:rFonts w:hint="eastAsia"/>
        </w:rPr>
        <w:t>サーバの停止</w:t>
      </w:r>
      <w:r w:rsidR="00A23B82" w:rsidRPr="002D3C7C">
        <w:rPr>
          <w:rFonts w:hint="eastAsia"/>
        </w:rPr>
        <w:t>」</w:t>
      </w:r>
      <w:r w:rsidRPr="002D3C7C">
        <w:rPr>
          <w:rFonts w:hint="eastAsia"/>
        </w:rPr>
        <w:t>を参照</w:t>
      </w:r>
      <w:r w:rsidR="00A23B82" w:rsidRPr="002D3C7C">
        <w:rPr>
          <w:rFonts w:hint="eastAsia"/>
        </w:rPr>
        <w:t>のこと。</w:t>
      </w:r>
    </w:p>
    <w:p w14:paraId="52ABE9A7" w14:textId="77777777" w:rsidR="00C953E9" w:rsidRPr="00510FC4" w:rsidRDefault="00C953E9" w:rsidP="00317306">
      <w:pPr>
        <w:autoSpaceDE w:val="0"/>
        <w:autoSpaceDN w:val="0"/>
      </w:pPr>
    </w:p>
    <w:p w14:paraId="282F8D27" w14:textId="77777777" w:rsidR="00C953E9" w:rsidRPr="00510FC4" w:rsidDel="00317306" w:rsidRDefault="00C953E9" w:rsidP="00317306">
      <w:pPr>
        <w:autoSpaceDE w:val="0"/>
        <w:autoSpaceDN w:val="0"/>
        <w:rPr>
          <w:del w:id="236" w:author="yoon hosuk" w:date="2020-01-29T10:22:00Z"/>
        </w:rPr>
      </w:pPr>
    </w:p>
    <w:p w14:paraId="4346D0B5" w14:textId="363EC45F" w:rsidR="00C953E9" w:rsidRPr="00C953E9" w:rsidDel="00317306" w:rsidRDefault="00C953E9" w:rsidP="00317306">
      <w:pPr>
        <w:autoSpaceDE w:val="0"/>
        <w:autoSpaceDN w:val="0"/>
        <w:rPr>
          <w:del w:id="237" w:author="yoon hosuk" w:date="2020-01-29T10:22:00Z"/>
          <w:rFonts w:hint="eastAsia"/>
        </w:rPr>
      </w:pPr>
    </w:p>
    <w:p w14:paraId="0EC18ACC" w14:textId="210049C1" w:rsidR="00C953E9" w:rsidDel="00317306" w:rsidRDefault="00C953E9" w:rsidP="00317306">
      <w:pPr>
        <w:autoSpaceDE w:val="0"/>
        <w:autoSpaceDN w:val="0"/>
        <w:rPr>
          <w:del w:id="238" w:author="yoon hosuk" w:date="2020-01-29T10:22:00Z"/>
        </w:rPr>
      </w:pPr>
    </w:p>
    <w:p w14:paraId="31F65BD3" w14:textId="231A3167" w:rsidR="00C953E9" w:rsidDel="00317306" w:rsidRDefault="00C953E9" w:rsidP="00317306">
      <w:pPr>
        <w:autoSpaceDE w:val="0"/>
        <w:autoSpaceDN w:val="0"/>
        <w:rPr>
          <w:del w:id="239" w:author="yoon hosuk" w:date="2020-01-29T10:22:00Z"/>
        </w:rPr>
      </w:pPr>
    </w:p>
    <w:p w14:paraId="532D6B78" w14:textId="3EE6106A" w:rsidR="00C953E9" w:rsidDel="00317306" w:rsidRDefault="00C953E9" w:rsidP="00317306">
      <w:pPr>
        <w:autoSpaceDE w:val="0"/>
        <w:autoSpaceDN w:val="0"/>
        <w:rPr>
          <w:del w:id="240" w:author="yoon hosuk" w:date="2020-01-29T10:22:00Z"/>
        </w:rPr>
      </w:pPr>
    </w:p>
    <w:p w14:paraId="1080AED1" w14:textId="77777777" w:rsidR="00C953E9" w:rsidRPr="00E535FB" w:rsidRDefault="00C953E9" w:rsidP="00317306">
      <w:pPr>
        <w:autoSpaceDE w:val="0"/>
        <w:autoSpaceDN w:val="0"/>
      </w:pPr>
    </w:p>
    <w:sectPr w:rsidR="00C953E9" w:rsidRPr="00E535FB" w:rsidSect="00B207F5">
      <w:headerReference w:type="default" r:id="rId18"/>
      <w:footerReference w:type="default" r:id="rId19"/>
      <w:pgSz w:w="11906" w:h="16838" w:code="9"/>
      <w:pgMar w:top="1418" w:right="1133" w:bottom="1418" w:left="1247" w:header="567" w:footer="567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0" w:author="류종우" w:date="2016-08-10T14:06:00Z" w:initials="류">
    <w:p w14:paraId="51B3A4CC" w14:textId="7C2E6069" w:rsidR="00FB5A21" w:rsidRDefault="00FB5A21">
      <w:pPr>
        <w:pStyle w:val="ae"/>
        <w:rPr>
          <w:rFonts w:eastAsia="ＭＳ 明朝"/>
        </w:rPr>
      </w:pPr>
      <w:r>
        <w:rPr>
          <w:rStyle w:val="af2"/>
        </w:rPr>
        <w:annotationRef/>
      </w:r>
      <w:r w:rsidRPr="00C953E9">
        <w:rPr>
          <w:rFonts w:hint="eastAsia"/>
        </w:rPr>
        <w:t>ルールシステム</w:t>
      </w:r>
      <w:r>
        <w:rPr>
          <w:rStyle w:val="af2"/>
        </w:rPr>
        <w:annotationRef/>
      </w:r>
      <w:r>
        <w:rPr>
          <w:rFonts w:eastAsia="ＭＳ 明朝" w:hint="eastAsia"/>
        </w:rPr>
        <w:t>の意味が</w:t>
      </w:r>
      <w:r>
        <w:rPr>
          <w:rFonts w:eastAsia="ＭＳ 明朝"/>
        </w:rPr>
        <w:t>よくわかりません</w:t>
      </w:r>
    </w:p>
    <w:p w14:paraId="1A3590A9" w14:textId="459D215D" w:rsidR="00FB5A21" w:rsidRPr="002A3E54" w:rsidRDefault="00FB5A21">
      <w:pPr>
        <w:pStyle w:val="ae"/>
        <w:rPr>
          <w:rFonts w:eastAsia="ＭＳ 明朝"/>
        </w:rPr>
      </w:pPr>
      <w:r>
        <w:rPr>
          <w:rFonts w:eastAsia="ＭＳ 明朝" w:hint="eastAsia"/>
        </w:rPr>
        <w:t>明確</w:t>
      </w:r>
      <w:r>
        <w:rPr>
          <w:rFonts w:eastAsia="ＭＳ 明朝"/>
        </w:rPr>
        <w:t>にしてください。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3590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3590A9" w16cid:durableId="21DBD2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D39E" w14:textId="77777777" w:rsidR="006B654C" w:rsidRDefault="006B654C" w:rsidP="00EE3E2E">
      <w:r>
        <w:separator/>
      </w:r>
    </w:p>
  </w:endnote>
  <w:endnote w:type="continuationSeparator" w:id="0">
    <w:p w14:paraId="784434BC" w14:textId="77777777" w:rsidR="006B654C" w:rsidRDefault="006B654C" w:rsidP="00EE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Japanese Black">
    <w:altName w:val="Malgun Gothic Semilight"/>
    <w:panose1 w:val="00000000000000000000"/>
    <w:charset w:val="80"/>
    <w:family w:val="swiss"/>
    <w:notTrueType/>
    <w:pitch w:val="variable"/>
    <w:sig w:usb0="00000000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  <w:embedRegular r:id="rId1" w:subsetted="1" w:fontKey="{1C8E8C10-70CA-47DD-9121-81A5C0BDE475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oto Sans Japanese Regular">
    <w:altName w:val="ＭＳ ゴシック"/>
    <w:panose1 w:val="00000000000000000000"/>
    <w:charset w:val="80"/>
    <w:family w:val="swiss"/>
    <w:notTrueType/>
    <w:pitch w:val="variable"/>
    <w:sig w:usb0="00000000" w:usb1="2ADF3C10" w:usb2="00000016" w:usb3="00000000" w:csb0="00060107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©öUA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Japanese Bold">
    <w:altName w:val="游ゴシック"/>
    <w:panose1 w:val="00000000000000000000"/>
    <w:charset w:val="80"/>
    <w:family w:val="swiss"/>
    <w:notTrueType/>
    <w:pitch w:val="variable"/>
    <w:sig w:usb0="00000000" w:usb1="2ADF3C10" w:usb2="00000016" w:usb3="00000000" w:csb0="00060107" w:csb1="00000000"/>
  </w:font>
  <w:font w:name="Hiragino Kaku Gothic Pro W3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9ACC9" w14:textId="77777777" w:rsidR="00FB5A21" w:rsidRDefault="00FB5A21" w:rsidP="002030FD">
    <w:pPr>
      <w:pStyle w:val="af4"/>
      <w:rPr>
        <w:bCs/>
      </w:rPr>
    </w:pPr>
    <w:r w:rsidRPr="00317306">
      <w:rPr>
        <w:b w:val="0"/>
        <w:bCs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E48FC8" wp14:editId="3EA63E90">
              <wp:simplePos x="0" y="0"/>
              <wp:positionH relativeFrom="column">
                <wp:posOffset>10795</wp:posOffset>
              </wp:positionH>
              <wp:positionV relativeFrom="paragraph">
                <wp:posOffset>55408</wp:posOffset>
              </wp:positionV>
              <wp:extent cx="6034275" cy="0"/>
              <wp:effectExtent l="0" t="0" r="24130" b="19050"/>
              <wp:wrapNone/>
              <wp:docPr id="16" name="直線コネクタ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42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A9B14" id="直線コネクタ 1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4.35pt" to="47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" strokecolor="black [3213]"/>
          </w:pict>
        </mc:Fallback>
      </mc:AlternateContent>
    </w:r>
    <w:r w:rsidRPr="003A4C96">
      <w:rPr>
        <w:bCs/>
      </w:rPr>
      <w:t xml:space="preserve"> </w:t>
    </w:r>
  </w:p>
  <w:p w14:paraId="765BE170" w14:textId="2E38D9FE" w:rsidR="00FB5A21" w:rsidRDefault="00FB5A21" w:rsidP="00317306">
    <w:pPr>
      <w:pStyle w:val="af4"/>
      <w:ind w:firstLineChars="50" w:firstLine="78"/>
    </w:pPr>
    <w:r>
      <w:rPr>
        <w:bCs/>
      </w:rPr>
      <w:t>C</w:t>
    </w:r>
    <w:r w:rsidRPr="00100EC0">
      <w:t>opyright © 20</w:t>
    </w:r>
    <w:del w:id="245" w:author="yoon hosuk" w:date="2020-01-29T10:22:00Z">
      <w:r w:rsidRPr="00100EC0" w:rsidDel="00317306">
        <w:delText>1</w:delText>
      </w:r>
      <w:r w:rsidRPr="00100EC0" w:rsidDel="00317306">
        <w:rPr>
          <w:rFonts w:hint="eastAsia"/>
        </w:rPr>
        <w:delText>6</w:delText>
      </w:r>
    </w:del>
    <w:ins w:id="246" w:author="yoon hosuk" w:date="2020-01-29T10:22:00Z">
      <w:r w:rsidR="00317306">
        <w:t>07</w:t>
      </w:r>
    </w:ins>
    <w:r w:rsidRPr="00100EC0">
      <w:t xml:space="preserve"> </w:t>
    </w:r>
    <w:proofErr w:type="spellStart"/>
    <w:r w:rsidRPr="00067B7B">
      <w:t>INNORULES</w:t>
    </w:r>
    <w:proofErr w:type="spellEnd"/>
    <w:r w:rsidRPr="00067B7B">
      <w:t xml:space="preserve"> Corporation</w:t>
    </w:r>
    <w:r>
      <w:t>.</w:t>
    </w:r>
    <w:r w:rsidRPr="00100EC0">
      <w:t xml:space="preserve"> All rights reserved. </w:t>
    </w:r>
    <w:r w:rsidRPr="00E56254">
      <w:t xml:space="preserve">  </w:t>
    </w:r>
    <w:r>
      <w:rPr>
        <w:rFonts w:hint="eastAsia"/>
      </w:rPr>
      <w:t xml:space="preserve">　　　　　　　　　　　　　　　　　　　　　　　　　　　</w:t>
    </w:r>
    <w:r w:rsidRPr="00F43205">
      <w:rPr>
        <w:sz w:val="20"/>
      </w:rPr>
      <w:fldChar w:fldCharType="begin"/>
    </w:r>
    <w:r w:rsidRPr="00F43205">
      <w:rPr>
        <w:sz w:val="20"/>
      </w:rPr>
      <w:instrText>PAGE   \* MERGEFORMAT</w:instrText>
    </w:r>
    <w:r w:rsidRPr="00F43205">
      <w:rPr>
        <w:sz w:val="20"/>
      </w:rPr>
      <w:fldChar w:fldCharType="separate"/>
    </w:r>
    <w:r w:rsidR="00207E61" w:rsidRPr="00317306">
      <w:rPr>
        <w:noProof/>
        <w:sz w:val="20"/>
        <w:rPrChange w:id="247" w:author="yoon hosuk" w:date="2020-01-29T10:21:00Z">
          <w:rPr>
            <w:noProof/>
            <w:sz w:val="20"/>
            <w:lang w:val="ja-JP"/>
          </w:rPr>
        </w:rPrChange>
      </w:rPr>
      <w:t>2</w:t>
    </w:r>
    <w:r w:rsidR="00207E61" w:rsidRPr="00207E61">
      <w:rPr>
        <w:noProof/>
        <w:sz w:val="20"/>
        <w:lang w:val="ja-JP"/>
      </w:rPr>
      <w:t>0</w:t>
    </w:r>
    <w:r w:rsidRPr="00F43205">
      <w:rPr>
        <w:sz w:val="20"/>
      </w:rPr>
      <w:fldChar w:fldCharType="end"/>
    </w:r>
  </w:p>
  <w:p w14:paraId="741ABE4C" w14:textId="77777777" w:rsidR="00FB5A21" w:rsidRPr="00317306" w:rsidRDefault="00FB5A21">
    <w:pPr>
      <w:pStyle w:val="af4"/>
      <w:rPr>
        <w:rFonts w:eastAsia="ＭＳ 明朝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4415E" w14:textId="77777777" w:rsidR="006B654C" w:rsidRDefault="006B654C" w:rsidP="00EE3E2E">
      <w:r>
        <w:separator/>
      </w:r>
    </w:p>
  </w:footnote>
  <w:footnote w:type="continuationSeparator" w:id="0">
    <w:p w14:paraId="0BEAA526" w14:textId="77777777" w:rsidR="006B654C" w:rsidRDefault="006B654C" w:rsidP="00EE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2104" w14:textId="77777777" w:rsidR="00FB5A21" w:rsidRPr="00E344AB" w:rsidRDefault="00FB5A21" w:rsidP="00C953E9">
    <w:pPr>
      <w:rPr>
        <w:rFonts w:ascii="ＭＳ ゴシック" w:eastAsiaTheme="minorEastAsia" w:hAnsi="ＭＳ ゴシック"/>
        <w:sz w:val="18"/>
      </w:rPr>
    </w:pPr>
    <w:r w:rsidRPr="00A334D4">
      <w:rPr>
        <w:noProof/>
      </w:rPr>
      <w:drawing>
        <wp:anchor distT="0" distB="0" distL="114300" distR="114300" simplePos="0" relativeHeight="251656192" behindDoc="0" locked="0" layoutInCell="1" allowOverlap="1" wp14:anchorId="346DF9CB" wp14:editId="6F8A85DC">
          <wp:simplePos x="0" y="0"/>
          <wp:positionH relativeFrom="column">
            <wp:posOffset>66896</wp:posOffset>
          </wp:positionH>
          <wp:positionV relativeFrom="paragraph">
            <wp:posOffset>37520</wp:posOffset>
          </wp:positionV>
          <wp:extent cx="1447200" cy="332740"/>
          <wp:effectExtent l="0" t="0" r="635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orules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" t="-308" r="49" b="-308"/>
                  <a:stretch/>
                </pic:blipFill>
                <pic:spPr bwMode="auto">
                  <a:xfrm>
                    <a:off x="0" y="0"/>
                    <a:ext cx="1449370" cy="333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C276E4" w14:textId="1AA6AFD3" w:rsidR="00FB5A21" w:rsidRPr="00F841FA" w:rsidDel="00317306" w:rsidRDefault="00FB5A21" w:rsidP="00C953E9">
    <w:pPr>
      <w:jc w:val="right"/>
      <w:rPr>
        <w:del w:id="241" w:author="yoon hosuk" w:date="2020-01-29T10:22:00Z"/>
        <w:rFonts w:asciiTheme="majorHAnsi" w:hAnsiTheme="majorHAnsi" w:cstheme="majorHAnsi"/>
        <w:sz w:val="18"/>
      </w:rPr>
    </w:pPr>
    <w:del w:id="242" w:author="yoon hosuk" w:date="2020-01-29T10:22:00Z">
      <w:r w:rsidRPr="00F841FA" w:rsidDel="00317306">
        <w:rPr>
          <w:rFonts w:asciiTheme="majorHAnsi" w:hAnsiTheme="majorHAnsi" w:cstheme="majorHAnsi"/>
          <w:sz w:val="18"/>
        </w:rPr>
        <w:delText>改定日</w:delText>
      </w:r>
      <w:r w:rsidRPr="00A44182" w:rsidDel="00317306">
        <w:rPr>
          <w:rFonts w:ascii="Arial Unicode MS" w:eastAsia="Arial Unicode MS" w:hAnsi="Arial Unicode MS" w:cs="Arial Unicode MS"/>
          <w:sz w:val="18"/>
        </w:rPr>
        <w:delText>：</w:delText>
      </w:r>
      <w:r w:rsidRPr="00317306" w:rsidDel="00317306">
        <w:rPr>
          <w:rFonts w:eastAsia="Arial Unicode MS" w:cs="Arial"/>
          <w:sz w:val="18"/>
        </w:rPr>
        <w:delText>2016</w:delText>
      </w:r>
      <w:r w:rsidRPr="00317306" w:rsidDel="00317306">
        <w:rPr>
          <w:rFonts w:ascii="Arial Unicode MS" w:eastAsia="Arial Unicode MS" w:hAnsi="Arial Unicode MS" w:cs="Arial Unicode MS"/>
          <w:sz w:val="18"/>
        </w:rPr>
        <w:delText>年</w:delText>
      </w:r>
      <w:r w:rsidRPr="00317306" w:rsidDel="00317306">
        <w:rPr>
          <w:rFonts w:eastAsia="Arial Unicode MS" w:cs="Arial"/>
          <w:sz w:val="18"/>
          <w:lang w:eastAsia="ko-KR"/>
        </w:rPr>
        <w:delText>10</w:delText>
      </w:r>
      <w:r w:rsidRPr="00317306" w:rsidDel="00317306">
        <w:rPr>
          <w:rFonts w:ascii="ＭＳ Ｐゴシック" w:hAnsi="ＭＳ Ｐゴシック" w:cs="Arial Unicode MS"/>
          <w:sz w:val="18"/>
        </w:rPr>
        <w:delText>月</w:delText>
      </w:r>
      <w:r w:rsidRPr="00317306" w:rsidDel="00317306">
        <w:rPr>
          <w:rFonts w:eastAsia="Arial Unicode MS" w:cs="Arial"/>
          <w:sz w:val="18"/>
        </w:rPr>
        <w:delText>2</w:delText>
      </w:r>
      <w:r w:rsidRPr="00317306" w:rsidDel="00317306">
        <w:rPr>
          <w:rFonts w:eastAsia="Arial Unicode MS" w:cs="Arial"/>
          <w:sz w:val="18"/>
          <w:lang w:eastAsia="ko-KR"/>
        </w:rPr>
        <w:delText>0</w:delText>
      </w:r>
      <w:r w:rsidRPr="00317306" w:rsidDel="00317306">
        <w:rPr>
          <w:rFonts w:ascii="ＭＳ Ｐゴシック" w:hAnsi="ＭＳ Ｐゴシック" w:cstheme="majorHAnsi"/>
          <w:noProof/>
          <w:sz w:val="18"/>
        </w:rPr>
        <w:delText>日</w:delText>
      </w:r>
    </w:del>
  </w:p>
  <w:p w14:paraId="3357B38A" w14:textId="1A953E3C" w:rsidR="00FB5A21" w:rsidRPr="00F841FA" w:rsidRDefault="00FB5A21" w:rsidP="00C953E9">
    <w:pPr>
      <w:jc w:val="right"/>
      <w:rPr>
        <w:rFonts w:asciiTheme="majorHAnsi" w:hAnsiTheme="majorHAnsi" w:cstheme="majorHAnsi"/>
        <w:sz w:val="18"/>
      </w:rPr>
    </w:pPr>
    <w:r w:rsidRPr="00317306">
      <w:rPr>
        <w:rFonts w:eastAsia="Arial Unicode MS" w:cs="Arial"/>
        <w:noProof/>
        <w:sz w:val="18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5C2FB23" wp14:editId="014369AF">
              <wp:simplePos x="0" y="0"/>
              <wp:positionH relativeFrom="column">
                <wp:posOffset>8206</wp:posOffset>
              </wp:positionH>
              <wp:positionV relativeFrom="paragraph">
                <wp:posOffset>200660</wp:posOffset>
              </wp:positionV>
              <wp:extent cx="6033135" cy="0"/>
              <wp:effectExtent l="0" t="0" r="24765" b="19050"/>
              <wp:wrapNone/>
              <wp:docPr id="2" name="直線コネク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31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8EFBE" id="直線コネクタ 2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5.8pt" to="475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" strokecolor="black [3213]"/>
          </w:pict>
        </mc:Fallback>
      </mc:AlternateContent>
    </w:r>
    <w:r w:rsidRPr="00317306">
      <w:rPr>
        <w:rFonts w:eastAsia="Arial Unicode MS" w:cs="Arial"/>
        <w:sz w:val="18"/>
      </w:rPr>
      <w:t>1.</w:t>
    </w:r>
    <w:del w:id="243" w:author="yoon hosuk" w:date="2020-01-29T10:22:00Z">
      <w:r w:rsidRPr="00317306" w:rsidDel="00317306">
        <w:rPr>
          <w:rFonts w:eastAsia="Arial Unicode MS" w:cs="Arial"/>
          <w:sz w:val="18"/>
        </w:rPr>
        <w:delText>0</w:delText>
      </w:r>
    </w:del>
    <w:ins w:id="244" w:author="yoon hosuk" w:date="2020-01-29T10:22:00Z">
      <w:r w:rsidR="00317306">
        <w:rPr>
          <w:rFonts w:eastAsia="Arial Unicode MS" w:cs="Arial"/>
          <w:sz w:val="18"/>
        </w:rPr>
        <w:t>1</w:t>
      </w:r>
    </w:ins>
    <w:r w:rsidRPr="00F841FA">
      <w:rPr>
        <w:rFonts w:asciiTheme="majorHAnsi" w:hAnsiTheme="majorHAnsi" w:cstheme="majorHAnsi"/>
        <w:sz w:val="18"/>
      </w:rPr>
      <w:t>版</w:t>
    </w:r>
  </w:p>
  <w:p w14:paraId="468F7D24" w14:textId="11F794F3" w:rsidR="00FB5A21" w:rsidRPr="00EE3E2E" w:rsidRDefault="00FB5A21" w:rsidP="00EE3E2E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1390"/>
    <w:multiLevelType w:val="hybridMultilevel"/>
    <w:tmpl w:val="79AE8022"/>
    <w:lvl w:ilvl="0" w:tplc="FF74D466">
      <w:start w:val="1"/>
      <w:numFmt w:val="bullet"/>
      <w:lvlText w:val="-"/>
      <w:lvlJc w:val="left"/>
      <w:pPr>
        <w:ind w:left="2614" w:hanging="400"/>
      </w:pPr>
      <w:rPr>
        <w:rFonts w:ascii="Malgun Gothic" w:eastAsia="Malgun Gothic" w:hAnsi="Malgun Gothic" w:hint="eastAsia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14" w:hanging="400"/>
      </w:pPr>
      <w:rPr>
        <w:rFonts w:ascii="Wingdings" w:hAnsi="Wingdings" w:hint="default"/>
      </w:rPr>
    </w:lvl>
  </w:abstractNum>
  <w:abstractNum w:abstractNumId="1" w15:restartNumberingAfterBreak="0">
    <w:nsid w:val="08FA214B"/>
    <w:multiLevelType w:val="hybridMultilevel"/>
    <w:tmpl w:val="C7988CF4"/>
    <w:lvl w:ilvl="0" w:tplc="8532532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4D60F9"/>
    <w:multiLevelType w:val="hybridMultilevel"/>
    <w:tmpl w:val="DF0A2CCE"/>
    <w:lvl w:ilvl="0" w:tplc="4E0C754E">
      <w:start w:val="1"/>
      <w:numFmt w:val="bullet"/>
      <w:lvlText w:val=""/>
      <w:lvlJc w:val="left"/>
      <w:pPr>
        <w:ind w:left="1962" w:hanging="400"/>
      </w:pPr>
      <w:rPr>
        <w:rFonts w:ascii="Wingdings" w:eastAsia="Malgun Gothic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2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2" w:hanging="400"/>
      </w:pPr>
      <w:rPr>
        <w:rFonts w:ascii="Wingdings" w:hAnsi="Wingdings" w:hint="default"/>
      </w:rPr>
    </w:lvl>
  </w:abstractNum>
  <w:abstractNum w:abstractNumId="3" w15:restartNumberingAfterBreak="0">
    <w:nsid w:val="0E921B50"/>
    <w:multiLevelType w:val="hybridMultilevel"/>
    <w:tmpl w:val="0608D308"/>
    <w:lvl w:ilvl="0" w:tplc="DBEEE96A">
      <w:start w:val="1"/>
      <w:numFmt w:val="decimal"/>
      <w:pStyle w:val="2"/>
      <w:lvlText w:val="%1장."/>
      <w:lvlJc w:val="left"/>
      <w:pPr>
        <w:ind w:left="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6A56857"/>
    <w:multiLevelType w:val="hybridMultilevel"/>
    <w:tmpl w:val="81E6D2A8"/>
    <w:lvl w:ilvl="0" w:tplc="2C8674C0">
      <w:start w:val="1"/>
      <w:numFmt w:val="bullet"/>
      <w:pStyle w:val="6"/>
      <w:lvlText w:val=""/>
      <w:lvlJc w:val="left"/>
      <w:pPr>
        <w:ind w:left="800" w:hanging="400"/>
      </w:pPr>
      <w:rPr>
        <w:rFonts w:ascii="Wingdings" w:eastAsia="Malgun Gothic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1C2DEA"/>
    <w:multiLevelType w:val="hybridMultilevel"/>
    <w:tmpl w:val="50A40854"/>
    <w:lvl w:ilvl="0" w:tplc="DBFA839A">
      <w:start w:val="1"/>
      <w:numFmt w:val="aiueo"/>
      <w:pStyle w:val="60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86C2B4A"/>
    <w:multiLevelType w:val="hybridMultilevel"/>
    <w:tmpl w:val="74F07714"/>
    <w:lvl w:ilvl="0" w:tplc="C9F44532">
      <w:start w:val="1"/>
      <w:numFmt w:val="bullet"/>
      <w:pStyle w:val="-"/>
      <w:lvlText w:val="-"/>
      <w:lvlJc w:val="left"/>
      <w:pPr>
        <w:ind w:left="627" w:hanging="400"/>
      </w:pPr>
      <w:rPr>
        <w:rFonts w:ascii="Malgun Gothic" w:eastAsia="Malgun Gothic" w:hAnsi="Malgun Gothic" w:hint="eastAsia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2F35FA"/>
    <w:multiLevelType w:val="hybridMultilevel"/>
    <w:tmpl w:val="480C5C70"/>
    <w:lvl w:ilvl="0" w:tplc="C938E622">
      <w:start w:val="1"/>
      <w:numFmt w:val="bullet"/>
      <w:pStyle w:val="-0"/>
      <w:lvlText w:val=""/>
      <w:lvlJc w:val="left"/>
      <w:pPr>
        <w:tabs>
          <w:tab w:val="num" w:pos="406"/>
        </w:tabs>
        <w:ind w:left="406" w:hanging="40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3621B9"/>
    <w:multiLevelType w:val="hybridMultilevel"/>
    <w:tmpl w:val="6AACE72A"/>
    <w:lvl w:ilvl="0" w:tplc="EC40F7A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72616D2"/>
    <w:multiLevelType w:val="hybridMultilevel"/>
    <w:tmpl w:val="7EB68DD4"/>
    <w:lvl w:ilvl="0" w:tplc="3E06F2F0">
      <w:start w:val="1"/>
      <w:numFmt w:val="bullet"/>
      <w:lvlText w:val="※"/>
      <w:lvlJc w:val="left"/>
      <w:pPr>
        <w:ind w:left="7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47D63"/>
    <w:multiLevelType w:val="multilevel"/>
    <w:tmpl w:val="4A2E1AD6"/>
    <w:lvl w:ilvl="0">
      <w:start w:val="1"/>
      <w:numFmt w:val="decimal"/>
      <w:lvlText w:val="第%1章.  "/>
      <w:lvlJc w:val="left"/>
      <w:pPr>
        <w:ind w:left="567" w:firstLine="0"/>
      </w:pPr>
      <w:rPr>
        <w:rFonts w:ascii="Noto Sans Japanese Black" w:eastAsia="Noto Sans Japanese Black" w:hAnsi="Noto Sans Japanese Black" w:hint="default"/>
        <w:b/>
        <w:i w:val="0"/>
        <w:sz w:val="36"/>
      </w:rPr>
    </w:lvl>
    <w:lvl w:ilvl="1">
      <w:start w:val="1"/>
      <w:numFmt w:val="decimal"/>
      <w:lvlText w:val="%2."/>
      <w:lvlJc w:val="left"/>
      <w:pPr>
        <w:tabs>
          <w:tab w:val="num" w:pos="454"/>
        </w:tabs>
        <w:ind w:left="0" w:firstLine="454"/>
      </w:pPr>
      <w:rPr>
        <w:rFonts w:ascii="Arial" w:eastAsia="Malgun Gothic" w:hAnsi="Arial" w:hint="default"/>
        <w:b/>
        <w:i w:val="0"/>
        <w:sz w:val="32"/>
      </w:rPr>
    </w:lvl>
    <w:lvl w:ilvl="2">
      <w:start w:val="1"/>
      <w:numFmt w:val="decimal"/>
      <w:lvlText w:val="%2.%3 "/>
      <w:lvlJc w:val="left"/>
      <w:pPr>
        <w:ind w:left="0" w:firstLine="567"/>
      </w:pPr>
      <w:rPr>
        <w:rFonts w:ascii="Arial" w:eastAsia="Malgun Gothic" w:hAnsi="Arial" w:hint="default"/>
        <w:b/>
        <w:i w:val="0"/>
        <w:sz w:val="28"/>
      </w:rPr>
    </w:lvl>
    <w:lvl w:ilvl="3">
      <w:start w:val="1"/>
      <w:numFmt w:val="decimal"/>
      <w:lvlText w:val="%2.%3.%4 "/>
      <w:lvlJc w:val="left"/>
      <w:pPr>
        <w:ind w:left="0" w:firstLine="737"/>
      </w:pPr>
      <w:rPr>
        <w:rFonts w:eastAsia="Malgun Gothic" w:hint="eastAsia"/>
        <w:b/>
        <w:i w:val="0"/>
        <w:sz w:val="24"/>
      </w:rPr>
    </w:lvl>
    <w:lvl w:ilvl="4">
      <w:start w:val="1"/>
      <w:numFmt w:val="decimal"/>
      <w:lvlText w:val="%5)"/>
      <w:lvlJc w:val="left"/>
      <w:pPr>
        <w:ind w:left="1477" w:hanging="1077"/>
      </w:pPr>
      <w:rPr>
        <w:rFonts w:eastAsia="Malgun Gothic" w:hint="eastAsia"/>
        <w:b/>
        <w:i w:val="0"/>
        <w:sz w:val="22"/>
      </w:rPr>
    </w:lvl>
    <w:lvl w:ilvl="5">
      <w:start w:val="1"/>
      <w:numFmt w:val="decimal"/>
      <w:lvlText w:val="%5)-%6"/>
      <w:lvlJc w:val="left"/>
      <w:pPr>
        <w:ind w:left="1394" w:hanging="397"/>
      </w:pPr>
      <w:rPr>
        <w:rFonts w:eastAsia="Malgun Gothic" w:hint="eastAsia"/>
        <w:b/>
        <w:i w:val="0"/>
        <w:sz w:val="22"/>
      </w:rPr>
    </w:lvl>
    <w:lvl w:ilvl="6">
      <w:start w:val="1"/>
      <w:numFmt w:val="none"/>
      <w:lvlText w:val=""/>
      <w:lvlJc w:val="left"/>
      <w:pPr>
        <w:ind w:left="597" w:hanging="39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4" w:hanging="39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94" w:hanging="397"/>
      </w:pPr>
      <w:rPr>
        <w:rFonts w:hint="eastAsia"/>
      </w:rPr>
    </w:lvl>
  </w:abstractNum>
  <w:abstractNum w:abstractNumId="11" w15:restartNumberingAfterBreak="0">
    <w:nsid w:val="2B6D3A05"/>
    <w:multiLevelType w:val="hybridMultilevel"/>
    <w:tmpl w:val="B200536A"/>
    <w:lvl w:ilvl="0" w:tplc="BB705A80">
      <w:start w:val="1"/>
      <w:numFmt w:val="decimal"/>
      <w:lvlText w:val="%1. "/>
      <w:lvlJc w:val="left"/>
      <w:pPr>
        <w:ind w:left="400" w:hanging="400"/>
      </w:pPr>
      <w:rPr>
        <w:rFonts w:eastAsia="Malgun Gothic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F74C2D"/>
    <w:multiLevelType w:val="hybridMultilevel"/>
    <w:tmpl w:val="B120AE26"/>
    <w:lvl w:ilvl="0" w:tplc="8E46986A">
      <w:numFmt w:val="bullet"/>
      <w:pStyle w:val="4"/>
      <w:lvlText w:val=""/>
      <w:lvlJc w:val="left"/>
      <w:pPr>
        <w:ind w:left="771" w:hanging="420"/>
      </w:pPr>
      <w:rPr>
        <w:rFonts w:ascii="Wingdings" w:eastAsia="Malgun Gothic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1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1" w:hanging="420"/>
      </w:pPr>
      <w:rPr>
        <w:rFonts w:ascii="Wingdings" w:hAnsi="Wingdings" w:hint="default"/>
      </w:rPr>
    </w:lvl>
  </w:abstractNum>
  <w:abstractNum w:abstractNumId="13" w15:restartNumberingAfterBreak="0">
    <w:nsid w:val="2DED0884"/>
    <w:multiLevelType w:val="hybridMultilevel"/>
    <w:tmpl w:val="9FA4FF2C"/>
    <w:lvl w:ilvl="0" w:tplc="CD8CF290">
      <w:start w:val="1"/>
      <w:numFmt w:val="bullet"/>
      <w:lvlText w:val=""/>
      <w:lvlJc w:val="left"/>
      <w:pPr>
        <w:ind w:left="1988" w:hanging="40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27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1" w:hanging="400"/>
      </w:pPr>
      <w:rPr>
        <w:rFonts w:ascii="Wingdings" w:hAnsi="Wingdings" w:hint="default"/>
      </w:rPr>
    </w:lvl>
  </w:abstractNum>
  <w:abstractNum w:abstractNumId="14" w15:restartNumberingAfterBreak="0">
    <w:nsid w:val="30F8539C"/>
    <w:multiLevelType w:val="hybridMultilevel"/>
    <w:tmpl w:val="1F5A2550"/>
    <w:lvl w:ilvl="0" w:tplc="BA606CEC">
      <w:start w:val="1"/>
      <w:numFmt w:val="lowerLetter"/>
      <w:pStyle w:val="-32"/>
      <w:lvlText w:val="(%1)."/>
      <w:lvlJc w:val="left"/>
      <w:pPr>
        <w:ind w:left="1197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5" w15:restartNumberingAfterBreak="0">
    <w:nsid w:val="31682524"/>
    <w:multiLevelType w:val="hybridMultilevel"/>
    <w:tmpl w:val="597C54EA"/>
    <w:lvl w:ilvl="0" w:tplc="11A41F40">
      <w:start w:val="1"/>
      <w:numFmt w:val="bullet"/>
      <w:pStyle w:val="a"/>
      <w:lvlText w:val=""/>
      <w:lvlJc w:val="left"/>
      <w:pPr>
        <w:ind w:left="800" w:hanging="400"/>
      </w:pPr>
      <w:rPr>
        <w:rFonts w:ascii="Wingdings" w:hAnsi="Wingdings" w:hint="default"/>
        <w:b w:val="0"/>
        <w:i w:val="0"/>
        <w:sz w:val="1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A03DD5"/>
    <w:multiLevelType w:val="hybridMultilevel"/>
    <w:tmpl w:val="540A62E0"/>
    <w:lvl w:ilvl="0" w:tplc="8DCE92EC">
      <w:start w:val="1"/>
      <w:numFmt w:val="aiueo"/>
      <w:pStyle w:val="5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3A341EE"/>
    <w:multiLevelType w:val="hybridMultilevel"/>
    <w:tmpl w:val="34B461CC"/>
    <w:lvl w:ilvl="0" w:tplc="24FAE53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40E30E1"/>
    <w:multiLevelType w:val="hybridMultilevel"/>
    <w:tmpl w:val="894C9DC6"/>
    <w:lvl w:ilvl="0" w:tplc="3A3A13CC">
      <w:start w:val="1"/>
      <w:numFmt w:val="bullet"/>
      <w:pStyle w:val="a0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D9140C"/>
    <w:multiLevelType w:val="hybridMultilevel"/>
    <w:tmpl w:val="B82ACA80"/>
    <w:lvl w:ilvl="0" w:tplc="189EE0D2">
      <w:start w:val="1"/>
      <w:numFmt w:val="bullet"/>
      <w:pStyle w:val="a1"/>
      <w:lvlText w:val=""/>
      <w:lvlJc w:val="left"/>
      <w:pPr>
        <w:ind w:left="167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9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5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1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33" w:hanging="420"/>
      </w:pPr>
      <w:rPr>
        <w:rFonts w:ascii="Wingdings" w:hAnsi="Wingdings" w:hint="default"/>
      </w:rPr>
    </w:lvl>
  </w:abstractNum>
  <w:abstractNum w:abstractNumId="20" w15:restartNumberingAfterBreak="0">
    <w:nsid w:val="3B294205"/>
    <w:multiLevelType w:val="hybridMultilevel"/>
    <w:tmpl w:val="ED4C3D66"/>
    <w:lvl w:ilvl="0" w:tplc="330CA41C">
      <w:start w:val="1"/>
      <w:numFmt w:val="decimal"/>
      <w:pStyle w:val="1-111"/>
      <w:lvlText w:val="-%1"/>
      <w:lvlJc w:val="left"/>
      <w:pPr>
        <w:ind w:left="597" w:hanging="400"/>
      </w:pPr>
      <w:rPr>
        <w:rFonts w:ascii="Malgun Gothic" w:hAnsi="Malgun Gothic" w:hint="eastAsia"/>
      </w:rPr>
    </w:lvl>
    <w:lvl w:ilvl="1" w:tplc="04090019" w:tentative="1">
      <w:start w:val="1"/>
      <w:numFmt w:val="upperLetter"/>
      <w:lvlText w:val="%2."/>
      <w:lvlJc w:val="left"/>
      <w:pPr>
        <w:ind w:left="997" w:hanging="400"/>
      </w:pPr>
    </w:lvl>
    <w:lvl w:ilvl="2" w:tplc="0409001B" w:tentative="1">
      <w:start w:val="1"/>
      <w:numFmt w:val="lowerRoman"/>
      <w:lvlText w:val="%3."/>
      <w:lvlJc w:val="right"/>
      <w:pPr>
        <w:ind w:left="1397" w:hanging="400"/>
      </w:pPr>
    </w:lvl>
    <w:lvl w:ilvl="3" w:tplc="0409000F" w:tentative="1">
      <w:start w:val="1"/>
      <w:numFmt w:val="decimal"/>
      <w:lvlText w:val="%4."/>
      <w:lvlJc w:val="left"/>
      <w:pPr>
        <w:ind w:left="1797" w:hanging="400"/>
      </w:pPr>
    </w:lvl>
    <w:lvl w:ilvl="4" w:tplc="04090019" w:tentative="1">
      <w:start w:val="1"/>
      <w:numFmt w:val="upperLetter"/>
      <w:lvlText w:val="%5."/>
      <w:lvlJc w:val="left"/>
      <w:pPr>
        <w:ind w:left="2197" w:hanging="400"/>
      </w:pPr>
    </w:lvl>
    <w:lvl w:ilvl="5" w:tplc="0409001B" w:tentative="1">
      <w:start w:val="1"/>
      <w:numFmt w:val="lowerRoman"/>
      <w:lvlText w:val="%6."/>
      <w:lvlJc w:val="right"/>
      <w:pPr>
        <w:ind w:left="2597" w:hanging="400"/>
      </w:pPr>
    </w:lvl>
    <w:lvl w:ilvl="6" w:tplc="0409000F" w:tentative="1">
      <w:start w:val="1"/>
      <w:numFmt w:val="decimal"/>
      <w:lvlText w:val="%7."/>
      <w:lvlJc w:val="left"/>
      <w:pPr>
        <w:ind w:left="2997" w:hanging="400"/>
      </w:pPr>
    </w:lvl>
    <w:lvl w:ilvl="7" w:tplc="04090019" w:tentative="1">
      <w:start w:val="1"/>
      <w:numFmt w:val="upperLetter"/>
      <w:lvlText w:val="%8."/>
      <w:lvlJc w:val="left"/>
      <w:pPr>
        <w:ind w:left="3397" w:hanging="400"/>
      </w:pPr>
    </w:lvl>
    <w:lvl w:ilvl="8" w:tplc="0409001B" w:tentative="1">
      <w:start w:val="1"/>
      <w:numFmt w:val="lowerRoman"/>
      <w:lvlText w:val="%9."/>
      <w:lvlJc w:val="right"/>
      <w:pPr>
        <w:ind w:left="3797" w:hanging="400"/>
      </w:pPr>
    </w:lvl>
  </w:abstractNum>
  <w:abstractNum w:abstractNumId="21" w15:restartNumberingAfterBreak="0">
    <w:nsid w:val="3E9526D5"/>
    <w:multiLevelType w:val="multilevel"/>
    <w:tmpl w:val="E22C31E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" w:eastAsia="BatangChe" w:hAnsi="Times" w:hint="default"/>
        <w:b w:val="0"/>
        <w:i w:val="0"/>
        <w:sz w:val="22"/>
        <w:szCs w:val="22"/>
      </w:rPr>
    </w:lvl>
    <w:lvl w:ilvl="1">
      <w:start w:val="1"/>
      <w:numFmt w:val="bullet"/>
      <w:lvlText w:val=""/>
      <w:lvlJc w:val="left"/>
      <w:pPr>
        <w:tabs>
          <w:tab w:val="num" w:pos="737"/>
        </w:tabs>
        <w:ind w:left="737" w:hanging="312"/>
      </w:pPr>
      <w:rPr>
        <w:rFonts w:ascii="Wingdings" w:hAnsi="Wingdings" w:hint="default"/>
        <w:b w:val="0"/>
        <w:i w:val="0"/>
        <w:sz w:val="22"/>
        <w:szCs w:val="22"/>
        <w:effect w:val="none"/>
      </w:rPr>
    </w:lvl>
    <w:lvl w:ilvl="2">
      <w:start w:val="1"/>
      <w:numFmt w:val="ganada"/>
      <w:lvlText w:val="%3."/>
      <w:lvlJc w:val="left"/>
      <w:pPr>
        <w:tabs>
          <w:tab w:val="num" w:pos="737"/>
        </w:tabs>
        <w:ind w:left="737" w:hanging="340"/>
      </w:pPr>
      <w:rPr>
        <w:rFonts w:ascii="Times" w:eastAsia="BatangChe" w:hAnsi="Times" w:hint="default"/>
        <w:b w:val="0"/>
        <w:i w:val="0"/>
        <w:sz w:val="22"/>
        <w:szCs w:val="22"/>
        <w:lang w:val="en-US"/>
      </w:rPr>
    </w:lvl>
    <w:lvl w:ilvl="3">
      <w:start w:val="1"/>
      <w:numFmt w:val="bullet"/>
      <w:lvlText w:val=""/>
      <w:lvlJc w:val="left"/>
      <w:pPr>
        <w:tabs>
          <w:tab w:val="num" w:pos="1134"/>
        </w:tabs>
        <w:ind w:left="1134" w:hanging="369"/>
      </w:pPr>
      <w:rPr>
        <w:rFonts w:ascii="Wingdings" w:hAnsi="Wingdings" w:hint="default"/>
        <w:b w:val="0"/>
        <w:i w:val="0"/>
        <w:sz w:val="22"/>
        <w:szCs w:val="22"/>
      </w:rPr>
    </w:lvl>
    <w:lvl w:ilvl="4">
      <w:start w:val="1"/>
      <w:numFmt w:val="decimalFullWidth"/>
      <w:lvlText w:val="(%5)"/>
      <w:lvlJc w:val="left"/>
      <w:pPr>
        <w:tabs>
          <w:tab w:val="num" w:pos="1134"/>
        </w:tabs>
        <w:ind w:left="1134" w:hanging="624"/>
      </w:pPr>
      <w:rPr>
        <w:rFonts w:ascii="Times" w:eastAsia="BatangChe" w:hAnsi="Times" w:hint="default"/>
        <w:b w:val="0"/>
        <w:i w:val="0"/>
        <w:sz w:val="22"/>
        <w:szCs w:val="22"/>
      </w:rPr>
    </w:lvl>
    <w:lvl w:ilvl="5">
      <w:start w:val="1"/>
      <w:numFmt w:val="bullet"/>
      <w:lvlText w:val=""/>
      <w:lvlJc w:val="left"/>
      <w:pPr>
        <w:tabs>
          <w:tab w:val="num" w:pos="1474"/>
        </w:tabs>
        <w:ind w:left="1474" w:hanging="312"/>
      </w:pPr>
      <w:rPr>
        <w:rFonts w:ascii="Wingdings" w:hAnsi="Wingdings" w:hint="default"/>
        <w:b w:val="0"/>
        <w:i w:val="0"/>
        <w:sz w:val="22"/>
        <w:szCs w:val="22"/>
      </w:rPr>
    </w:lvl>
    <w:lvl w:ilvl="6">
      <w:start w:val="1"/>
      <w:numFmt w:val="ganada"/>
      <w:lvlText w:val="(%7)"/>
      <w:lvlJc w:val="left"/>
      <w:pPr>
        <w:tabs>
          <w:tab w:val="num" w:pos="1474"/>
        </w:tabs>
        <w:ind w:left="1474" w:hanging="453"/>
      </w:pPr>
      <w:rPr>
        <w:rFonts w:ascii="Times New Roman" w:eastAsia="BatangChe" w:hAnsi="Times New Roman" w:hint="default"/>
        <w:b w:val="0"/>
        <w:i w:val="0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 w:hint="default"/>
        <w:b w:val="0"/>
        <w:i w:val="0"/>
        <w:sz w:val="22"/>
      </w:rPr>
    </w:lvl>
    <w:lvl w:ilvl="8">
      <w:start w:val="1"/>
      <w:numFmt w:val="bullet"/>
      <w:lvlText w:val="-"/>
      <w:lvlJc w:val="left"/>
      <w:pPr>
        <w:tabs>
          <w:tab w:val="num" w:pos="2098"/>
        </w:tabs>
        <w:ind w:left="2098" w:hanging="284"/>
      </w:pPr>
      <w:rPr>
        <w:rFonts w:ascii="Batang" w:eastAsia="Batang" w:hAnsi="Batang" w:hint="eastAsia"/>
      </w:rPr>
    </w:lvl>
  </w:abstractNum>
  <w:abstractNum w:abstractNumId="22" w15:restartNumberingAfterBreak="0">
    <w:nsid w:val="432D5174"/>
    <w:multiLevelType w:val="hybridMultilevel"/>
    <w:tmpl w:val="3C74A93C"/>
    <w:lvl w:ilvl="0" w:tplc="2FB6C2A4">
      <w:start w:val="1"/>
      <w:numFmt w:val="bullet"/>
      <w:lvlText w:val=""/>
      <w:lvlJc w:val="left"/>
      <w:pPr>
        <w:ind w:left="1594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23" w15:restartNumberingAfterBreak="0">
    <w:nsid w:val="445E1CBD"/>
    <w:multiLevelType w:val="hybridMultilevel"/>
    <w:tmpl w:val="4F4EC79C"/>
    <w:lvl w:ilvl="0" w:tplc="AD08BAD6">
      <w:start w:val="1"/>
      <w:numFmt w:val="bullet"/>
      <w:lvlText w:val=""/>
      <w:lvlJc w:val="left"/>
      <w:pPr>
        <w:ind w:left="1194" w:hanging="400"/>
      </w:pPr>
      <w:rPr>
        <w:rFonts w:ascii="Wingdings" w:eastAsia="Malgun Gothic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24" w15:restartNumberingAfterBreak="0">
    <w:nsid w:val="469B7751"/>
    <w:multiLevelType w:val="multilevel"/>
    <w:tmpl w:val="EBD84A50"/>
    <w:styleLink w:val="10"/>
    <w:lvl w:ilvl="0">
      <w:start w:val="1"/>
      <w:numFmt w:val="decimal"/>
      <w:lvlText w:val="%1. "/>
      <w:lvlJc w:val="left"/>
      <w:pPr>
        <w:ind w:left="397" w:hanging="397"/>
      </w:pPr>
      <w:rPr>
        <w:rFonts w:asciiTheme="majorHAnsi" w:eastAsia="ＭＳ Ｐゴシック" w:hAnsiTheme="majorHAnsi" w:cstheme="majorHAnsi" w:hint="default"/>
        <w:b/>
        <w:i w:val="0"/>
        <w:sz w:val="26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asciiTheme="majorHAnsi" w:eastAsia="Arial Unicode MS" w:hAnsiTheme="majorHAnsi" w:cstheme="majorHAnsi" w:hint="default"/>
        <w:b/>
        <w:i w:val="0"/>
        <w:sz w:val="24"/>
      </w:rPr>
    </w:lvl>
    <w:lvl w:ilvl="2">
      <w:start w:val="1"/>
      <w:numFmt w:val="decimal"/>
      <w:lvlText w:val="%1.%2.%3 "/>
      <w:lvlJc w:val="left"/>
      <w:pPr>
        <w:ind w:left="737" w:hanging="737"/>
      </w:pPr>
      <w:rPr>
        <w:rFonts w:asciiTheme="majorHAnsi" w:eastAsia="Arial Unicode MS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644" w:hanging="1077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97" w:hanging="397"/>
      </w:pPr>
      <w:rPr>
        <w:rFonts w:ascii="ＭＳ Ｐゴシック" w:eastAsia="ＭＳ Ｐゴシック" w:hAnsi="ＭＳ Ｐゴシック" w:hint="eastAsia"/>
      </w:rPr>
    </w:lvl>
    <w:lvl w:ilvl="6">
      <w:start w:val="1"/>
      <w:numFmt w:val="decimal"/>
      <w:lvlText w:val="(%7)"/>
      <w:lvlJc w:val="left"/>
      <w:pPr>
        <w:ind w:left="397" w:hanging="397"/>
      </w:pPr>
      <w:rPr>
        <w:rFonts w:ascii="ＭＳ Ｐゴシック" w:eastAsia="ＭＳ Ｐゴシック" w:hAnsi="ＭＳ Ｐゴシック" w:hint="eastAsia"/>
      </w:rPr>
    </w:lvl>
    <w:lvl w:ilvl="7">
      <w:start w:val="1"/>
      <w:numFmt w:val="lowerLetter"/>
      <w:lvlText w:val="%8)"/>
      <w:lvlJc w:val="left"/>
      <w:pPr>
        <w:ind w:left="397" w:hanging="397"/>
      </w:pPr>
      <w:rPr>
        <w:rFonts w:ascii="ＭＳ Ｐゴシック" w:eastAsia="ＭＳ Ｐゴシック" w:hAnsi="ＭＳ Ｐゴシック" w:hint="eastAsia"/>
      </w:rPr>
    </w:lvl>
    <w:lvl w:ilvl="8">
      <w:start w:val="1"/>
      <w:numFmt w:val="lowerLetter"/>
      <w:lvlText w:val="(%9)"/>
      <w:lvlJc w:val="left"/>
      <w:pPr>
        <w:ind w:left="397" w:hanging="397"/>
      </w:pPr>
      <w:rPr>
        <w:rFonts w:hint="eastAsia"/>
      </w:rPr>
    </w:lvl>
  </w:abstractNum>
  <w:abstractNum w:abstractNumId="25" w15:restartNumberingAfterBreak="0">
    <w:nsid w:val="4F483CC9"/>
    <w:multiLevelType w:val="hybridMultilevel"/>
    <w:tmpl w:val="E2043796"/>
    <w:lvl w:ilvl="0" w:tplc="03BEED92">
      <w:start w:val="1"/>
      <w:numFmt w:val="decimal"/>
      <w:pStyle w:val="11"/>
      <w:lvlText w:val="%1장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742F84"/>
    <w:multiLevelType w:val="multilevel"/>
    <w:tmpl w:val="64BA95B2"/>
    <w:styleLink w:val="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531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268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552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2835"/>
        </w:tabs>
        <w:ind w:left="0" w:firstLine="0"/>
      </w:pPr>
      <w:rPr>
        <w:rFonts w:ascii="Arial" w:eastAsia="Malgun Gothic" w:hAnsi="Arial" w:cs="Times New Roman" w:hint="default"/>
        <w:b/>
        <w:i w:val="0"/>
        <w:sz w:val="22"/>
      </w:rPr>
    </w:lvl>
  </w:abstractNum>
  <w:abstractNum w:abstractNumId="27" w15:restartNumberingAfterBreak="0">
    <w:nsid w:val="509F24C6"/>
    <w:multiLevelType w:val="multilevel"/>
    <w:tmpl w:val="807EFBC8"/>
    <w:lvl w:ilvl="0">
      <w:start w:val="1"/>
      <w:numFmt w:val="decimal"/>
      <w:pStyle w:val="st1"/>
      <w:lvlText w:val="第%1章. "/>
      <w:lvlJc w:val="left"/>
      <w:pPr>
        <w:ind w:left="0" w:firstLine="0"/>
      </w:pPr>
      <w:rPr>
        <w:rFonts w:ascii="Arial" w:eastAsia="ＭＳ Ｐゴシック" w:hAnsi="Arial" w:cstheme="majorHAnsi" w:hint="default"/>
        <w:b/>
        <w:i w:val="0"/>
        <w:sz w:val="28"/>
      </w:rPr>
    </w:lvl>
    <w:lvl w:ilvl="1">
      <w:start w:val="1"/>
      <w:numFmt w:val="decimal"/>
      <w:lvlText w:val="%2．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0"/>
      <w:lvlText w:val="%2.%3"/>
      <w:lvlJc w:val="left"/>
      <w:pPr>
        <w:ind w:left="737" w:hanging="73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3"/>
      <w:lvlText w:val="%2.%3.%4"/>
      <w:lvlJc w:val="left"/>
      <w:pPr>
        <w:ind w:left="907" w:hanging="907"/>
      </w:pPr>
      <w:rPr>
        <w:rFonts w:ascii="Arial" w:eastAsia="ＭＳ Ｐゴシック" w:hAnsi="Arial" w:hint="default"/>
        <w:b/>
        <w:i w:val="0"/>
        <w:sz w:val="22"/>
      </w:rPr>
    </w:lvl>
    <w:lvl w:ilvl="4">
      <w:start w:val="1"/>
      <w:numFmt w:val="decimal"/>
      <w:pStyle w:val="40"/>
      <w:lvlText w:val="%2.%3.%4.%5"/>
      <w:lvlJc w:val="left"/>
      <w:pPr>
        <w:ind w:left="1644" w:hanging="1077"/>
      </w:pPr>
      <w:rPr>
        <w:rFonts w:ascii="Arial" w:eastAsia="ＭＳ Ｐゴシック" w:hAnsi="Arial" w:hint="default"/>
        <w:b/>
        <w:i w:val="0"/>
        <w:sz w:val="20"/>
      </w:rPr>
    </w:lvl>
    <w:lvl w:ilvl="5">
      <w:start w:val="1"/>
      <w:numFmt w:val="decimal"/>
      <w:pStyle w:val="12"/>
      <w:lvlText w:val="%6)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a3"/>
      <w:lvlText w:val="(%7)"/>
      <w:lvlJc w:val="left"/>
      <w:pPr>
        <w:ind w:left="397" w:hanging="397"/>
      </w:pPr>
      <w:rPr>
        <w:rFonts w:ascii="ＭＳ Ｐゴシック" w:eastAsia="ＭＳ Ｐゴシック" w:hAnsi="ＭＳ Ｐゴシック" w:hint="eastAsia"/>
      </w:rPr>
    </w:lvl>
    <w:lvl w:ilvl="7">
      <w:start w:val="1"/>
      <w:numFmt w:val="lowerLetter"/>
      <w:pStyle w:val="a4"/>
      <w:lvlText w:val="%8)"/>
      <w:lvlJc w:val="left"/>
      <w:pPr>
        <w:ind w:left="397" w:hanging="397"/>
      </w:pPr>
      <w:rPr>
        <w:rFonts w:ascii="ＭＳ Ｐゴシック" w:eastAsia="ＭＳ Ｐゴシック" w:hAnsi="ＭＳ Ｐゴシック" w:hint="eastAsia"/>
      </w:rPr>
    </w:lvl>
    <w:lvl w:ilvl="8">
      <w:start w:val="1"/>
      <w:numFmt w:val="lowerLetter"/>
      <w:pStyle w:val="41"/>
      <w:lvlText w:val="(%9)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8" w15:restartNumberingAfterBreak="0">
    <w:nsid w:val="511D165B"/>
    <w:multiLevelType w:val="hybridMultilevel"/>
    <w:tmpl w:val="0D9C95D4"/>
    <w:lvl w:ilvl="0" w:tplc="05E44776">
      <w:start w:val="1"/>
      <w:numFmt w:val="decimal"/>
      <w:lvlText w:val="(%1)"/>
      <w:lvlJc w:val="left"/>
      <w:pPr>
        <w:ind w:left="1194" w:hanging="400"/>
      </w:pPr>
      <w:rPr>
        <w:rFonts w:eastAsia="Malgun Gothic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10" w:hanging="400"/>
      </w:pPr>
    </w:lvl>
    <w:lvl w:ilvl="2" w:tplc="0409001B" w:tentative="1">
      <w:start w:val="1"/>
      <w:numFmt w:val="lowerRoman"/>
      <w:lvlText w:val="%3."/>
      <w:lvlJc w:val="right"/>
      <w:pPr>
        <w:ind w:left="2110" w:hanging="400"/>
      </w:pPr>
    </w:lvl>
    <w:lvl w:ilvl="3" w:tplc="0409000F" w:tentative="1">
      <w:start w:val="1"/>
      <w:numFmt w:val="decimal"/>
      <w:lvlText w:val="%4."/>
      <w:lvlJc w:val="left"/>
      <w:pPr>
        <w:ind w:left="2510" w:hanging="400"/>
      </w:pPr>
    </w:lvl>
    <w:lvl w:ilvl="4" w:tplc="04090019" w:tentative="1">
      <w:start w:val="1"/>
      <w:numFmt w:val="upperLetter"/>
      <w:lvlText w:val="%5."/>
      <w:lvlJc w:val="left"/>
      <w:pPr>
        <w:ind w:left="2910" w:hanging="400"/>
      </w:pPr>
    </w:lvl>
    <w:lvl w:ilvl="5" w:tplc="0409001B" w:tentative="1">
      <w:start w:val="1"/>
      <w:numFmt w:val="lowerRoman"/>
      <w:lvlText w:val="%6."/>
      <w:lvlJc w:val="right"/>
      <w:pPr>
        <w:ind w:left="3310" w:hanging="400"/>
      </w:pPr>
    </w:lvl>
    <w:lvl w:ilvl="6" w:tplc="0409000F" w:tentative="1">
      <w:start w:val="1"/>
      <w:numFmt w:val="decimal"/>
      <w:lvlText w:val="%7."/>
      <w:lvlJc w:val="left"/>
      <w:pPr>
        <w:ind w:left="3710" w:hanging="400"/>
      </w:pPr>
    </w:lvl>
    <w:lvl w:ilvl="7" w:tplc="04090019" w:tentative="1">
      <w:start w:val="1"/>
      <w:numFmt w:val="upperLetter"/>
      <w:lvlText w:val="%8."/>
      <w:lvlJc w:val="left"/>
      <w:pPr>
        <w:ind w:left="4110" w:hanging="400"/>
      </w:pPr>
    </w:lvl>
    <w:lvl w:ilvl="8" w:tplc="0409001B" w:tentative="1">
      <w:start w:val="1"/>
      <w:numFmt w:val="lowerRoman"/>
      <w:lvlText w:val="%9."/>
      <w:lvlJc w:val="right"/>
      <w:pPr>
        <w:ind w:left="4510" w:hanging="400"/>
      </w:pPr>
    </w:lvl>
  </w:abstractNum>
  <w:abstractNum w:abstractNumId="29" w15:restartNumberingAfterBreak="0">
    <w:nsid w:val="51E34363"/>
    <w:multiLevelType w:val="hybridMultilevel"/>
    <w:tmpl w:val="A4D04FD6"/>
    <w:lvl w:ilvl="0" w:tplc="4F3E6596">
      <w:start w:val="1"/>
      <w:numFmt w:val="bullet"/>
      <w:pStyle w:val="a5"/>
      <w:lvlText w:val="○"/>
      <w:lvlJc w:val="left"/>
      <w:pPr>
        <w:ind w:left="1697" w:hanging="420"/>
      </w:pPr>
      <w:rPr>
        <w:rFonts w:ascii="ＭＳ 明朝" w:eastAsia="ＭＳ 明朝" w:hAnsi="ＭＳ 明朝" w:hint="eastAsia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EB352F"/>
    <w:multiLevelType w:val="hybridMultilevel"/>
    <w:tmpl w:val="FBDE12D4"/>
    <w:lvl w:ilvl="0" w:tplc="E624B3FE">
      <w:start w:val="1"/>
      <w:numFmt w:val="bullet"/>
      <w:lvlText w:val=""/>
      <w:lvlJc w:val="left"/>
      <w:pPr>
        <w:ind w:left="1234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6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4" w:hanging="400"/>
      </w:pPr>
      <w:rPr>
        <w:rFonts w:ascii="Wingdings" w:hAnsi="Wingdings" w:hint="default"/>
      </w:rPr>
    </w:lvl>
  </w:abstractNum>
  <w:abstractNum w:abstractNumId="31" w15:restartNumberingAfterBreak="0">
    <w:nsid w:val="5CEB7A3F"/>
    <w:multiLevelType w:val="hybridMultilevel"/>
    <w:tmpl w:val="C786EAAC"/>
    <w:lvl w:ilvl="0" w:tplc="7778B78A">
      <w:start w:val="1"/>
      <w:numFmt w:val="decimal"/>
      <w:lvlText w:val="[%1] "/>
      <w:lvlJc w:val="left"/>
      <w:pPr>
        <w:ind w:left="62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2" w15:restartNumberingAfterBreak="0">
    <w:nsid w:val="5E9E2230"/>
    <w:multiLevelType w:val="hybridMultilevel"/>
    <w:tmpl w:val="DB52852E"/>
    <w:lvl w:ilvl="0" w:tplc="63E0E47A">
      <w:start w:val="1"/>
      <w:numFmt w:val="lowerLetter"/>
      <w:lvlText w:val="(%1)"/>
      <w:lvlJc w:val="left"/>
      <w:pPr>
        <w:ind w:left="1604" w:hanging="400"/>
      </w:pPr>
      <w:rPr>
        <w:rFonts w:eastAsia="Malgun Gothic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391" w:hanging="400"/>
      </w:pPr>
    </w:lvl>
    <w:lvl w:ilvl="2" w:tplc="0409001B" w:tentative="1">
      <w:start w:val="1"/>
      <w:numFmt w:val="lowerRoman"/>
      <w:lvlText w:val="%3."/>
      <w:lvlJc w:val="right"/>
      <w:pPr>
        <w:ind w:left="2791" w:hanging="400"/>
      </w:pPr>
    </w:lvl>
    <w:lvl w:ilvl="3" w:tplc="0409000F" w:tentative="1">
      <w:start w:val="1"/>
      <w:numFmt w:val="decimal"/>
      <w:lvlText w:val="%4."/>
      <w:lvlJc w:val="left"/>
      <w:pPr>
        <w:ind w:left="3191" w:hanging="400"/>
      </w:pPr>
    </w:lvl>
    <w:lvl w:ilvl="4" w:tplc="04090019" w:tentative="1">
      <w:start w:val="1"/>
      <w:numFmt w:val="upperLetter"/>
      <w:lvlText w:val="%5."/>
      <w:lvlJc w:val="left"/>
      <w:pPr>
        <w:ind w:left="3591" w:hanging="400"/>
      </w:pPr>
    </w:lvl>
    <w:lvl w:ilvl="5" w:tplc="0409001B" w:tentative="1">
      <w:start w:val="1"/>
      <w:numFmt w:val="lowerRoman"/>
      <w:lvlText w:val="%6."/>
      <w:lvlJc w:val="right"/>
      <w:pPr>
        <w:ind w:left="3991" w:hanging="400"/>
      </w:pPr>
    </w:lvl>
    <w:lvl w:ilvl="6" w:tplc="0409000F" w:tentative="1">
      <w:start w:val="1"/>
      <w:numFmt w:val="decimal"/>
      <w:lvlText w:val="%7."/>
      <w:lvlJc w:val="left"/>
      <w:pPr>
        <w:ind w:left="4391" w:hanging="400"/>
      </w:pPr>
    </w:lvl>
    <w:lvl w:ilvl="7" w:tplc="04090019" w:tentative="1">
      <w:start w:val="1"/>
      <w:numFmt w:val="upperLetter"/>
      <w:lvlText w:val="%8."/>
      <w:lvlJc w:val="left"/>
      <w:pPr>
        <w:ind w:left="4791" w:hanging="400"/>
      </w:pPr>
    </w:lvl>
    <w:lvl w:ilvl="8" w:tplc="0409001B" w:tentative="1">
      <w:start w:val="1"/>
      <w:numFmt w:val="lowerRoman"/>
      <w:lvlText w:val="%9."/>
      <w:lvlJc w:val="right"/>
      <w:pPr>
        <w:ind w:left="5191" w:hanging="400"/>
      </w:pPr>
    </w:lvl>
  </w:abstractNum>
  <w:abstractNum w:abstractNumId="33" w15:restartNumberingAfterBreak="0">
    <w:nsid w:val="5EC868FE"/>
    <w:multiLevelType w:val="hybridMultilevel"/>
    <w:tmpl w:val="00F656C4"/>
    <w:lvl w:ilvl="0" w:tplc="03F8B422">
      <w:start w:val="1"/>
      <w:numFmt w:val="decimal"/>
      <w:pStyle w:val="a6"/>
      <w:lvlText w:val="*%1. "/>
      <w:lvlJc w:val="left"/>
      <w:pPr>
        <w:ind w:left="627" w:hanging="40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DE4FBA"/>
    <w:multiLevelType w:val="multilevel"/>
    <w:tmpl w:val="C0E6B61E"/>
    <w:styleLink w:val="21"/>
    <w:lvl w:ilvl="0">
      <w:start w:val="1"/>
      <w:numFmt w:val="decimal"/>
      <w:lvlText w:val="%1)"/>
      <w:lvlJc w:val="left"/>
      <w:pPr>
        <w:ind w:left="1994" w:hanging="400"/>
      </w:pPr>
      <w:rPr>
        <w:rFonts w:eastAsiaTheme="minorEastAsia" w:hint="eastAsia"/>
        <w:sz w:val="22"/>
      </w:rPr>
    </w:lvl>
    <w:lvl w:ilvl="1">
      <w:start w:val="1"/>
      <w:numFmt w:val="decimal"/>
      <w:lvlText w:val="%1)-%2."/>
      <w:lvlJc w:val="left"/>
      <w:pPr>
        <w:ind w:left="2394" w:hanging="400"/>
      </w:pPr>
      <w:rPr>
        <w:rFonts w:eastAsia="Batang" w:hint="eastAsia"/>
        <w:sz w:val="22"/>
      </w:rPr>
    </w:lvl>
    <w:lvl w:ilvl="2">
      <w:start w:val="1"/>
      <w:numFmt w:val="lowerRoman"/>
      <w:lvlText w:val="%3."/>
      <w:lvlJc w:val="right"/>
      <w:pPr>
        <w:ind w:left="2794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194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594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94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394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794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194" w:hanging="400"/>
      </w:pPr>
      <w:rPr>
        <w:rFonts w:hint="eastAsia"/>
      </w:rPr>
    </w:lvl>
  </w:abstractNum>
  <w:abstractNum w:abstractNumId="35" w15:restartNumberingAfterBreak="0">
    <w:nsid w:val="66F04FC0"/>
    <w:multiLevelType w:val="hybridMultilevel"/>
    <w:tmpl w:val="BB228ADE"/>
    <w:lvl w:ilvl="0" w:tplc="DD18A032">
      <w:start w:val="1"/>
      <w:numFmt w:val="bullet"/>
      <w:lvlText w:val="n"/>
      <w:lvlJc w:val="left"/>
      <w:pPr>
        <w:ind w:left="400" w:hanging="400"/>
      </w:pPr>
      <w:rPr>
        <w:rFonts w:ascii="Webdings" w:hAnsi="Web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A63009"/>
    <w:multiLevelType w:val="multilevel"/>
    <w:tmpl w:val="DB8E8CB6"/>
    <w:styleLink w:val="a7"/>
    <w:lvl w:ilvl="0">
      <w:start w:val="1"/>
      <w:numFmt w:val="decimal"/>
      <w:lvlText w:val="%1)"/>
      <w:lvlJc w:val="left"/>
      <w:pPr>
        <w:ind w:left="600" w:hanging="400"/>
      </w:pPr>
      <w:rPr>
        <w:rFonts w:eastAsia="Batang" w:hint="eastAsia"/>
        <w:sz w:val="20"/>
      </w:rPr>
    </w:lvl>
    <w:lvl w:ilvl="1">
      <w:start w:val="1"/>
      <w:numFmt w:val="decimalFullWidth"/>
      <w:lvlText w:val="%1)-%2."/>
      <w:lvlJc w:val="left"/>
      <w:pPr>
        <w:ind w:left="800" w:hanging="400"/>
      </w:pPr>
      <w:rPr>
        <w:rFonts w:eastAsia="Batang" w:hint="eastAsia"/>
        <w:sz w:val="22"/>
      </w:rPr>
    </w:lvl>
    <w:lvl w:ilvl="2">
      <w:start w:val="1"/>
      <w:numFmt w:val="none"/>
      <w:lvlText w:val="%3."/>
      <w:lvlJc w:val="right"/>
      <w:pPr>
        <w:ind w:left="0" w:hanging="37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0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0" w:hanging="400"/>
      </w:pPr>
      <w:rPr>
        <w:rFonts w:eastAsia="Malgun Gothic" w:hint="eastAsia"/>
        <w:b/>
        <w:i w:val="0"/>
        <w:sz w:val="22"/>
      </w:rPr>
    </w:lvl>
    <w:lvl w:ilvl="5">
      <w:start w:val="1"/>
      <w:numFmt w:val="decimal"/>
      <w:lvlText w:val="%5)-%6"/>
      <w:lvlJc w:val="right"/>
      <w:pPr>
        <w:ind w:left="1000" w:hanging="400"/>
      </w:pPr>
      <w:rPr>
        <w:rFonts w:eastAsia="Malgun Gothic" w:hint="eastAsia"/>
        <w:b/>
        <w:i w:val="0"/>
        <w:sz w:val="20"/>
      </w:rPr>
    </w:lvl>
    <w:lvl w:ilvl="6">
      <w:start w:val="1"/>
      <w:numFmt w:val="none"/>
      <w:lvlText w:val="%7"/>
      <w:lvlJc w:val="left"/>
      <w:pPr>
        <w:ind w:left="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0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00"/>
      </w:pPr>
      <w:rPr>
        <w:rFonts w:hint="eastAsia"/>
      </w:rPr>
    </w:lvl>
  </w:abstractNum>
  <w:abstractNum w:abstractNumId="37" w15:restartNumberingAfterBreak="0">
    <w:nsid w:val="7C163242"/>
    <w:multiLevelType w:val="hybridMultilevel"/>
    <w:tmpl w:val="A928EB98"/>
    <w:lvl w:ilvl="0" w:tplc="A3347E66">
      <w:start w:val="1"/>
      <w:numFmt w:val="upperLetter"/>
      <w:lvlText w:val="%1."/>
      <w:lvlJc w:val="left"/>
      <w:pPr>
        <w:ind w:left="825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97" w:hanging="400"/>
      </w:pPr>
    </w:lvl>
    <w:lvl w:ilvl="2" w:tplc="0409001B" w:tentative="1">
      <w:start w:val="1"/>
      <w:numFmt w:val="lowerRoman"/>
      <w:lvlText w:val="%3."/>
      <w:lvlJc w:val="right"/>
      <w:pPr>
        <w:ind w:left="1997" w:hanging="400"/>
      </w:pPr>
    </w:lvl>
    <w:lvl w:ilvl="3" w:tplc="0409000F" w:tentative="1">
      <w:start w:val="1"/>
      <w:numFmt w:val="decimal"/>
      <w:lvlText w:val="%4."/>
      <w:lvlJc w:val="left"/>
      <w:pPr>
        <w:ind w:left="2397" w:hanging="400"/>
      </w:p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38" w15:restartNumberingAfterBreak="0">
    <w:nsid w:val="7E721EEB"/>
    <w:multiLevelType w:val="hybridMultilevel"/>
    <w:tmpl w:val="A34C3FCA"/>
    <w:lvl w:ilvl="0" w:tplc="7658AD86">
      <w:start w:val="1"/>
      <w:numFmt w:val="bullet"/>
      <w:pStyle w:val="50"/>
      <w:lvlText w:val="n"/>
      <w:lvlJc w:val="left"/>
      <w:pPr>
        <w:ind w:left="400" w:hanging="400"/>
      </w:pPr>
      <w:rPr>
        <w:rFonts w:ascii="Webdings" w:hAnsi="Web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5"/>
  </w:num>
  <w:num w:numId="4">
    <w:abstractNumId w:val="18"/>
  </w:num>
  <w:num w:numId="5">
    <w:abstractNumId w:val="29"/>
  </w:num>
  <w:num w:numId="6">
    <w:abstractNumId w:val="19"/>
  </w:num>
  <w:num w:numId="7">
    <w:abstractNumId w:val="12"/>
  </w:num>
  <w:num w:numId="8">
    <w:abstractNumId w:val="38"/>
  </w:num>
  <w:num w:numId="9">
    <w:abstractNumId w:val="4"/>
  </w:num>
  <w:num w:numId="10">
    <w:abstractNumId w:val="27"/>
  </w:num>
  <w:num w:numId="11">
    <w:abstractNumId w:val="36"/>
  </w:num>
  <w:num w:numId="12">
    <w:abstractNumId w:val="34"/>
  </w:num>
  <w:num w:numId="13">
    <w:abstractNumId w:val="26"/>
  </w:num>
  <w:num w:numId="14">
    <w:abstractNumId w:val="14"/>
    <w:lvlOverride w:ilvl="0">
      <w:startOverride w:val="1"/>
    </w:lvlOverride>
  </w:num>
  <w:num w:numId="15">
    <w:abstractNumId w:val="20"/>
  </w:num>
  <w:num w:numId="16">
    <w:abstractNumId w:val="3"/>
  </w:num>
  <w:num w:numId="17">
    <w:abstractNumId w:val="25"/>
  </w:num>
  <w:num w:numId="18">
    <w:abstractNumId w:val="33"/>
  </w:num>
  <w:num w:numId="19">
    <w:abstractNumId w:val="15"/>
  </w:num>
  <w:num w:numId="20">
    <w:abstractNumId w:val="6"/>
  </w:num>
  <w:num w:numId="21">
    <w:abstractNumId w:val="7"/>
  </w:num>
  <w:num w:numId="22">
    <w:abstractNumId w:val="21"/>
  </w:num>
  <w:num w:numId="23">
    <w:abstractNumId w:val="23"/>
  </w:num>
  <w:num w:numId="24">
    <w:abstractNumId w:val="37"/>
  </w:num>
  <w:num w:numId="25">
    <w:abstractNumId w:val="35"/>
  </w:num>
  <w:num w:numId="26">
    <w:abstractNumId w:val="28"/>
  </w:num>
  <w:num w:numId="27">
    <w:abstractNumId w:val="32"/>
  </w:num>
  <w:num w:numId="28">
    <w:abstractNumId w:val="2"/>
  </w:num>
  <w:num w:numId="29">
    <w:abstractNumId w:val="13"/>
  </w:num>
  <w:num w:numId="30">
    <w:abstractNumId w:val="0"/>
  </w:num>
  <w:num w:numId="31">
    <w:abstractNumId w:val="11"/>
  </w:num>
  <w:num w:numId="32">
    <w:abstractNumId w:val="31"/>
  </w:num>
  <w:num w:numId="33">
    <w:abstractNumId w:val="30"/>
  </w:num>
  <w:num w:numId="34">
    <w:abstractNumId w:val="22"/>
  </w:num>
  <w:num w:numId="35">
    <w:abstractNumId w:val="10"/>
  </w:num>
  <w:num w:numId="36">
    <w:abstractNumId w:val="9"/>
  </w:num>
  <w:num w:numId="37">
    <w:abstractNumId w:val="8"/>
  </w:num>
  <w:num w:numId="38">
    <w:abstractNumId w:val="1"/>
  </w:num>
  <w:num w:numId="39">
    <w:abstractNumId w:val="17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on hosuk">
    <w15:presenceInfo w15:providerId="Windows Live" w15:userId="71df338e87088889"/>
  </w15:person>
  <w15:person w15:author="류종우">
    <w15:presenceInfo w15:providerId="AD" w15:userId="S-1-5-21-59751671-2861943279-3732600800-46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/>
  <w:trackRevisions/>
  <w:defaultTabStop w:val="800"/>
  <w:drawingGridHorizontalSpacing w:val="98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F77"/>
    <w:rsid w:val="00010577"/>
    <w:rsid w:val="000107F1"/>
    <w:rsid w:val="000135DF"/>
    <w:rsid w:val="00021DE1"/>
    <w:rsid w:val="00021F0B"/>
    <w:rsid w:val="0003596E"/>
    <w:rsid w:val="000406D5"/>
    <w:rsid w:val="00044C21"/>
    <w:rsid w:val="00052978"/>
    <w:rsid w:val="00061DDB"/>
    <w:rsid w:val="0006373C"/>
    <w:rsid w:val="00067BFF"/>
    <w:rsid w:val="00070544"/>
    <w:rsid w:val="00076EB9"/>
    <w:rsid w:val="00080054"/>
    <w:rsid w:val="00082913"/>
    <w:rsid w:val="000835C1"/>
    <w:rsid w:val="0009643B"/>
    <w:rsid w:val="000A1743"/>
    <w:rsid w:val="000A7333"/>
    <w:rsid w:val="000A7B8B"/>
    <w:rsid w:val="000C3006"/>
    <w:rsid w:val="000D6FDA"/>
    <w:rsid w:val="000D7372"/>
    <w:rsid w:val="000E180B"/>
    <w:rsid w:val="000E24AF"/>
    <w:rsid w:val="000E6A7C"/>
    <w:rsid w:val="000F632D"/>
    <w:rsid w:val="000F72B4"/>
    <w:rsid w:val="000F7750"/>
    <w:rsid w:val="001062A0"/>
    <w:rsid w:val="0010741E"/>
    <w:rsid w:val="001141A2"/>
    <w:rsid w:val="0011466D"/>
    <w:rsid w:val="00115F91"/>
    <w:rsid w:val="00121576"/>
    <w:rsid w:val="00122D31"/>
    <w:rsid w:val="00131724"/>
    <w:rsid w:val="00133777"/>
    <w:rsid w:val="00147FD5"/>
    <w:rsid w:val="00151464"/>
    <w:rsid w:val="0015716C"/>
    <w:rsid w:val="00161F21"/>
    <w:rsid w:val="00170041"/>
    <w:rsid w:val="00183305"/>
    <w:rsid w:val="001850A9"/>
    <w:rsid w:val="00186CA7"/>
    <w:rsid w:val="001929AD"/>
    <w:rsid w:val="001A35FA"/>
    <w:rsid w:val="001B2297"/>
    <w:rsid w:val="001C1762"/>
    <w:rsid w:val="001C2D5D"/>
    <w:rsid w:val="001F1F35"/>
    <w:rsid w:val="002010C8"/>
    <w:rsid w:val="002030FD"/>
    <w:rsid w:val="00203599"/>
    <w:rsid w:val="00207E61"/>
    <w:rsid w:val="0021325B"/>
    <w:rsid w:val="00216125"/>
    <w:rsid w:val="00216FCD"/>
    <w:rsid w:val="00217AFE"/>
    <w:rsid w:val="00244D39"/>
    <w:rsid w:val="002517A4"/>
    <w:rsid w:val="00252061"/>
    <w:rsid w:val="002629D6"/>
    <w:rsid w:val="00270D6D"/>
    <w:rsid w:val="00271CB3"/>
    <w:rsid w:val="002778C1"/>
    <w:rsid w:val="00281728"/>
    <w:rsid w:val="00286C82"/>
    <w:rsid w:val="00290DF7"/>
    <w:rsid w:val="00291051"/>
    <w:rsid w:val="002A201A"/>
    <w:rsid w:val="002A3E54"/>
    <w:rsid w:val="002D3C7C"/>
    <w:rsid w:val="002D6F52"/>
    <w:rsid w:val="002E324F"/>
    <w:rsid w:val="00306BA5"/>
    <w:rsid w:val="00310579"/>
    <w:rsid w:val="00317306"/>
    <w:rsid w:val="00321147"/>
    <w:rsid w:val="00323D9B"/>
    <w:rsid w:val="00325985"/>
    <w:rsid w:val="00334DA0"/>
    <w:rsid w:val="003477C0"/>
    <w:rsid w:val="00347C48"/>
    <w:rsid w:val="00354FAF"/>
    <w:rsid w:val="0036652C"/>
    <w:rsid w:val="003A45E4"/>
    <w:rsid w:val="003A6079"/>
    <w:rsid w:val="003B6C88"/>
    <w:rsid w:val="003C631C"/>
    <w:rsid w:val="003C743E"/>
    <w:rsid w:val="003D03E1"/>
    <w:rsid w:val="003D3675"/>
    <w:rsid w:val="003E1604"/>
    <w:rsid w:val="003E35A4"/>
    <w:rsid w:val="003F1402"/>
    <w:rsid w:val="003F28BB"/>
    <w:rsid w:val="004021EC"/>
    <w:rsid w:val="004045CD"/>
    <w:rsid w:val="0040556F"/>
    <w:rsid w:val="00405B6C"/>
    <w:rsid w:val="00412E9A"/>
    <w:rsid w:val="00415619"/>
    <w:rsid w:val="00424F35"/>
    <w:rsid w:val="004262F4"/>
    <w:rsid w:val="00440BA7"/>
    <w:rsid w:val="00441435"/>
    <w:rsid w:val="00450F53"/>
    <w:rsid w:val="00451C12"/>
    <w:rsid w:val="00452147"/>
    <w:rsid w:val="00460F97"/>
    <w:rsid w:val="00466CB0"/>
    <w:rsid w:val="0047101A"/>
    <w:rsid w:val="00480095"/>
    <w:rsid w:val="00480491"/>
    <w:rsid w:val="00483350"/>
    <w:rsid w:val="00485751"/>
    <w:rsid w:val="00491B6F"/>
    <w:rsid w:val="00492252"/>
    <w:rsid w:val="004B4FE1"/>
    <w:rsid w:val="004E3100"/>
    <w:rsid w:val="004E5771"/>
    <w:rsid w:val="00504133"/>
    <w:rsid w:val="0050682D"/>
    <w:rsid w:val="00510651"/>
    <w:rsid w:val="00516033"/>
    <w:rsid w:val="005201F4"/>
    <w:rsid w:val="00527402"/>
    <w:rsid w:val="005306C9"/>
    <w:rsid w:val="00534F99"/>
    <w:rsid w:val="00535B9A"/>
    <w:rsid w:val="00536E9C"/>
    <w:rsid w:val="0054161A"/>
    <w:rsid w:val="0054417E"/>
    <w:rsid w:val="005820E3"/>
    <w:rsid w:val="00586FBF"/>
    <w:rsid w:val="00594380"/>
    <w:rsid w:val="005A5925"/>
    <w:rsid w:val="005C3ABE"/>
    <w:rsid w:val="005D56FC"/>
    <w:rsid w:val="005E06B4"/>
    <w:rsid w:val="005F70C1"/>
    <w:rsid w:val="00612EC9"/>
    <w:rsid w:val="006163E1"/>
    <w:rsid w:val="00616DB1"/>
    <w:rsid w:val="00630D58"/>
    <w:rsid w:val="00630F02"/>
    <w:rsid w:val="00663835"/>
    <w:rsid w:val="00674722"/>
    <w:rsid w:val="006869BB"/>
    <w:rsid w:val="00687D09"/>
    <w:rsid w:val="00690EE4"/>
    <w:rsid w:val="00691A7B"/>
    <w:rsid w:val="00696E45"/>
    <w:rsid w:val="006A39B1"/>
    <w:rsid w:val="006A3BE6"/>
    <w:rsid w:val="006B24BC"/>
    <w:rsid w:val="006B28A7"/>
    <w:rsid w:val="006B3BE5"/>
    <w:rsid w:val="006B611E"/>
    <w:rsid w:val="006B654C"/>
    <w:rsid w:val="006D4F77"/>
    <w:rsid w:val="006E079F"/>
    <w:rsid w:val="006E4925"/>
    <w:rsid w:val="006F1232"/>
    <w:rsid w:val="006F1364"/>
    <w:rsid w:val="006F2B89"/>
    <w:rsid w:val="006F68F4"/>
    <w:rsid w:val="0070165B"/>
    <w:rsid w:val="0071382D"/>
    <w:rsid w:val="00727C0B"/>
    <w:rsid w:val="0073170F"/>
    <w:rsid w:val="0074192D"/>
    <w:rsid w:val="00750C2C"/>
    <w:rsid w:val="00755579"/>
    <w:rsid w:val="007625C9"/>
    <w:rsid w:val="0076712E"/>
    <w:rsid w:val="00773606"/>
    <w:rsid w:val="00776DBA"/>
    <w:rsid w:val="0078714A"/>
    <w:rsid w:val="007A0031"/>
    <w:rsid w:val="007A4867"/>
    <w:rsid w:val="007B2D14"/>
    <w:rsid w:val="007B76F4"/>
    <w:rsid w:val="007B7B3E"/>
    <w:rsid w:val="007D62B9"/>
    <w:rsid w:val="007E0C0B"/>
    <w:rsid w:val="007E4F77"/>
    <w:rsid w:val="007F015B"/>
    <w:rsid w:val="007F251F"/>
    <w:rsid w:val="007F56B6"/>
    <w:rsid w:val="00800E7A"/>
    <w:rsid w:val="008246F1"/>
    <w:rsid w:val="008301DB"/>
    <w:rsid w:val="0083313C"/>
    <w:rsid w:val="00835D7C"/>
    <w:rsid w:val="008364E2"/>
    <w:rsid w:val="008506F5"/>
    <w:rsid w:val="0085413E"/>
    <w:rsid w:val="00860522"/>
    <w:rsid w:val="00860A3A"/>
    <w:rsid w:val="00864593"/>
    <w:rsid w:val="00877558"/>
    <w:rsid w:val="008A6980"/>
    <w:rsid w:val="008B50B6"/>
    <w:rsid w:val="008C109B"/>
    <w:rsid w:val="008C6658"/>
    <w:rsid w:val="008D6148"/>
    <w:rsid w:val="008E36AE"/>
    <w:rsid w:val="008E41A7"/>
    <w:rsid w:val="008F24F0"/>
    <w:rsid w:val="00903EC3"/>
    <w:rsid w:val="00913E31"/>
    <w:rsid w:val="0092632F"/>
    <w:rsid w:val="00940CAD"/>
    <w:rsid w:val="00942C8C"/>
    <w:rsid w:val="00943D2A"/>
    <w:rsid w:val="009537B9"/>
    <w:rsid w:val="0095521B"/>
    <w:rsid w:val="00956782"/>
    <w:rsid w:val="0095785B"/>
    <w:rsid w:val="00957CC8"/>
    <w:rsid w:val="00960FC5"/>
    <w:rsid w:val="00974F2A"/>
    <w:rsid w:val="00982E1F"/>
    <w:rsid w:val="009841E4"/>
    <w:rsid w:val="00984BD3"/>
    <w:rsid w:val="009A08CD"/>
    <w:rsid w:val="009A6F84"/>
    <w:rsid w:val="009B14E1"/>
    <w:rsid w:val="009B2C5C"/>
    <w:rsid w:val="009C516A"/>
    <w:rsid w:val="009E0EDE"/>
    <w:rsid w:val="009F2D28"/>
    <w:rsid w:val="009F3FEE"/>
    <w:rsid w:val="009F4C5F"/>
    <w:rsid w:val="00A21F7C"/>
    <w:rsid w:val="00A23B82"/>
    <w:rsid w:val="00A30C04"/>
    <w:rsid w:val="00A36AB3"/>
    <w:rsid w:val="00A413A6"/>
    <w:rsid w:val="00A44182"/>
    <w:rsid w:val="00A455BF"/>
    <w:rsid w:val="00A51E29"/>
    <w:rsid w:val="00A52D41"/>
    <w:rsid w:val="00A568BF"/>
    <w:rsid w:val="00A72CFD"/>
    <w:rsid w:val="00A82076"/>
    <w:rsid w:val="00A83269"/>
    <w:rsid w:val="00A858B3"/>
    <w:rsid w:val="00A90337"/>
    <w:rsid w:val="00A92909"/>
    <w:rsid w:val="00A93704"/>
    <w:rsid w:val="00A9458F"/>
    <w:rsid w:val="00AA4718"/>
    <w:rsid w:val="00AA5D4A"/>
    <w:rsid w:val="00AB6514"/>
    <w:rsid w:val="00AD1518"/>
    <w:rsid w:val="00AD4353"/>
    <w:rsid w:val="00AD75FC"/>
    <w:rsid w:val="00AE7842"/>
    <w:rsid w:val="00AE7C4F"/>
    <w:rsid w:val="00AF18D2"/>
    <w:rsid w:val="00AF31D7"/>
    <w:rsid w:val="00AF59F4"/>
    <w:rsid w:val="00B07D82"/>
    <w:rsid w:val="00B207F5"/>
    <w:rsid w:val="00B20E0B"/>
    <w:rsid w:val="00B22211"/>
    <w:rsid w:val="00B30051"/>
    <w:rsid w:val="00B335F2"/>
    <w:rsid w:val="00B419E2"/>
    <w:rsid w:val="00B42396"/>
    <w:rsid w:val="00B57CF3"/>
    <w:rsid w:val="00B66217"/>
    <w:rsid w:val="00B7136B"/>
    <w:rsid w:val="00B85FA1"/>
    <w:rsid w:val="00B97840"/>
    <w:rsid w:val="00BA2A2E"/>
    <w:rsid w:val="00BA5EEB"/>
    <w:rsid w:val="00BA698B"/>
    <w:rsid w:val="00BB0E45"/>
    <w:rsid w:val="00BB1736"/>
    <w:rsid w:val="00BB1E1B"/>
    <w:rsid w:val="00BB31CD"/>
    <w:rsid w:val="00BB3735"/>
    <w:rsid w:val="00BE4888"/>
    <w:rsid w:val="00BF6B5D"/>
    <w:rsid w:val="00C02750"/>
    <w:rsid w:val="00C228A7"/>
    <w:rsid w:val="00C24B0B"/>
    <w:rsid w:val="00C313D1"/>
    <w:rsid w:val="00C37D39"/>
    <w:rsid w:val="00C412E8"/>
    <w:rsid w:val="00C47D2F"/>
    <w:rsid w:val="00C53ED3"/>
    <w:rsid w:val="00C5451E"/>
    <w:rsid w:val="00C73ECF"/>
    <w:rsid w:val="00C77FD8"/>
    <w:rsid w:val="00C835AB"/>
    <w:rsid w:val="00C846E9"/>
    <w:rsid w:val="00C939CF"/>
    <w:rsid w:val="00C9510A"/>
    <w:rsid w:val="00C953E9"/>
    <w:rsid w:val="00C97634"/>
    <w:rsid w:val="00CA16ED"/>
    <w:rsid w:val="00CA17C7"/>
    <w:rsid w:val="00CA1C15"/>
    <w:rsid w:val="00CB1C54"/>
    <w:rsid w:val="00CB7437"/>
    <w:rsid w:val="00CC2149"/>
    <w:rsid w:val="00CD0F4F"/>
    <w:rsid w:val="00CD4398"/>
    <w:rsid w:val="00CD7AC9"/>
    <w:rsid w:val="00CE6796"/>
    <w:rsid w:val="00CF2E3D"/>
    <w:rsid w:val="00CF48AF"/>
    <w:rsid w:val="00CF6101"/>
    <w:rsid w:val="00D002F5"/>
    <w:rsid w:val="00D020B2"/>
    <w:rsid w:val="00D042C9"/>
    <w:rsid w:val="00D044F1"/>
    <w:rsid w:val="00D34DD4"/>
    <w:rsid w:val="00D5182F"/>
    <w:rsid w:val="00D57FD6"/>
    <w:rsid w:val="00D65C16"/>
    <w:rsid w:val="00D76194"/>
    <w:rsid w:val="00D768CC"/>
    <w:rsid w:val="00D8033F"/>
    <w:rsid w:val="00D83332"/>
    <w:rsid w:val="00D83CFB"/>
    <w:rsid w:val="00D86A4D"/>
    <w:rsid w:val="00D87A90"/>
    <w:rsid w:val="00D90C0B"/>
    <w:rsid w:val="00DA2C70"/>
    <w:rsid w:val="00DB4E46"/>
    <w:rsid w:val="00DC0AD9"/>
    <w:rsid w:val="00DC25EE"/>
    <w:rsid w:val="00DD5C64"/>
    <w:rsid w:val="00E00BEE"/>
    <w:rsid w:val="00E10D10"/>
    <w:rsid w:val="00E15282"/>
    <w:rsid w:val="00E16284"/>
    <w:rsid w:val="00E31482"/>
    <w:rsid w:val="00E341AC"/>
    <w:rsid w:val="00E46734"/>
    <w:rsid w:val="00E54176"/>
    <w:rsid w:val="00E5593A"/>
    <w:rsid w:val="00E56BF1"/>
    <w:rsid w:val="00E75231"/>
    <w:rsid w:val="00E77DE4"/>
    <w:rsid w:val="00E90682"/>
    <w:rsid w:val="00E978C0"/>
    <w:rsid w:val="00EA0D6F"/>
    <w:rsid w:val="00EA6AA9"/>
    <w:rsid w:val="00EC39FF"/>
    <w:rsid w:val="00EC645F"/>
    <w:rsid w:val="00ED30CD"/>
    <w:rsid w:val="00ED6641"/>
    <w:rsid w:val="00EE123D"/>
    <w:rsid w:val="00EE3E2E"/>
    <w:rsid w:val="00EE589E"/>
    <w:rsid w:val="00EE5FFD"/>
    <w:rsid w:val="00EF085C"/>
    <w:rsid w:val="00EF1958"/>
    <w:rsid w:val="00EF256A"/>
    <w:rsid w:val="00EF5A2D"/>
    <w:rsid w:val="00F00C23"/>
    <w:rsid w:val="00F0214D"/>
    <w:rsid w:val="00F1395A"/>
    <w:rsid w:val="00F17B71"/>
    <w:rsid w:val="00F2653B"/>
    <w:rsid w:val="00F309C3"/>
    <w:rsid w:val="00F3373A"/>
    <w:rsid w:val="00F3531A"/>
    <w:rsid w:val="00F476D3"/>
    <w:rsid w:val="00F54016"/>
    <w:rsid w:val="00F57865"/>
    <w:rsid w:val="00F60D8C"/>
    <w:rsid w:val="00F779D4"/>
    <w:rsid w:val="00F77F18"/>
    <w:rsid w:val="00FB24F7"/>
    <w:rsid w:val="00FB5A21"/>
    <w:rsid w:val="00FD1618"/>
    <w:rsid w:val="00FE0885"/>
    <w:rsid w:val="00FE34D6"/>
    <w:rsid w:val="00FE6421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873266"/>
  <w15:docId w15:val="{9267B43B-2A5D-4878-9634-2545B3E0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7E4F77"/>
    <w:pPr>
      <w:widowControl w:val="0"/>
      <w:spacing w:after="0" w:line="240" w:lineRule="auto"/>
    </w:pPr>
    <w:rPr>
      <w:rFonts w:ascii="Arial" w:eastAsia="ＭＳ Ｐゴシック" w:hAnsi="Arial"/>
      <w:spacing w:val="-2"/>
      <w:szCs w:val="20"/>
      <w:lang w:eastAsia="ja-JP"/>
    </w:rPr>
  </w:style>
  <w:style w:type="paragraph" w:styleId="1">
    <w:name w:val="heading 1"/>
    <w:basedOn w:val="20"/>
    <w:next w:val="a8"/>
    <w:link w:val="13"/>
    <w:qFormat/>
    <w:rsid w:val="00480095"/>
    <w:pPr>
      <w:numPr>
        <w:ilvl w:val="0"/>
        <w:numId w:val="37"/>
      </w:numPr>
      <w:outlineLvl w:val="0"/>
    </w:pPr>
    <w:rPr>
      <w:sz w:val="26"/>
    </w:rPr>
  </w:style>
  <w:style w:type="paragraph" w:styleId="20">
    <w:name w:val="heading 2"/>
    <w:basedOn w:val="3"/>
    <w:next w:val="a8"/>
    <w:link w:val="22"/>
    <w:qFormat/>
    <w:rsid w:val="00B207F5"/>
    <w:pPr>
      <w:numPr>
        <w:ilvl w:val="2"/>
      </w:numPr>
      <w:outlineLvl w:val="1"/>
    </w:pPr>
    <w:rPr>
      <w:sz w:val="24"/>
    </w:rPr>
  </w:style>
  <w:style w:type="paragraph" w:styleId="3">
    <w:name w:val="heading 3"/>
    <w:basedOn w:val="40"/>
    <w:next w:val="a8"/>
    <w:link w:val="30"/>
    <w:qFormat/>
    <w:rsid w:val="00B207F5"/>
    <w:pPr>
      <w:numPr>
        <w:ilvl w:val="3"/>
      </w:numPr>
      <w:spacing w:before="0" w:after="100" w:line="300" w:lineRule="exact"/>
      <w:outlineLvl w:val="2"/>
    </w:pPr>
    <w:rPr>
      <w:rFonts w:cs="Arial"/>
    </w:rPr>
  </w:style>
  <w:style w:type="paragraph" w:styleId="40">
    <w:name w:val="heading 4"/>
    <w:basedOn w:val="a8"/>
    <w:next w:val="a8"/>
    <w:link w:val="42"/>
    <w:qFormat/>
    <w:rsid w:val="007E4F77"/>
    <w:pPr>
      <w:keepNext/>
      <w:widowControl/>
      <w:numPr>
        <w:ilvl w:val="4"/>
        <w:numId w:val="10"/>
      </w:numPr>
      <w:wordWrap w:val="0"/>
      <w:autoSpaceDE w:val="0"/>
      <w:autoSpaceDN w:val="0"/>
      <w:spacing w:before="60" w:after="60"/>
      <w:outlineLvl w:val="3"/>
    </w:pPr>
    <w:rPr>
      <w:rFonts w:cs="Times New Roman"/>
      <w:b/>
      <w:bCs/>
      <w:spacing w:val="0"/>
      <w:sz w:val="22"/>
      <w:szCs w:val="24"/>
      <w:lang w:eastAsia="ko-KR"/>
    </w:rPr>
  </w:style>
  <w:style w:type="paragraph" w:styleId="51">
    <w:name w:val="heading 5"/>
    <w:basedOn w:val="a8"/>
    <w:next w:val="a8"/>
    <w:link w:val="52"/>
    <w:qFormat/>
    <w:rsid w:val="007E4F77"/>
    <w:pPr>
      <w:keepNext/>
      <w:widowControl/>
      <w:wordWrap w:val="0"/>
      <w:autoSpaceDE w:val="0"/>
      <w:autoSpaceDN w:val="0"/>
      <w:spacing w:before="60" w:after="60"/>
      <w:outlineLvl w:val="4"/>
    </w:pPr>
    <w:rPr>
      <w:rFonts w:cstheme="majorBidi"/>
      <w:b/>
      <w:sz w:val="22"/>
      <w:szCs w:val="24"/>
    </w:rPr>
  </w:style>
  <w:style w:type="paragraph" w:styleId="61">
    <w:name w:val="heading 6"/>
    <w:basedOn w:val="a3"/>
    <w:next w:val="a8"/>
    <w:link w:val="62"/>
    <w:unhideWhenUsed/>
    <w:qFormat/>
    <w:rsid w:val="007E4F77"/>
    <w:pPr>
      <w:numPr>
        <w:numId w:val="0"/>
      </w:numPr>
      <w:ind w:left="670" w:hanging="420"/>
      <w:outlineLvl w:val="5"/>
    </w:pPr>
  </w:style>
  <w:style w:type="paragraph" w:styleId="7">
    <w:name w:val="heading 7"/>
    <w:basedOn w:val="61"/>
    <w:next w:val="a8"/>
    <w:link w:val="70"/>
    <w:unhideWhenUsed/>
    <w:qFormat/>
    <w:rsid w:val="007E4F77"/>
    <w:pPr>
      <w:outlineLvl w:val="6"/>
    </w:pPr>
  </w:style>
  <w:style w:type="paragraph" w:styleId="8">
    <w:name w:val="heading 8"/>
    <w:basedOn w:val="9"/>
    <w:next w:val="a8"/>
    <w:link w:val="80"/>
    <w:unhideWhenUsed/>
    <w:qFormat/>
    <w:rsid w:val="007E4F77"/>
    <w:pPr>
      <w:outlineLvl w:val="7"/>
    </w:pPr>
  </w:style>
  <w:style w:type="paragraph" w:styleId="9">
    <w:name w:val="heading 9"/>
    <w:basedOn w:val="7"/>
    <w:next w:val="a8"/>
    <w:link w:val="90"/>
    <w:unhideWhenUsed/>
    <w:qFormat/>
    <w:rsid w:val="007E4F77"/>
    <w:pPr>
      <w:outlineLvl w:val="8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apple-converted-space">
    <w:name w:val="apple-converted-space"/>
    <w:basedOn w:val="a9"/>
    <w:rsid w:val="007E4F77"/>
  </w:style>
  <w:style w:type="paragraph" w:customStyle="1" w:styleId="Body-1">
    <w:name w:val="Body-1"/>
    <w:basedOn w:val="a8"/>
    <w:rsid w:val="007E4F77"/>
    <w:pPr>
      <w:wordWrap w:val="0"/>
      <w:autoSpaceDE w:val="0"/>
      <w:autoSpaceDN w:val="0"/>
      <w:spacing w:after="100" w:line="280" w:lineRule="exact"/>
    </w:pPr>
    <w:rPr>
      <w:rFonts w:ascii="Noto Sans Japanese Regular" w:eastAsia="Noto Sans Japanese Regular" w:cs="Times New Roman"/>
      <w:spacing w:val="0"/>
      <w:sz w:val="19"/>
      <w:szCs w:val="24"/>
      <w:lang w:eastAsia="ko-KR"/>
    </w:rPr>
  </w:style>
  <w:style w:type="paragraph" w:customStyle="1" w:styleId="Contents">
    <w:name w:val="Contents"/>
    <w:basedOn w:val="a8"/>
    <w:link w:val="ContentsChar"/>
    <w:rsid w:val="007E4F77"/>
    <w:pPr>
      <w:autoSpaceDE w:val="0"/>
      <w:autoSpaceDN w:val="0"/>
      <w:adjustRightInd w:val="0"/>
      <w:ind w:left="490" w:firstLine="490"/>
    </w:pPr>
    <w:rPr>
      <w:rFonts w:ascii="GulimChe" w:eastAsia="GulimChe" w:hAnsi="©öUAA" w:cs="Batang"/>
      <w:kern w:val="0"/>
      <w:sz w:val="24"/>
    </w:rPr>
  </w:style>
  <w:style w:type="character" w:customStyle="1" w:styleId="ContentsChar">
    <w:name w:val="Contents Char"/>
    <w:link w:val="Contents"/>
    <w:rsid w:val="007E4F77"/>
    <w:rPr>
      <w:rFonts w:ascii="GulimChe" w:eastAsia="GulimChe" w:hAnsi="©öUAA" w:cs="Batang"/>
      <w:spacing w:val="-2"/>
      <w:kern w:val="0"/>
      <w:sz w:val="24"/>
      <w:szCs w:val="20"/>
      <w:lang w:eastAsia="ja-JP"/>
    </w:rPr>
  </w:style>
  <w:style w:type="paragraph" w:customStyle="1" w:styleId="Default">
    <w:name w:val="Default"/>
    <w:rsid w:val="007E4F7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oto Sans Japanese Regular" w:eastAsia="Noto Sans Japanese Regular" w:cs="Noto Sans Japanese Regular"/>
      <w:color w:val="000000"/>
      <w:kern w:val="0"/>
      <w:sz w:val="24"/>
      <w:szCs w:val="24"/>
    </w:rPr>
  </w:style>
  <w:style w:type="paragraph" w:styleId="HTML">
    <w:name w:val="HTML Preformatted"/>
    <w:basedOn w:val="a8"/>
    <w:link w:val="HTML0"/>
    <w:uiPriority w:val="99"/>
    <w:unhideWhenUsed/>
    <w:rsid w:val="007E4F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GulimChe" w:eastAsia="GulimChe" w:hAnsi="GulimChe" w:cs="GulimChe"/>
      <w:spacing w:val="0"/>
      <w:kern w:val="0"/>
      <w:sz w:val="24"/>
      <w:szCs w:val="24"/>
      <w:lang w:eastAsia="ko-KR"/>
    </w:rPr>
  </w:style>
  <w:style w:type="character" w:customStyle="1" w:styleId="HTML0">
    <w:name w:val="HTML 書式付き (文字)"/>
    <w:basedOn w:val="a9"/>
    <w:link w:val="HTML"/>
    <w:uiPriority w:val="99"/>
    <w:rsid w:val="007E4F77"/>
    <w:rPr>
      <w:rFonts w:ascii="GulimChe" w:eastAsia="GulimChe" w:hAnsi="GulimChe" w:cs="GulimChe"/>
      <w:kern w:val="0"/>
      <w:sz w:val="24"/>
      <w:szCs w:val="24"/>
    </w:rPr>
  </w:style>
  <w:style w:type="character" w:customStyle="1" w:styleId="jp1">
    <w:name w:val="jp1"/>
    <w:basedOn w:val="a9"/>
    <w:rsid w:val="007E4F77"/>
    <w:rPr>
      <w:rFonts w:ascii="ＭＳ Ｐゴシック" w:eastAsia="ＭＳ Ｐゴシック" w:hAnsi="ＭＳ Ｐゴシック" w:hint="eastAsia"/>
      <w:spacing w:val="15"/>
      <w:sz w:val="21"/>
      <w:szCs w:val="21"/>
    </w:rPr>
  </w:style>
  <w:style w:type="paragraph" w:styleId="ac">
    <w:name w:val="List Paragraph"/>
    <w:basedOn w:val="a8"/>
    <w:link w:val="ad"/>
    <w:uiPriority w:val="34"/>
    <w:qFormat/>
    <w:rsid w:val="007E4F77"/>
    <w:pPr>
      <w:ind w:leftChars="400" w:left="840"/>
    </w:pPr>
  </w:style>
  <w:style w:type="character" w:customStyle="1" w:styleId="ad">
    <w:name w:val="リスト段落 (文字)"/>
    <w:basedOn w:val="a9"/>
    <w:link w:val="ac"/>
    <w:uiPriority w:val="34"/>
    <w:rsid w:val="007E4F77"/>
    <w:rPr>
      <w:rFonts w:ascii="Arial" w:eastAsia="ＭＳ Ｐゴシック" w:hAnsi="Arial"/>
      <w:spacing w:val="-2"/>
      <w:szCs w:val="20"/>
      <w:lang w:eastAsia="ja-JP"/>
    </w:rPr>
  </w:style>
  <w:style w:type="paragraph" w:customStyle="1" w:styleId="st1">
    <w:name w:val="st1"/>
    <w:basedOn w:val="ac"/>
    <w:next w:val="a8"/>
    <w:link w:val="st10"/>
    <w:qFormat/>
    <w:rsid w:val="007E4F77"/>
    <w:pPr>
      <w:keepNext/>
      <w:widowControl/>
      <w:numPr>
        <w:numId w:val="10"/>
      </w:numPr>
      <w:tabs>
        <w:tab w:val="left" w:pos="1176"/>
      </w:tabs>
      <w:wordWrap w:val="0"/>
      <w:autoSpaceDE w:val="0"/>
      <w:autoSpaceDN w:val="0"/>
      <w:spacing w:afterLines="100" w:after="100"/>
      <w:ind w:leftChars="0"/>
    </w:pPr>
    <w:rPr>
      <w:b/>
      <w:sz w:val="28"/>
    </w:rPr>
  </w:style>
  <w:style w:type="character" w:customStyle="1" w:styleId="st10">
    <w:name w:val="st1 (文字)"/>
    <w:basedOn w:val="ad"/>
    <w:link w:val="st1"/>
    <w:rsid w:val="007E4F77"/>
    <w:rPr>
      <w:rFonts w:ascii="Arial" w:eastAsia="ＭＳ Ｐゴシック" w:hAnsi="Arial"/>
      <w:b/>
      <w:spacing w:val="-2"/>
      <w:sz w:val="28"/>
      <w:szCs w:val="20"/>
      <w:lang w:eastAsia="ja-JP"/>
    </w:rPr>
  </w:style>
  <w:style w:type="paragraph" w:styleId="ae">
    <w:name w:val="annotation text"/>
    <w:basedOn w:val="a8"/>
    <w:link w:val="af"/>
    <w:semiHidden/>
    <w:rsid w:val="007E4F77"/>
    <w:pPr>
      <w:wordWrap w:val="0"/>
      <w:autoSpaceDE w:val="0"/>
      <w:autoSpaceDN w:val="0"/>
      <w:spacing w:after="12" w:line="280" w:lineRule="exact"/>
      <w:jc w:val="left"/>
    </w:pPr>
    <w:rPr>
      <w:rFonts w:ascii="Noto Sans Japanese Regular" w:eastAsia="Noto Sans Japanese Regular" w:cs="Times New Roman"/>
      <w:sz w:val="19"/>
      <w:szCs w:val="24"/>
    </w:rPr>
  </w:style>
  <w:style w:type="character" w:customStyle="1" w:styleId="af">
    <w:name w:val="コメント文字列 (文字)"/>
    <w:basedOn w:val="a9"/>
    <w:link w:val="ae"/>
    <w:semiHidden/>
    <w:rsid w:val="007E4F77"/>
    <w:rPr>
      <w:rFonts w:ascii="Noto Sans Japanese Regular" w:eastAsia="Noto Sans Japanese Regular" w:hAnsi="Arial" w:cs="Times New Roman"/>
      <w:spacing w:val="-2"/>
      <w:sz w:val="19"/>
      <w:szCs w:val="24"/>
      <w:lang w:eastAsia="ja-JP"/>
    </w:rPr>
  </w:style>
  <w:style w:type="paragraph" w:styleId="af0">
    <w:name w:val="annotation subject"/>
    <w:basedOn w:val="ae"/>
    <w:next w:val="ae"/>
    <w:link w:val="af1"/>
    <w:semiHidden/>
    <w:rsid w:val="007E4F77"/>
    <w:rPr>
      <w:b/>
      <w:bCs/>
    </w:rPr>
  </w:style>
  <w:style w:type="character" w:customStyle="1" w:styleId="af1">
    <w:name w:val="コメント内容 (文字)"/>
    <w:basedOn w:val="af"/>
    <w:link w:val="af0"/>
    <w:semiHidden/>
    <w:rsid w:val="007E4F77"/>
    <w:rPr>
      <w:rFonts w:ascii="Noto Sans Japanese Regular" w:eastAsia="Noto Sans Japanese Regular" w:hAnsi="Arial" w:cs="Times New Roman"/>
      <w:b/>
      <w:bCs/>
      <w:spacing w:val="-2"/>
      <w:sz w:val="19"/>
      <w:szCs w:val="24"/>
      <w:lang w:eastAsia="ja-JP"/>
    </w:rPr>
  </w:style>
  <w:style w:type="character" w:styleId="af2">
    <w:name w:val="annotation reference"/>
    <w:basedOn w:val="a9"/>
    <w:semiHidden/>
    <w:rsid w:val="007E4F77"/>
    <w:rPr>
      <w:sz w:val="18"/>
      <w:szCs w:val="18"/>
    </w:rPr>
  </w:style>
  <w:style w:type="numbering" w:customStyle="1" w:styleId="10">
    <w:name w:val="スタイル1"/>
    <w:uiPriority w:val="99"/>
    <w:rsid w:val="007E4F77"/>
    <w:pPr>
      <w:numPr>
        <w:numId w:val="1"/>
      </w:numPr>
    </w:pPr>
  </w:style>
  <w:style w:type="character" w:customStyle="1" w:styleId="52">
    <w:name w:val="見出し 5 (文字)"/>
    <w:basedOn w:val="a9"/>
    <w:link w:val="51"/>
    <w:rsid w:val="007E4F77"/>
    <w:rPr>
      <w:rFonts w:ascii="Arial" w:eastAsia="ＭＳ Ｐゴシック" w:hAnsi="Arial" w:cstheme="majorBidi"/>
      <w:b/>
      <w:spacing w:val="-2"/>
      <w:sz w:val="22"/>
      <w:szCs w:val="24"/>
      <w:lang w:eastAsia="ja-JP"/>
    </w:rPr>
  </w:style>
  <w:style w:type="paragraph" w:customStyle="1" w:styleId="12">
    <w:name w:val="タイトル1"/>
    <w:basedOn w:val="51"/>
    <w:next w:val="a8"/>
    <w:link w:val="14"/>
    <w:qFormat/>
    <w:rsid w:val="007E4F77"/>
    <w:pPr>
      <w:numPr>
        <w:ilvl w:val="5"/>
        <w:numId w:val="10"/>
      </w:numPr>
      <w:tabs>
        <w:tab w:val="left" w:pos="142"/>
      </w:tabs>
      <w:spacing w:line="300" w:lineRule="exact"/>
    </w:pPr>
    <w:rPr>
      <w:rFonts w:cs="Malgun Gothic"/>
      <w:b w:val="0"/>
      <w:kern w:val="0"/>
      <w:szCs w:val="20"/>
    </w:rPr>
  </w:style>
  <w:style w:type="character" w:customStyle="1" w:styleId="14">
    <w:name w:val="タイトル1 (文字)"/>
    <w:basedOn w:val="52"/>
    <w:link w:val="12"/>
    <w:rsid w:val="007E4F77"/>
    <w:rPr>
      <w:rFonts w:ascii="Arial" w:eastAsia="ＭＳ Ｐゴシック" w:hAnsi="Arial" w:cs="Malgun Gothic"/>
      <w:b w:val="0"/>
      <w:spacing w:val="-2"/>
      <w:kern w:val="0"/>
      <w:sz w:val="22"/>
      <w:szCs w:val="20"/>
      <w:lang w:eastAsia="ja-JP"/>
    </w:rPr>
  </w:style>
  <w:style w:type="paragraph" w:customStyle="1" w:styleId="a3">
    <w:name w:val="タイトル２"/>
    <w:basedOn w:val="ac"/>
    <w:next w:val="a8"/>
    <w:qFormat/>
    <w:rsid w:val="007E4F77"/>
    <w:pPr>
      <w:keepNext/>
      <w:widowControl/>
      <w:numPr>
        <w:ilvl w:val="6"/>
        <w:numId w:val="10"/>
      </w:numPr>
      <w:wordWrap w:val="0"/>
      <w:autoSpaceDE w:val="0"/>
      <w:autoSpaceDN w:val="0"/>
      <w:ind w:leftChars="0" w:left="0"/>
    </w:pPr>
  </w:style>
  <w:style w:type="paragraph" w:customStyle="1" w:styleId="a4">
    <w:name w:val="タイトル３"/>
    <w:basedOn w:val="ac"/>
    <w:qFormat/>
    <w:rsid w:val="007E4F77"/>
    <w:pPr>
      <w:keepNext/>
      <w:widowControl/>
      <w:numPr>
        <w:ilvl w:val="7"/>
        <w:numId w:val="10"/>
      </w:numPr>
      <w:wordWrap w:val="0"/>
      <w:autoSpaceDE w:val="0"/>
      <w:autoSpaceDN w:val="0"/>
      <w:ind w:leftChars="0" w:left="0"/>
    </w:pPr>
  </w:style>
  <w:style w:type="paragraph" w:customStyle="1" w:styleId="41">
    <w:name w:val="タイトル4"/>
    <w:basedOn w:val="ac"/>
    <w:next w:val="a8"/>
    <w:qFormat/>
    <w:rsid w:val="007E4F77"/>
    <w:pPr>
      <w:keepNext/>
      <w:widowControl/>
      <w:numPr>
        <w:ilvl w:val="8"/>
        <w:numId w:val="10"/>
      </w:numPr>
      <w:wordWrap w:val="0"/>
      <w:autoSpaceDE w:val="0"/>
      <w:autoSpaceDN w:val="0"/>
      <w:ind w:leftChars="0" w:left="0"/>
    </w:pPr>
  </w:style>
  <w:style w:type="paragraph" w:customStyle="1" w:styleId="5">
    <w:name w:val="タイトル5"/>
    <w:basedOn w:val="ac"/>
    <w:next w:val="a8"/>
    <w:qFormat/>
    <w:rsid w:val="007E4F77"/>
    <w:pPr>
      <w:keepNext/>
      <w:widowControl/>
      <w:numPr>
        <w:numId w:val="2"/>
      </w:numPr>
      <w:wordWrap w:val="0"/>
      <w:autoSpaceDE w:val="0"/>
      <w:autoSpaceDN w:val="0"/>
      <w:ind w:leftChars="550" w:left="550"/>
    </w:pPr>
  </w:style>
  <w:style w:type="paragraph" w:customStyle="1" w:styleId="60">
    <w:name w:val="タイトル6"/>
    <w:basedOn w:val="ac"/>
    <w:next w:val="a8"/>
    <w:qFormat/>
    <w:rsid w:val="007E4F77"/>
    <w:pPr>
      <w:keepNext/>
      <w:widowControl/>
      <w:numPr>
        <w:numId w:val="3"/>
      </w:numPr>
      <w:wordWrap w:val="0"/>
      <w:autoSpaceDE w:val="0"/>
      <w:autoSpaceDN w:val="0"/>
      <w:ind w:leftChars="650" w:left="650"/>
    </w:pPr>
  </w:style>
  <w:style w:type="character" w:styleId="af3">
    <w:name w:val="Hyperlink"/>
    <w:basedOn w:val="a9"/>
    <w:uiPriority w:val="99"/>
    <w:unhideWhenUsed/>
    <w:rsid w:val="007E4F77"/>
    <w:rPr>
      <w:rFonts w:eastAsiaTheme="majorEastAsia"/>
      <w:color w:val="0563C1" w:themeColor="hyperlink"/>
      <w:u w:val="single"/>
    </w:rPr>
  </w:style>
  <w:style w:type="paragraph" w:styleId="af4">
    <w:name w:val="footer"/>
    <w:basedOn w:val="a8"/>
    <w:link w:val="af5"/>
    <w:unhideWhenUsed/>
    <w:rsid w:val="007E4F77"/>
    <w:pPr>
      <w:tabs>
        <w:tab w:val="center" w:pos="4252"/>
        <w:tab w:val="right" w:pos="8504"/>
      </w:tabs>
      <w:snapToGrid w:val="0"/>
      <w:jc w:val="left"/>
    </w:pPr>
    <w:rPr>
      <w:rFonts w:eastAsia="Arial"/>
      <w:b/>
      <w:sz w:val="16"/>
    </w:rPr>
  </w:style>
  <w:style w:type="character" w:customStyle="1" w:styleId="af5">
    <w:name w:val="フッター (文字)"/>
    <w:basedOn w:val="a9"/>
    <w:link w:val="af4"/>
    <w:rsid w:val="007E4F77"/>
    <w:rPr>
      <w:rFonts w:ascii="Arial" w:eastAsia="Arial" w:hAnsi="Arial"/>
      <w:b/>
      <w:spacing w:val="-2"/>
      <w:sz w:val="16"/>
      <w:szCs w:val="20"/>
      <w:lang w:eastAsia="ja-JP"/>
    </w:rPr>
  </w:style>
  <w:style w:type="character" w:styleId="af6">
    <w:name w:val="Placeholder Text"/>
    <w:basedOn w:val="a9"/>
    <w:uiPriority w:val="99"/>
    <w:semiHidden/>
    <w:rsid w:val="007E4F77"/>
    <w:rPr>
      <w:color w:val="808080"/>
    </w:rPr>
  </w:style>
  <w:style w:type="paragraph" w:customStyle="1" w:styleId="af7">
    <w:name w:val="プログラムコード"/>
    <w:basedOn w:val="a8"/>
    <w:link w:val="af8"/>
    <w:rsid w:val="007E4F77"/>
    <w:pPr>
      <w:wordWrap w:val="0"/>
      <w:autoSpaceDE w:val="0"/>
      <w:autoSpaceDN w:val="0"/>
    </w:pPr>
    <w:rPr>
      <w:rFonts w:ascii="Courier New" w:eastAsia="Noto Sans Japanese Regular" w:hAnsi="Courier New" w:cs="Times New Roman"/>
      <w:sz w:val="18"/>
      <w:szCs w:val="16"/>
    </w:rPr>
  </w:style>
  <w:style w:type="character" w:customStyle="1" w:styleId="af8">
    <w:name w:val="プログラムコード (文字)"/>
    <w:basedOn w:val="a9"/>
    <w:link w:val="af7"/>
    <w:rsid w:val="007E4F77"/>
    <w:rPr>
      <w:rFonts w:ascii="Courier New" w:eastAsia="Noto Sans Japanese Regular" w:hAnsi="Courier New" w:cs="Times New Roman"/>
      <w:spacing w:val="-2"/>
      <w:sz w:val="18"/>
      <w:szCs w:val="16"/>
      <w:lang w:eastAsia="ja-JP"/>
    </w:rPr>
  </w:style>
  <w:style w:type="paragraph" w:styleId="af9">
    <w:name w:val="header"/>
    <w:basedOn w:val="a8"/>
    <w:link w:val="afa"/>
    <w:uiPriority w:val="99"/>
    <w:unhideWhenUsed/>
    <w:rsid w:val="007E4F77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9"/>
    <w:link w:val="af9"/>
    <w:uiPriority w:val="99"/>
    <w:rsid w:val="007E4F77"/>
    <w:rPr>
      <w:rFonts w:ascii="Arial" w:eastAsia="ＭＳ Ｐゴシック" w:hAnsi="Arial"/>
      <w:spacing w:val="-2"/>
      <w:szCs w:val="20"/>
      <w:lang w:eastAsia="ja-JP"/>
    </w:rPr>
  </w:style>
  <w:style w:type="character" w:styleId="afb">
    <w:name w:val="Strong"/>
    <w:basedOn w:val="a9"/>
    <w:qFormat/>
    <w:rsid w:val="007E4F77"/>
    <w:rPr>
      <w:b/>
      <w:bCs/>
    </w:rPr>
  </w:style>
  <w:style w:type="paragraph" w:customStyle="1" w:styleId="a0">
    <w:name w:val="箇条書き１"/>
    <w:basedOn w:val="ac"/>
    <w:qFormat/>
    <w:rsid w:val="007E4F77"/>
    <w:pPr>
      <w:widowControl/>
      <w:numPr>
        <w:numId w:val="4"/>
      </w:numPr>
      <w:wordWrap w:val="0"/>
      <w:autoSpaceDE w:val="0"/>
      <w:autoSpaceDN w:val="0"/>
      <w:ind w:leftChars="200" w:left="200"/>
    </w:pPr>
  </w:style>
  <w:style w:type="paragraph" w:customStyle="1" w:styleId="a5">
    <w:name w:val="箇条書き２"/>
    <w:basedOn w:val="ac"/>
    <w:qFormat/>
    <w:rsid w:val="007E4F77"/>
    <w:pPr>
      <w:numPr>
        <w:numId w:val="5"/>
      </w:numPr>
      <w:wordWrap w:val="0"/>
      <w:autoSpaceDE w:val="0"/>
      <w:autoSpaceDN w:val="0"/>
      <w:ind w:leftChars="350" w:left="350"/>
    </w:pPr>
  </w:style>
  <w:style w:type="paragraph" w:customStyle="1" w:styleId="a1">
    <w:name w:val="箇条書き３"/>
    <w:basedOn w:val="a8"/>
    <w:qFormat/>
    <w:rsid w:val="007E4F77"/>
    <w:pPr>
      <w:numPr>
        <w:numId w:val="6"/>
      </w:numPr>
      <w:ind w:leftChars="450" w:left="450"/>
    </w:pPr>
  </w:style>
  <w:style w:type="paragraph" w:customStyle="1" w:styleId="4">
    <w:name w:val="箇条書き4"/>
    <w:basedOn w:val="a8"/>
    <w:qFormat/>
    <w:rsid w:val="007E4F77"/>
    <w:pPr>
      <w:numPr>
        <w:numId w:val="7"/>
      </w:numPr>
      <w:ind w:leftChars="650" w:left="650"/>
    </w:pPr>
  </w:style>
  <w:style w:type="paragraph" w:customStyle="1" w:styleId="50">
    <w:name w:val="箇条書き5"/>
    <w:basedOn w:val="a0"/>
    <w:qFormat/>
    <w:rsid w:val="007E4F77"/>
    <w:pPr>
      <w:numPr>
        <w:numId w:val="8"/>
      </w:numPr>
      <w:ind w:leftChars="100" w:left="100"/>
    </w:pPr>
  </w:style>
  <w:style w:type="paragraph" w:customStyle="1" w:styleId="6">
    <w:name w:val="箇条書き6"/>
    <w:basedOn w:val="ac"/>
    <w:qFormat/>
    <w:rsid w:val="007E4F77"/>
    <w:pPr>
      <w:numPr>
        <w:numId w:val="9"/>
      </w:numPr>
      <w:ind w:leftChars="550" w:left="550"/>
    </w:pPr>
  </w:style>
  <w:style w:type="character" w:customStyle="1" w:styleId="42">
    <w:name w:val="見出し 4 (文字)"/>
    <w:basedOn w:val="a9"/>
    <w:link w:val="40"/>
    <w:rsid w:val="007E4F77"/>
    <w:rPr>
      <w:rFonts w:ascii="Arial" w:eastAsia="ＭＳ Ｐゴシック" w:hAnsi="Arial" w:cs="Times New Roman"/>
      <w:b/>
      <w:bCs/>
      <w:sz w:val="22"/>
      <w:szCs w:val="24"/>
    </w:rPr>
  </w:style>
  <w:style w:type="character" w:customStyle="1" w:styleId="30">
    <w:name w:val="見出し 3 (文字)"/>
    <w:basedOn w:val="a9"/>
    <w:link w:val="3"/>
    <w:rsid w:val="00B207F5"/>
    <w:rPr>
      <w:rFonts w:ascii="Arial" w:eastAsia="ＭＳ Ｐゴシック" w:hAnsi="Arial" w:cs="Arial"/>
      <w:b/>
      <w:bCs/>
      <w:sz w:val="22"/>
      <w:szCs w:val="24"/>
    </w:rPr>
  </w:style>
  <w:style w:type="character" w:customStyle="1" w:styleId="22">
    <w:name w:val="見出し 2 (文字)"/>
    <w:basedOn w:val="a9"/>
    <w:link w:val="20"/>
    <w:rsid w:val="00B207F5"/>
    <w:rPr>
      <w:rFonts w:ascii="Arial" w:eastAsia="ＭＳ Ｐゴシック" w:hAnsi="Arial" w:cs="Arial"/>
      <w:b/>
      <w:bCs/>
      <w:sz w:val="24"/>
      <w:szCs w:val="24"/>
    </w:rPr>
  </w:style>
  <w:style w:type="character" w:customStyle="1" w:styleId="13">
    <w:name w:val="見出し 1 (文字)"/>
    <w:basedOn w:val="a9"/>
    <w:link w:val="1"/>
    <w:rsid w:val="00480095"/>
    <w:rPr>
      <w:rFonts w:ascii="Arial" w:eastAsia="ＭＳ Ｐゴシック" w:hAnsi="Arial" w:cs="Arial"/>
      <w:b/>
      <w:bCs/>
      <w:sz w:val="26"/>
      <w:szCs w:val="24"/>
    </w:rPr>
  </w:style>
  <w:style w:type="character" w:customStyle="1" w:styleId="62">
    <w:name w:val="見出し 6 (文字)"/>
    <w:basedOn w:val="a9"/>
    <w:link w:val="61"/>
    <w:rsid w:val="007E4F77"/>
    <w:rPr>
      <w:rFonts w:ascii="Arial" w:eastAsia="ＭＳ Ｐゴシック" w:hAnsi="Arial"/>
      <w:spacing w:val="-2"/>
      <w:szCs w:val="20"/>
      <w:lang w:eastAsia="ja-JP"/>
    </w:rPr>
  </w:style>
  <w:style w:type="character" w:customStyle="1" w:styleId="70">
    <w:name w:val="見出し 7 (文字)"/>
    <w:basedOn w:val="a9"/>
    <w:link w:val="7"/>
    <w:rsid w:val="007E4F77"/>
    <w:rPr>
      <w:rFonts w:ascii="Arial" w:eastAsia="ＭＳ Ｐゴシック" w:hAnsi="Arial"/>
      <w:spacing w:val="-2"/>
      <w:szCs w:val="20"/>
      <w:lang w:eastAsia="ja-JP"/>
    </w:rPr>
  </w:style>
  <w:style w:type="character" w:customStyle="1" w:styleId="90">
    <w:name w:val="見出し 9 (文字)"/>
    <w:basedOn w:val="a9"/>
    <w:link w:val="9"/>
    <w:rsid w:val="007E4F77"/>
    <w:rPr>
      <w:rFonts w:ascii="Arial" w:eastAsia="ＭＳ Ｐゴシック" w:hAnsi="Arial"/>
      <w:spacing w:val="-2"/>
      <w:szCs w:val="20"/>
      <w:lang w:eastAsia="ja-JP"/>
    </w:rPr>
  </w:style>
  <w:style w:type="character" w:customStyle="1" w:styleId="80">
    <w:name w:val="見出し 8 (文字)"/>
    <w:basedOn w:val="a9"/>
    <w:link w:val="8"/>
    <w:rsid w:val="007E4F77"/>
    <w:rPr>
      <w:rFonts w:ascii="Arial" w:eastAsia="ＭＳ Ｐゴシック" w:hAnsi="Arial"/>
      <w:spacing w:val="-2"/>
      <w:szCs w:val="20"/>
      <w:lang w:eastAsia="ja-JP"/>
    </w:rPr>
  </w:style>
  <w:style w:type="paragraph" w:styleId="afc">
    <w:name w:val="Document Map"/>
    <w:basedOn w:val="a8"/>
    <w:link w:val="afd"/>
    <w:rsid w:val="007E4F77"/>
    <w:pPr>
      <w:wordWrap w:val="0"/>
      <w:autoSpaceDE w:val="0"/>
      <w:autoSpaceDN w:val="0"/>
      <w:spacing w:after="12" w:line="280" w:lineRule="exact"/>
    </w:pPr>
    <w:rPr>
      <w:rFonts w:ascii="Gulim" w:eastAsia="Gulim" w:cs="Times New Roman"/>
      <w:sz w:val="18"/>
      <w:szCs w:val="18"/>
    </w:rPr>
  </w:style>
  <w:style w:type="character" w:customStyle="1" w:styleId="afd">
    <w:name w:val="見出しマップ (文字)"/>
    <w:basedOn w:val="a9"/>
    <w:link w:val="afc"/>
    <w:rsid w:val="007E4F77"/>
    <w:rPr>
      <w:rFonts w:ascii="Gulim" w:eastAsia="Gulim" w:hAnsi="Arial" w:cs="Times New Roman"/>
      <w:spacing w:val="-2"/>
      <w:sz w:val="18"/>
      <w:szCs w:val="18"/>
      <w:lang w:eastAsia="ja-JP"/>
    </w:rPr>
  </w:style>
  <w:style w:type="numbering" w:customStyle="1" w:styleId="a7">
    <w:name w:val="그림 번호 목록"/>
    <w:basedOn w:val="ab"/>
    <w:uiPriority w:val="99"/>
    <w:rsid w:val="007E4F77"/>
    <w:pPr>
      <w:numPr>
        <w:numId w:val="11"/>
      </w:numPr>
    </w:pPr>
  </w:style>
  <w:style w:type="numbering" w:customStyle="1" w:styleId="21">
    <w:name w:val="그림 번호 목록2"/>
    <w:basedOn w:val="ab"/>
    <w:uiPriority w:val="99"/>
    <w:rsid w:val="007E4F77"/>
    <w:pPr>
      <w:numPr>
        <w:numId w:val="12"/>
      </w:numPr>
    </w:pPr>
  </w:style>
  <w:style w:type="paragraph" w:customStyle="1" w:styleId="afe">
    <w:name w:val="그림"/>
    <w:aliases w:val="표 제목-가운데"/>
    <w:basedOn w:val="a8"/>
    <w:next w:val="a8"/>
    <w:qFormat/>
    <w:rsid w:val="007E4F77"/>
    <w:pPr>
      <w:wordWrap w:val="0"/>
      <w:autoSpaceDE w:val="0"/>
      <w:autoSpaceDN w:val="0"/>
      <w:spacing w:before="20" w:after="12"/>
      <w:jc w:val="center"/>
    </w:pPr>
    <w:rPr>
      <w:rFonts w:eastAsia="Malgun Gothic" w:cs="Batang"/>
      <w:spacing w:val="0"/>
      <w:lang w:eastAsia="ko-KR"/>
    </w:rPr>
  </w:style>
  <w:style w:type="paragraph" w:customStyle="1" w:styleId="15">
    <w:name w:val="그림번호1"/>
    <w:basedOn w:val="51"/>
    <w:next w:val="a8"/>
    <w:link w:val="1Char"/>
    <w:qFormat/>
    <w:rsid w:val="007E4F77"/>
    <w:pPr>
      <w:tabs>
        <w:tab w:val="left" w:pos="142"/>
      </w:tabs>
      <w:spacing w:line="300" w:lineRule="exact"/>
      <w:ind w:leftChars="75" w:left="427" w:hanging="284"/>
    </w:pPr>
    <w:rPr>
      <w:rFonts w:ascii="Noto Sans Japanese Bold" w:eastAsia="Noto Sans Japanese Bold" w:hAnsi="Malgun Gothic" w:cs="Malgun Gothic"/>
      <w:kern w:val="0"/>
      <w:szCs w:val="20"/>
    </w:rPr>
  </w:style>
  <w:style w:type="character" w:customStyle="1" w:styleId="1Char">
    <w:name w:val="그림번호1 Char"/>
    <w:basedOn w:val="52"/>
    <w:link w:val="15"/>
    <w:rsid w:val="007E4F77"/>
    <w:rPr>
      <w:rFonts w:ascii="Noto Sans Japanese Bold" w:eastAsia="Noto Sans Japanese Bold" w:hAnsi="Malgun Gothic" w:cs="Malgun Gothic"/>
      <w:b/>
      <w:spacing w:val="-2"/>
      <w:kern w:val="0"/>
      <w:sz w:val="22"/>
      <w:szCs w:val="20"/>
      <w:lang w:eastAsia="ja-JP"/>
    </w:rPr>
  </w:style>
  <w:style w:type="paragraph" w:customStyle="1" w:styleId="1-1">
    <w:name w:val="그림번호1-1"/>
    <w:basedOn w:val="61"/>
    <w:next w:val="a8"/>
    <w:qFormat/>
    <w:rsid w:val="007E4F77"/>
    <w:pPr>
      <w:widowControl w:val="0"/>
      <w:numPr>
        <w:ilvl w:val="0"/>
      </w:numPr>
      <w:tabs>
        <w:tab w:val="left" w:pos="200"/>
      </w:tabs>
      <w:spacing w:line="300" w:lineRule="exact"/>
      <w:ind w:left="794" w:hanging="567"/>
      <w:jc w:val="left"/>
    </w:pPr>
    <w:rPr>
      <w:rFonts w:ascii="Noto Sans Japanese Regular" w:eastAsia="Noto Sans Japanese Regular" w:hAnsi="Malgun Gothic" w:cs="Gulim"/>
      <w:b/>
      <w:bCs/>
      <w:spacing w:val="0"/>
      <w:kern w:val="0"/>
      <w:sz w:val="22"/>
      <w:lang w:eastAsia="ko-KR"/>
    </w:rPr>
  </w:style>
  <w:style w:type="paragraph" w:customStyle="1" w:styleId="23">
    <w:name w:val="그림번호2"/>
    <w:basedOn w:val="1"/>
    <w:next w:val="a8"/>
    <w:rsid w:val="007E4F77"/>
    <w:pPr>
      <w:numPr>
        <w:numId w:val="0"/>
      </w:numPr>
      <w:spacing w:after="400" w:line="400" w:lineRule="exact"/>
      <w:ind w:left="2394" w:hanging="400"/>
      <w:jc w:val="left"/>
    </w:pPr>
    <w:rPr>
      <w:rFonts w:ascii="Noto Sans Japanese Black" w:eastAsia="Noto Sans Japanese Black" w:hAnsi="Malgun Gothic"/>
      <w:bCs w:val="0"/>
      <w:kern w:val="0"/>
      <w:sz w:val="22"/>
      <w:szCs w:val="40"/>
    </w:rPr>
  </w:style>
  <w:style w:type="paragraph" w:customStyle="1" w:styleId="31">
    <w:name w:val="그림번호3"/>
    <w:basedOn w:val="1"/>
    <w:next w:val="a8"/>
    <w:rsid w:val="007E4F77"/>
    <w:pPr>
      <w:numPr>
        <w:numId w:val="0"/>
      </w:numPr>
      <w:spacing w:after="400" w:line="400" w:lineRule="exact"/>
      <w:ind w:left="1994" w:hanging="400"/>
      <w:jc w:val="left"/>
    </w:pPr>
    <w:rPr>
      <w:rFonts w:ascii="Noto Sans Japanese Black" w:eastAsia="Noto Sans Japanese Black" w:hAnsi="Malgun Gothic"/>
      <w:bCs w:val="0"/>
      <w:kern w:val="0"/>
      <w:sz w:val="22"/>
      <w:szCs w:val="40"/>
    </w:rPr>
  </w:style>
  <w:style w:type="paragraph" w:customStyle="1" w:styleId="aff">
    <w:name w:val="그림삽입"/>
    <w:basedOn w:val="afe"/>
    <w:next w:val="a8"/>
    <w:qFormat/>
    <w:rsid w:val="007E4F77"/>
    <w:rPr>
      <w:noProof/>
    </w:rPr>
  </w:style>
  <w:style w:type="paragraph" w:customStyle="1" w:styleId="-1">
    <w:name w:val="글머리-1레벨"/>
    <w:basedOn w:val="a8"/>
    <w:qFormat/>
    <w:rsid w:val="007E4F77"/>
    <w:pPr>
      <w:wordWrap w:val="0"/>
      <w:autoSpaceDE w:val="0"/>
      <w:autoSpaceDN w:val="0"/>
      <w:snapToGrid w:val="0"/>
      <w:spacing w:after="12" w:line="320" w:lineRule="exact"/>
      <w:ind w:left="397" w:hanging="397"/>
    </w:pPr>
    <w:rPr>
      <w:rFonts w:cs="Times New Roman"/>
      <w:spacing w:val="0"/>
      <w:szCs w:val="24"/>
      <w:lang w:eastAsia="ko-KR"/>
    </w:rPr>
  </w:style>
  <w:style w:type="paragraph" w:customStyle="1" w:styleId="-2">
    <w:name w:val="글머리-2레벨"/>
    <w:basedOn w:val="a8"/>
    <w:qFormat/>
    <w:rsid w:val="007E4F77"/>
    <w:pPr>
      <w:wordWrap w:val="0"/>
      <w:autoSpaceDE w:val="0"/>
      <w:autoSpaceDN w:val="0"/>
      <w:spacing w:after="12" w:line="320" w:lineRule="exact"/>
      <w:ind w:left="794" w:hanging="397"/>
    </w:pPr>
    <w:rPr>
      <w:rFonts w:eastAsia="Malgun Gothic" w:cs="Times New Roman"/>
      <w:spacing w:val="0"/>
      <w:szCs w:val="24"/>
      <w:lang w:eastAsia="ko-KR"/>
    </w:rPr>
  </w:style>
  <w:style w:type="paragraph" w:customStyle="1" w:styleId="-3">
    <w:name w:val="글머리-3레벨"/>
    <w:basedOn w:val="a8"/>
    <w:qFormat/>
    <w:rsid w:val="007E4F77"/>
    <w:pPr>
      <w:wordWrap w:val="0"/>
      <w:autoSpaceDE w:val="0"/>
      <w:autoSpaceDN w:val="0"/>
      <w:spacing w:after="12" w:line="280" w:lineRule="exact"/>
      <w:ind w:left="1194" w:hanging="400"/>
    </w:pPr>
    <w:rPr>
      <w:rFonts w:ascii="Noto Sans Japanese Regular" w:eastAsia="Noto Sans Japanese Regular" w:hAnsi="Malgun Gothic" w:cs="Times New Roman"/>
      <w:spacing w:val="0"/>
      <w:kern w:val="0"/>
      <w:sz w:val="19"/>
    </w:rPr>
  </w:style>
  <w:style w:type="paragraph" w:customStyle="1" w:styleId="-4">
    <w:name w:val="글머리-4레벨"/>
    <w:basedOn w:val="a8"/>
    <w:qFormat/>
    <w:rsid w:val="007E4F77"/>
    <w:pPr>
      <w:wordWrap w:val="0"/>
      <w:autoSpaceDE w:val="0"/>
      <w:autoSpaceDN w:val="0"/>
      <w:spacing w:after="12" w:line="320" w:lineRule="exact"/>
      <w:ind w:left="1588" w:hanging="397"/>
    </w:pPr>
    <w:rPr>
      <w:rFonts w:eastAsia="Malgun Gothic" w:cs="Times New Roman"/>
      <w:spacing w:val="0"/>
      <w:szCs w:val="24"/>
      <w:lang w:eastAsia="ko-KR"/>
    </w:rPr>
  </w:style>
  <w:style w:type="paragraph" w:customStyle="1" w:styleId="-5">
    <w:name w:val="글머리-5레벨"/>
    <w:basedOn w:val="a8"/>
    <w:qFormat/>
    <w:rsid w:val="007E4F77"/>
    <w:pPr>
      <w:wordWrap w:val="0"/>
      <w:autoSpaceDE w:val="0"/>
      <w:autoSpaceDN w:val="0"/>
      <w:spacing w:after="12" w:line="320" w:lineRule="exact"/>
      <w:ind w:left="1872" w:hanging="284"/>
    </w:pPr>
    <w:rPr>
      <w:rFonts w:eastAsia="Malgun Gothic" w:cs="Times New Roman"/>
      <w:spacing w:val="0"/>
      <w:szCs w:val="24"/>
      <w:lang w:eastAsia="ko-KR"/>
    </w:rPr>
  </w:style>
  <w:style w:type="paragraph" w:customStyle="1" w:styleId="-6">
    <w:name w:val="글머리-6레벨"/>
    <w:basedOn w:val="a8"/>
    <w:qFormat/>
    <w:rsid w:val="007E4F77"/>
    <w:pPr>
      <w:wordWrap w:val="0"/>
      <w:autoSpaceDE w:val="0"/>
      <w:autoSpaceDN w:val="0"/>
      <w:spacing w:after="12" w:line="320" w:lineRule="exact"/>
      <w:ind w:left="2155" w:hanging="284"/>
    </w:pPr>
    <w:rPr>
      <w:rFonts w:eastAsia="Malgun Gothic" w:cs="Times New Roman"/>
      <w:spacing w:val="0"/>
      <w:szCs w:val="24"/>
      <w:lang w:eastAsia="ko-KR"/>
    </w:rPr>
  </w:style>
  <w:style w:type="character" w:customStyle="1" w:styleId="aff0">
    <w:name w:val="내용"/>
    <w:rsid w:val="007E4F77"/>
    <w:rPr>
      <w:rFonts w:ascii="Arial" w:eastAsia="GulimChe" w:hAnsi="Arial"/>
      <w:sz w:val="20"/>
      <w:szCs w:val="20"/>
    </w:rPr>
  </w:style>
  <w:style w:type="numbering" w:customStyle="1" w:styleId="aff1">
    <w:name w:val="다단계 번호"/>
    <w:basedOn w:val="ab"/>
    <w:uiPriority w:val="99"/>
    <w:rsid w:val="007E4F77"/>
  </w:style>
  <w:style w:type="numbering" w:customStyle="1" w:styleId="a2">
    <w:name w:val="다단계 번호 매기기"/>
    <w:uiPriority w:val="99"/>
    <w:rsid w:val="007E4F77"/>
    <w:pPr>
      <w:numPr>
        <w:numId w:val="13"/>
      </w:numPr>
    </w:pPr>
  </w:style>
  <w:style w:type="paragraph" w:customStyle="1" w:styleId="aff2">
    <w:name w:val="図の挿入"/>
    <w:next w:val="a8"/>
    <w:qFormat/>
    <w:rsid w:val="007E4F77"/>
    <w:pPr>
      <w:spacing w:before="120" w:after="0" w:line="240" w:lineRule="auto"/>
      <w:ind w:hangingChars="190" w:hanging="380"/>
      <w:jc w:val="center"/>
    </w:pPr>
    <w:rPr>
      <w:rFonts w:ascii="Malgun Gothic" w:eastAsia="Malgun Gothic" w:hAnsi="Malgun Gothic" w:cs="Batang"/>
      <w:noProof/>
      <w:szCs w:val="20"/>
    </w:rPr>
  </w:style>
  <w:style w:type="paragraph" w:styleId="aff3">
    <w:name w:val="table of figures"/>
    <w:basedOn w:val="a8"/>
    <w:next w:val="a8"/>
    <w:uiPriority w:val="99"/>
    <w:unhideWhenUsed/>
    <w:rsid w:val="00BA5EEB"/>
    <w:pPr>
      <w:ind w:leftChars="200" w:left="200" w:hangingChars="200" w:hanging="200"/>
    </w:pPr>
  </w:style>
  <w:style w:type="paragraph" w:styleId="aff4">
    <w:name w:val="caption"/>
    <w:basedOn w:val="a8"/>
    <w:next w:val="a8"/>
    <w:unhideWhenUsed/>
    <w:qFormat/>
    <w:rsid w:val="007E4F77"/>
    <w:pPr>
      <w:jc w:val="center"/>
    </w:pPr>
    <w:rPr>
      <w:b/>
      <w:bCs/>
    </w:rPr>
  </w:style>
  <w:style w:type="paragraph" w:styleId="16">
    <w:name w:val="toc 1"/>
    <w:basedOn w:val="a8"/>
    <w:next w:val="a8"/>
    <w:autoRedefine/>
    <w:uiPriority w:val="39"/>
    <w:unhideWhenUsed/>
    <w:rsid w:val="007E4F77"/>
    <w:pPr>
      <w:tabs>
        <w:tab w:val="left" w:pos="784"/>
        <w:tab w:val="left" w:pos="1200"/>
        <w:tab w:val="right" w:leader="dot" w:pos="9515"/>
        <w:tab w:val="right" w:leader="dot" w:pos="9571"/>
      </w:tabs>
      <w:spacing w:before="300" w:after="120" w:line="300" w:lineRule="exact"/>
      <w:ind w:left="315" w:hangingChars="157" w:hanging="315"/>
    </w:pPr>
    <w:rPr>
      <w:b/>
      <w:noProof/>
    </w:rPr>
  </w:style>
  <w:style w:type="paragraph" w:styleId="24">
    <w:name w:val="toc 2"/>
    <w:basedOn w:val="a8"/>
    <w:next w:val="a8"/>
    <w:autoRedefine/>
    <w:uiPriority w:val="39"/>
    <w:unhideWhenUsed/>
    <w:rsid w:val="00E90682"/>
    <w:pPr>
      <w:tabs>
        <w:tab w:val="left" w:pos="588"/>
        <w:tab w:val="right" w:leader="dot" w:pos="9571"/>
      </w:tabs>
      <w:spacing w:before="40" w:after="40" w:line="300" w:lineRule="exact"/>
      <w:ind w:leftChars="100" w:left="196"/>
    </w:pPr>
    <w:rPr>
      <w:b/>
      <w:noProof/>
    </w:rPr>
  </w:style>
  <w:style w:type="paragraph" w:styleId="32">
    <w:name w:val="toc 3"/>
    <w:basedOn w:val="a8"/>
    <w:next w:val="a8"/>
    <w:autoRedefine/>
    <w:uiPriority w:val="39"/>
    <w:unhideWhenUsed/>
    <w:rsid w:val="003E35A4"/>
    <w:pPr>
      <w:tabs>
        <w:tab w:val="left" w:pos="882"/>
        <w:tab w:val="right" w:leader="dot" w:pos="9571"/>
      </w:tabs>
      <w:spacing w:line="300" w:lineRule="exact"/>
      <w:ind w:leftChars="200" w:left="392"/>
    </w:pPr>
    <w:rPr>
      <w:noProof/>
    </w:rPr>
  </w:style>
  <w:style w:type="paragraph" w:styleId="43">
    <w:name w:val="toc 4"/>
    <w:basedOn w:val="a8"/>
    <w:next w:val="a8"/>
    <w:autoRedefine/>
    <w:uiPriority w:val="39"/>
    <w:unhideWhenUsed/>
    <w:rsid w:val="007E4F77"/>
    <w:pPr>
      <w:tabs>
        <w:tab w:val="left" w:pos="1568"/>
        <w:tab w:val="right" w:leader="dot" w:pos="9571"/>
      </w:tabs>
      <w:spacing w:line="300" w:lineRule="exact"/>
      <w:ind w:leftChars="450" w:left="882"/>
    </w:pPr>
    <w:rPr>
      <w:noProof/>
    </w:rPr>
  </w:style>
  <w:style w:type="paragraph" w:styleId="53">
    <w:name w:val="toc 5"/>
    <w:basedOn w:val="a8"/>
    <w:next w:val="a8"/>
    <w:uiPriority w:val="39"/>
    <w:rsid w:val="007E4F77"/>
    <w:pPr>
      <w:wordWrap w:val="0"/>
      <w:autoSpaceDE w:val="0"/>
      <w:autoSpaceDN w:val="0"/>
      <w:spacing w:line="280" w:lineRule="exact"/>
      <w:ind w:left="800"/>
      <w:jc w:val="left"/>
    </w:pPr>
    <w:rPr>
      <w:rFonts w:eastAsiaTheme="minorHAnsi" w:cs="Times New Roman"/>
      <w:sz w:val="19"/>
    </w:rPr>
  </w:style>
  <w:style w:type="paragraph" w:styleId="63">
    <w:name w:val="toc 6"/>
    <w:basedOn w:val="a8"/>
    <w:next w:val="a8"/>
    <w:autoRedefine/>
    <w:uiPriority w:val="39"/>
    <w:rsid w:val="007E4F77"/>
    <w:pPr>
      <w:wordWrap w:val="0"/>
      <w:autoSpaceDE w:val="0"/>
      <w:autoSpaceDN w:val="0"/>
      <w:spacing w:line="280" w:lineRule="exact"/>
      <w:ind w:left="1000"/>
      <w:jc w:val="left"/>
    </w:pPr>
    <w:rPr>
      <w:rFonts w:eastAsiaTheme="minorHAnsi" w:cs="Times New Roman"/>
      <w:sz w:val="19"/>
    </w:rPr>
  </w:style>
  <w:style w:type="paragraph" w:styleId="71">
    <w:name w:val="toc 7"/>
    <w:basedOn w:val="a8"/>
    <w:next w:val="a8"/>
    <w:autoRedefine/>
    <w:uiPriority w:val="39"/>
    <w:rsid w:val="007E4F77"/>
    <w:pPr>
      <w:wordWrap w:val="0"/>
      <w:autoSpaceDE w:val="0"/>
      <w:autoSpaceDN w:val="0"/>
      <w:spacing w:line="280" w:lineRule="exact"/>
      <w:ind w:left="1200"/>
      <w:jc w:val="left"/>
    </w:pPr>
    <w:rPr>
      <w:rFonts w:eastAsiaTheme="minorHAnsi" w:cs="Times New Roman"/>
      <w:sz w:val="19"/>
    </w:rPr>
  </w:style>
  <w:style w:type="paragraph" w:styleId="81">
    <w:name w:val="toc 8"/>
    <w:basedOn w:val="a8"/>
    <w:next w:val="a8"/>
    <w:autoRedefine/>
    <w:uiPriority w:val="39"/>
    <w:unhideWhenUsed/>
    <w:rsid w:val="007E4F77"/>
    <w:pPr>
      <w:wordWrap w:val="0"/>
      <w:autoSpaceDE w:val="0"/>
      <w:autoSpaceDN w:val="0"/>
      <w:spacing w:after="200" w:line="276" w:lineRule="auto"/>
      <w:ind w:leftChars="1400" w:left="2975"/>
    </w:pPr>
    <w:rPr>
      <w:rFonts w:eastAsiaTheme="minorEastAsia"/>
      <w:sz w:val="19"/>
      <w:szCs w:val="22"/>
    </w:rPr>
  </w:style>
  <w:style w:type="paragraph" w:styleId="91">
    <w:name w:val="toc 9"/>
    <w:basedOn w:val="a8"/>
    <w:next w:val="a8"/>
    <w:autoRedefine/>
    <w:uiPriority w:val="39"/>
    <w:unhideWhenUsed/>
    <w:rsid w:val="007E4F77"/>
    <w:pPr>
      <w:wordWrap w:val="0"/>
      <w:autoSpaceDE w:val="0"/>
      <w:autoSpaceDN w:val="0"/>
      <w:spacing w:after="200" w:line="276" w:lineRule="auto"/>
      <w:ind w:leftChars="1600" w:left="3400"/>
    </w:pPr>
    <w:rPr>
      <w:rFonts w:eastAsiaTheme="minorEastAsia"/>
      <w:sz w:val="19"/>
      <w:szCs w:val="22"/>
    </w:rPr>
  </w:style>
  <w:style w:type="paragraph" w:customStyle="1" w:styleId="-00">
    <w:name w:val="목차-0레벨"/>
    <w:basedOn w:val="a8"/>
    <w:next w:val="a8"/>
    <w:link w:val="-0Char"/>
    <w:qFormat/>
    <w:rsid w:val="007E4F77"/>
    <w:pPr>
      <w:wordWrap w:val="0"/>
      <w:autoSpaceDE w:val="0"/>
      <w:autoSpaceDN w:val="0"/>
      <w:snapToGrid w:val="0"/>
      <w:spacing w:before="120" w:after="120" w:line="280" w:lineRule="exact"/>
    </w:pPr>
    <w:rPr>
      <w:rFonts w:ascii="Noto Sans Japanese Bold" w:eastAsia="Noto Sans Japanese Bold" w:hAnsi="Malgun Gothic" w:cs="Times New Roman"/>
      <w:b/>
      <w:spacing w:val="0"/>
      <w:kern w:val="0"/>
      <w:sz w:val="22"/>
      <w:szCs w:val="22"/>
      <w:lang w:eastAsia="ko-KR"/>
    </w:rPr>
  </w:style>
  <w:style w:type="character" w:customStyle="1" w:styleId="-0Char">
    <w:name w:val="목차-0레벨 Char"/>
    <w:basedOn w:val="a9"/>
    <w:link w:val="-00"/>
    <w:rsid w:val="007E4F77"/>
    <w:rPr>
      <w:rFonts w:ascii="Noto Sans Japanese Bold" w:eastAsia="Noto Sans Japanese Bold" w:hAnsi="Malgun Gothic" w:cs="Times New Roman"/>
      <w:b/>
      <w:kern w:val="0"/>
      <w:sz w:val="22"/>
    </w:rPr>
  </w:style>
  <w:style w:type="paragraph" w:customStyle="1" w:styleId="-10">
    <w:name w:val="목차-1레벨"/>
    <w:basedOn w:val="a8"/>
    <w:qFormat/>
    <w:rsid w:val="007E4F77"/>
    <w:pPr>
      <w:wordWrap w:val="0"/>
      <w:autoSpaceDE w:val="0"/>
      <w:autoSpaceDN w:val="0"/>
      <w:snapToGrid w:val="0"/>
      <w:spacing w:after="12" w:line="280" w:lineRule="exact"/>
      <w:ind w:left="400" w:hanging="400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paragraph" w:customStyle="1" w:styleId="-20">
    <w:name w:val="목차-2레벨"/>
    <w:basedOn w:val="a8"/>
    <w:qFormat/>
    <w:rsid w:val="007E4F77"/>
    <w:pPr>
      <w:wordWrap w:val="0"/>
      <w:autoSpaceDE w:val="0"/>
      <w:autoSpaceDN w:val="0"/>
      <w:adjustRightInd w:val="0"/>
      <w:spacing w:after="12" w:line="280" w:lineRule="exact"/>
      <w:ind w:left="825" w:hanging="400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paragraph" w:customStyle="1" w:styleId="-30">
    <w:name w:val="목차-3레벨"/>
    <w:basedOn w:val="a8"/>
    <w:qFormat/>
    <w:rsid w:val="007E4F77"/>
    <w:pPr>
      <w:wordWrap w:val="0"/>
      <w:autoSpaceDE w:val="0"/>
      <w:autoSpaceDN w:val="0"/>
      <w:spacing w:after="12" w:line="280" w:lineRule="exact"/>
      <w:ind w:left="1194" w:hanging="400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paragraph" w:customStyle="1" w:styleId="-32">
    <w:name w:val="목차-3레벨2"/>
    <w:basedOn w:val="-20"/>
    <w:rsid w:val="007E4F77"/>
    <w:pPr>
      <w:numPr>
        <w:numId w:val="14"/>
      </w:numPr>
    </w:pPr>
  </w:style>
  <w:style w:type="paragraph" w:customStyle="1" w:styleId="-40">
    <w:name w:val="목차-4레벨"/>
    <w:basedOn w:val="a8"/>
    <w:qFormat/>
    <w:rsid w:val="007E4F77"/>
    <w:pPr>
      <w:wordWrap w:val="0"/>
      <w:autoSpaceDE w:val="0"/>
      <w:autoSpaceDN w:val="0"/>
      <w:spacing w:after="12" w:line="280" w:lineRule="exact"/>
      <w:ind w:left="1604" w:hanging="400"/>
    </w:pPr>
    <w:rPr>
      <w:rFonts w:ascii="Noto Sans Japanese Regular" w:eastAsia="Noto Sans Japanese Regular" w:hAnsi="Malgun Gothic" w:cs="Times New Roman"/>
      <w:spacing w:val="0"/>
      <w:kern w:val="0"/>
      <w:sz w:val="19"/>
    </w:rPr>
  </w:style>
  <w:style w:type="paragraph" w:customStyle="1" w:styleId="aff5">
    <w:name w:val="目次タイトル"/>
    <w:basedOn w:val="a8"/>
    <w:next w:val="a8"/>
    <w:qFormat/>
    <w:rsid w:val="007E4F77"/>
    <w:pPr>
      <w:wordWrap w:val="0"/>
      <w:autoSpaceDE w:val="0"/>
      <w:autoSpaceDN w:val="0"/>
      <w:spacing w:after="12"/>
      <w:jc w:val="center"/>
    </w:pPr>
    <w:rPr>
      <w:rFonts w:cs="Times New Roman"/>
      <w:b/>
      <w:sz w:val="28"/>
      <w:szCs w:val="24"/>
    </w:rPr>
  </w:style>
  <w:style w:type="paragraph" w:styleId="aff6">
    <w:name w:val="TOC Heading"/>
    <w:basedOn w:val="1"/>
    <w:next w:val="a8"/>
    <w:uiPriority w:val="39"/>
    <w:unhideWhenUsed/>
    <w:qFormat/>
    <w:rsid w:val="007E4F77"/>
    <w:pPr>
      <w:keepLines/>
      <w:numPr>
        <w:numId w:val="0"/>
      </w:numPr>
      <w:spacing w:before="240" w:line="259" w:lineRule="auto"/>
      <w:jc w:val="center"/>
      <w:outlineLvl w:val="9"/>
    </w:pPr>
    <w:rPr>
      <w:b w:val="0"/>
      <w:kern w:val="0"/>
      <w:sz w:val="32"/>
      <w:szCs w:val="32"/>
    </w:rPr>
  </w:style>
  <w:style w:type="paragraph" w:customStyle="1" w:styleId="aff7">
    <w:name w:val="문서제목"/>
    <w:aliases w:val="목차"/>
    <w:basedOn w:val="a8"/>
    <w:next w:val="a8"/>
    <w:qFormat/>
    <w:rsid w:val="007E4F77"/>
    <w:pPr>
      <w:wordWrap w:val="0"/>
      <w:autoSpaceDE w:val="0"/>
      <w:autoSpaceDN w:val="0"/>
      <w:spacing w:after="12"/>
      <w:jc w:val="center"/>
    </w:pPr>
    <w:rPr>
      <w:rFonts w:ascii="Noto Sans Japanese Regular" w:eastAsia="Noto Sans Japanese Regular" w:hAnsi="Malgun Gothic" w:cs="Times New Roman"/>
      <w:b/>
      <w:spacing w:val="0"/>
      <w:kern w:val="0"/>
      <w:sz w:val="28"/>
      <w:lang w:eastAsia="ko-KR"/>
    </w:rPr>
  </w:style>
  <w:style w:type="paragraph" w:customStyle="1" w:styleId="-11">
    <w:name w:val="별표-1레벨"/>
    <w:basedOn w:val="-1"/>
    <w:next w:val="a8"/>
    <w:qFormat/>
    <w:rsid w:val="007E4F77"/>
    <w:pPr>
      <w:spacing w:line="280" w:lineRule="exact"/>
      <w:ind w:left="800" w:hanging="400"/>
    </w:pPr>
    <w:rPr>
      <w:rFonts w:ascii="Noto Sans Japanese Regular" w:eastAsia="Noto Sans Japanese Regular" w:hAnsi="Malgun Gothic"/>
      <w:kern w:val="0"/>
      <w:sz w:val="19"/>
      <w:szCs w:val="20"/>
    </w:rPr>
  </w:style>
  <w:style w:type="paragraph" w:customStyle="1" w:styleId="-21">
    <w:name w:val="별표-2레벨"/>
    <w:basedOn w:val="-2"/>
    <w:next w:val="a8"/>
    <w:qFormat/>
    <w:rsid w:val="007E4F77"/>
  </w:style>
  <w:style w:type="paragraph" w:customStyle="1" w:styleId="-31">
    <w:name w:val="별표-3레벨"/>
    <w:basedOn w:val="-3"/>
    <w:next w:val="a8"/>
    <w:qFormat/>
    <w:rsid w:val="007E4F77"/>
    <w:pPr>
      <w:ind w:left="1594"/>
    </w:pPr>
  </w:style>
  <w:style w:type="paragraph" w:customStyle="1" w:styleId="-7">
    <w:name w:val="본문 날짜-작성자"/>
    <w:basedOn w:val="a8"/>
    <w:link w:val="-Char"/>
    <w:qFormat/>
    <w:rsid w:val="007E4F77"/>
    <w:pPr>
      <w:wordWrap w:val="0"/>
      <w:autoSpaceDE w:val="0"/>
      <w:autoSpaceDN w:val="0"/>
      <w:spacing w:after="12" w:line="280" w:lineRule="exact"/>
      <w:jc w:val="right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character" w:customStyle="1" w:styleId="-Char">
    <w:name w:val="본문 날짜-작성자 Char"/>
    <w:basedOn w:val="a9"/>
    <w:link w:val="-7"/>
    <w:rsid w:val="007E4F77"/>
    <w:rPr>
      <w:rFonts w:ascii="Noto Sans Japanese Regular" w:eastAsia="Noto Sans Japanese Regular" w:hAnsi="Malgun Gothic" w:cs="Times New Roman"/>
      <w:kern w:val="0"/>
      <w:sz w:val="19"/>
      <w:szCs w:val="20"/>
    </w:rPr>
  </w:style>
  <w:style w:type="paragraph" w:customStyle="1" w:styleId="-01">
    <w:name w:val="본문-0"/>
    <w:basedOn w:val="a8"/>
    <w:qFormat/>
    <w:rsid w:val="007E4F77"/>
    <w:pPr>
      <w:wordWrap w:val="0"/>
      <w:autoSpaceDE w:val="0"/>
      <w:autoSpaceDN w:val="0"/>
      <w:spacing w:after="12" w:line="280" w:lineRule="exact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paragraph" w:customStyle="1" w:styleId="-12">
    <w:name w:val="본문-1"/>
    <w:basedOn w:val="a8"/>
    <w:link w:val="-1Char"/>
    <w:qFormat/>
    <w:rsid w:val="007E4F77"/>
    <w:pPr>
      <w:wordWrap w:val="0"/>
      <w:autoSpaceDE w:val="0"/>
      <w:autoSpaceDN w:val="0"/>
      <w:spacing w:after="12" w:line="280" w:lineRule="exact"/>
      <w:ind w:left="397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character" w:customStyle="1" w:styleId="-1Char">
    <w:name w:val="본문-1 Char"/>
    <w:basedOn w:val="a9"/>
    <w:link w:val="-12"/>
    <w:rsid w:val="007E4F77"/>
    <w:rPr>
      <w:rFonts w:ascii="Noto Sans Japanese Regular" w:eastAsia="Noto Sans Japanese Regular" w:hAnsi="Malgun Gothic" w:cs="Times New Roman"/>
      <w:kern w:val="0"/>
      <w:sz w:val="19"/>
      <w:szCs w:val="20"/>
    </w:rPr>
  </w:style>
  <w:style w:type="paragraph" w:customStyle="1" w:styleId="-22">
    <w:name w:val="본문-2"/>
    <w:basedOn w:val="a8"/>
    <w:link w:val="-2Char"/>
    <w:qFormat/>
    <w:rsid w:val="007E4F77"/>
    <w:pPr>
      <w:kinsoku w:val="0"/>
      <w:wordWrap w:val="0"/>
      <w:autoSpaceDE w:val="0"/>
      <w:autoSpaceDN w:val="0"/>
      <w:spacing w:after="12" w:line="280" w:lineRule="exact"/>
      <w:ind w:left="794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character" w:customStyle="1" w:styleId="-2Char">
    <w:name w:val="본문-2 Char"/>
    <w:basedOn w:val="a9"/>
    <w:link w:val="-22"/>
    <w:rsid w:val="007E4F77"/>
    <w:rPr>
      <w:rFonts w:ascii="Noto Sans Japanese Regular" w:eastAsia="Noto Sans Japanese Regular" w:hAnsi="Malgun Gothic" w:cs="Times New Roman"/>
      <w:kern w:val="0"/>
      <w:sz w:val="19"/>
      <w:szCs w:val="20"/>
    </w:rPr>
  </w:style>
  <w:style w:type="paragraph" w:customStyle="1" w:styleId="-33">
    <w:name w:val="본문-3"/>
    <w:basedOn w:val="a8"/>
    <w:link w:val="-3Char"/>
    <w:qFormat/>
    <w:rsid w:val="007E4F77"/>
    <w:pPr>
      <w:wordWrap w:val="0"/>
      <w:autoSpaceDE w:val="0"/>
      <w:autoSpaceDN w:val="0"/>
      <w:spacing w:after="12" w:line="280" w:lineRule="exact"/>
      <w:ind w:left="1191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character" w:customStyle="1" w:styleId="-3Char">
    <w:name w:val="본문-3 Char"/>
    <w:basedOn w:val="a9"/>
    <w:link w:val="-33"/>
    <w:rsid w:val="007E4F77"/>
    <w:rPr>
      <w:rFonts w:ascii="Noto Sans Japanese Regular" w:eastAsia="Noto Sans Japanese Regular" w:hAnsi="Malgun Gothic" w:cs="Times New Roman"/>
      <w:kern w:val="0"/>
      <w:sz w:val="19"/>
      <w:szCs w:val="20"/>
    </w:rPr>
  </w:style>
  <w:style w:type="paragraph" w:customStyle="1" w:styleId="-41">
    <w:name w:val="본문-4"/>
    <w:basedOn w:val="a8"/>
    <w:link w:val="-4Char"/>
    <w:qFormat/>
    <w:rsid w:val="007E4F77"/>
    <w:pPr>
      <w:wordWrap w:val="0"/>
      <w:autoSpaceDE w:val="0"/>
      <w:autoSpaceDN w:val="0"/>
      <w:spacing w:after="12" w:line="280" w:lineRule="exact"/>
      <w:ind w:left="1588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character" w:customStyle="1" w:styleId="-4Char">
    <w:name w:val="본문-4 Char"/>
    <w:basedOn w:val="a9"/>
    <w:link w:val="-41"/>
    <w:rsid w:val="007E4F77"/>
    <w:rPr>
      <w:rFonts w:ascii="Noto Sans Japanese Regular" w:eastAsia="Noto Sans Japanese Regular" w:hAnsi="Malgun Gothic" w:cs="Times New Roman"/>
      <w:kern w:val="0"/>
      <w:sz w:val="19"/>
      <w:szCs w:val="20"/>
    </w:rPr>
  </w:style>
  <w:style w:type="paragraph" w:styleId="aff8">
    <w:name w:val="Subtitle"/>
    <w:basedOn w:val="a8"/>
    <w:next w:val="a8"/>
    <w:link w:val="aff9"/>
    <w:rsid w:val="007E4F77"/>
    <w:pPr>
      <w:wordWrap w:val="0"/>
      <w:autoSpaceDE w:val="0"/>
      <w:autoSpaceDN w:val="0"/>
      <w:spacing w:after="60" w:line="280" w:lineRule="exact"/>
      <w:jc w:val="center"/>
      <w:outlineLvl w:val="1"/>
    </w:pPr>
    <w:rPr>
      <w:rFonts w:asciiTheme="majorHAnsi" w:eastAsiaTheme="majorEastAsia" w:hAnsiTheme="majorHAnsi" w:cstheme="majorBidi"/>
      <w:spacing w:val="0"/>
      <w:kern w:val="0"/>
      <w:sz w:val="24"/>
      <w:lang w:eastAsia="ko-KR"/>
    </w:rPr>
  </w:style>
  <w:style w:type="character" w:customStyle="1" w:styleId="aff9">
    <w:name w:val="副題 (文字)"/>
    <w:basedOn w:val="a9"/>
    <w:link w:val="aff8"/>
    <w:rsid w:val="007E4F77"/>
    <w:rPr>
      <w:rFonts w:asciiTheme="majorHAnsi" w:eastAsiaTheme="majorEastAsia" w:hAnsiTheme="majorHAnsi" w:cstheme="majorBidi"/>
      <w:kern w:val="0"/>
      <w:sz w:val="24"/>
      <w:szCs w:val="20"/>
    </w:rPr>
  </w:style>
  <w:style w:type="paragraph" w:customStyle="1" w:styleId="110">
    <w:name w:val="스타일 그림번호1 + 오른쪽:  1 글자"/>
    <w:basedOn w:val="15"/>
    <w:rsid w:val="007E4F77"/>
    <w:pPr>
      <w:ind w:leftChars="0" w:left="0" w:firstLine="0"/>
    </w:pPr>
    <w:rPr>
      <w:rFonts w:cs="Batang"/>
      <w:bCs/>
    </w:rPr>
  </w:style>
  <w:style w:type="paragraph" w:customStyle="1" w:styleId="1-11">
    <w:name w:val="스타일 그림번호1-1 + 오른쪽:  1 글자"/>
    <w:basedOn w:val="1-1"/>
    <w:rsid w:val="007E4F77"/>
    <w:pPr>
      <w:widowControl/>
      <w:tabs>
        <w:tab w:val="clear" w:pos="200"/>
      </w:tabs>
      <w:ind w:left="0" w:firstLine="0"/>
      <w:outlineLvl w:val="0"/>
    </w:pPr>
    <w:rPr>
      <w:rFonts w:cs="Batang"/>
    </w:rPr>
  </w:style>
  <w:style w:type="paragraph" w:customStyle="1" w:styleId="1-111">
    <w:name w:val="스타일 그림번호1-1 + 오른쪽:  1 글자1"/>
    <w:basedOn w:val="1-1"/>
    <w:rsid w:val="007E4F77"/>
    <w:pPr>
      <w:widowControl/>
      <w:numPr>
        <w:numId w:val="15"/>
      </w:numPr>
      <w:tabs>
        <w:tab w:val="clear" w:pos="200"/>
      </w:tabs>
      <w:ind w:right="200"/>
      <w:outlineLvl w:val="0"/>
    </w:pPr>
    <w:rPr>
      <w:rFonts w:cs="Batang"/>
    </w:rPr>
  </w:style>
  <w:style w:type="paragraph" w:customStyle="1" w:styleId="035cm">
    <w:name w:val="스타일 그림삽입 + 오른쪽:  0.35 cm"/>
    <w:basedOn w:val="aff"/>
    <w:rsid w:val="007E4F77"/>
    <w:pPr>
      <w:widowControl/>
      <w:wordWrap/>
      <w:autoSpaceDE/>
      <w:autoSpaceDN/>
      <w:spacing w:before="120" w:after="0"/>
    </w:pPr>
    <w:rPr>
      <w:rFonts w:ascii="Malgun Gothic" w:hAnsi="Malgun Gothic"/>
    </w:rPr>
  </w:style>
  <w:style w:type="paragraph" w:customStyle="1" w:styleId="-13">
    <w:name w:val="스타일 글머리-1레벨 + 굵게"/>
    <w:basedOn w:val="-1"/>
    <w:rsid w:val="007E4F77"/>
    <w:pPr>
      <w:spacing w:line="280" w:lineRule="exact"/>
      <w:ind w:left="0" w:firstLine="0"/>
    </w:pPr>
    <w:rPr>
      <w:rFonts w:ascii="Noto Sans Japanese Regular" w:eastAsia="Noto Sans Japanese Regular" w:hAnsi="Malgun Gothic" w:cs="Malgun Gothic"/>
      <w:b/>
      <w:bCs/>
      <w:kern w:val="0"/>
      <w:sz w:val="22"/>
      <w:szCs w:val="22"/>
    </w:rPr>
  </w:style>
  <w:style w:type="paragraph" w:customStyle="1" w:styleId="-23">
    <w:name w:val="스타일 글머리-2레벨 + (영어) 맑은 고딕 (한글) 굴림체 굵게"/>
    <w:basedOn w:val="-2"/>
    <w:rsid w:val="007E4F77"/>
    <w:pPr>
      <w:tabs>
        <w:tab w:val="left" w:pos="822"/>
      </w:tabs>
      <w:spacing w:line="280" w:lineRule="exact"/>
      <w:ind w:left="0" w:firstLine="0"/>
    </w:pPr>
    <w:rPr>
      <w:rFonts w:asciiTheme="minorHAnsi" w:eastAsiaTheme="minorEastAsia" w:hAnsiTheme="minorHAnsi" w:cstheme="minorHAnsi"/>
      <w:b/>
      <w:bCs/>
      <w:kern w:val="0"/>
      <w:sz w:val="19"/>
      <w:szCs w:val="20"/>
    </w:rPr>
  </w:style>
  <w:style w:type="paragraph" w:customStyle="1" w:styleId="-24">
    <w:name w:val="스타일 글머리-2레벨 + +제목(맑은 고딕)"/>
    <w:basedOn w:val="-2"/>
    <w:rsid w:val="007E4F77"/>
    <w:pPr>
      <w:tabs>
        <w:tab w:val="left" w:pos="822"/>
      </w:tabs>
      <w:spacing w:line="280" w:lineRule="exact"/>
      <w:ind w:left="0" w:firstLine="0"/>
    </w:pPr>
    <w:rPr>
      <w:rFonts w:asciiTheme="majorHAnsi" w:eastAsiaTheme="majorHAnsi" w:hAnsiTheme="majorHAnsi"/>
      <w:kern w:val="0"/>
      <w:sz w:val="19"/>
      <w:szCs w:val="20"/>
    </w:rPr>
  </w:style>
  <w:style w:type="paragraph" w:customStyle="1" w:styleId="2">
    <w:name w:val="스타일2"/>
    <w:rsid w:val="007E4F77"/>
    <w:pPr>
      <w:numPr>
        <w:numId w:val="16"/>
      </w:numPr>
      <w:spacing w:after="0" w:line="240" w:lineRule="auto"/>
      <w:ind w:rightChars="100" w:right="100"/>
      <w:jc w:val="left"/>
    </w:pPr>
    <w:rPr>
      <w:rFonts w:ascii="Malgun Gothic" w:eastAsia="Malgun Gothic" w:hAnsi="Malgun Gothic" w:cs="Times New Roman"/>
      <w:b/>
      <w:sz w:val="28"/>
      <w:szCs w:val="24"/>
    </w:rPr>
  </w:style>
  <w:style w:type="paragraph" w:customStyle="1" w:styleId="210">
    <w:name w:val="스타일 스타일2 + 오른쪽:  1 글자"/>
    <w:basedOn w:val="2"/>
    <w:rsid w:val="007E4F77"/>
    <w:pPr>
      <w:numPr>
        <w:numId w:val="0"/>
      </w:numPr>
      <w:ind w:right="200"/>
    </w:pPr>
    <w:rPr>
      <w:rFonts w:cs="Batang"/>
      <w:bCs/>
      <w:sz w:val="32"/>
      <w:szCs w:val="20"/>
    </w:rPr>
  </w:style>
  <w:style w:type="paragraph" w:customStyle="1" w:styleId="211">
    <w:name w:val="스타일 스타일 스타일2 + 오른쪽:  1 글자 + +제목(맑은 고딕)"/>
    <w:basedOn w:val="210"/>
    <w:qFormat/>
    <w:rsid w:val="007E4F77"/>
    <w:rPr>
      <w:rFonts w:asciiTheme="majorHAnsi" w:eastAsiaTheme="majorHAnsi" w:hAnsiTheme="majorHAnsi"/>
    </w:rPr>
  </w:style>
  <w:style w:type="character" w:customStyle="1" w:styleId="25">
    <w:name w:val="캡션2"/>
    <w:rsid w:val="007E4F77"/>
    <w:rPr>
      <w:rFonts w:ascii="GulimChe" w:eastAsia="GulimChe" w:hAnsi="ＭＳ Ｐゴシック"/>
      <w:b/>
      <w:sz w:val="20"/>
      <w:szCs w:val="20"/>
    </w:rPr>
  </w:style>
  <w:style w:type="character" w:customStyle="1" w:styleId="26">
    <w:name w:val="스타일 캡션2 + (영어) 맑은 고딕"/>
    <w:basedOn w:val="25"/>
    <w:rsid w:val="007E4F77"/>
    <w:rPr>
      <w:rFonts w:ascii="Malgun Gothic" w:eastAsiaTheme="minorEastAsia" w:hAnsi="Malgun Gothic"/>
      <w:b/>
      <w:bCs/>
      <w:sz w:val="20"/>
      <w:szCs w:val="20"/>
    </w:rPr>
  </w:style>
  <w:style w:type="paragraph" w:customStyle="1" w:styleId="-8">
    <w:name w:val="표내글-좌측"/>
    <w:basedOn w:val="a8"/>
    <w:qFormat/>
    <w:rsid w:val="007E4F77"/>
    <w:pPr>
      <w:wordWrap w:val="0"/>
      <w:autoSpaceDE w:val="0"/>
      <w:autoSpaceDN w:val="0"/>
      <w:spacing w:after="12" w:line="280" w:lineRule="exact"/>
    </w:pPr>
    <w:rPr>
      <w:rFonts w:ascii="Noto Sans Japanese Regular" w:eastAsia="Noto Sans Japanese Regular" w:cs="Times New Roman"/>
      <w:sz w:val="19"/>
      <w:szCs w:val="24"/>
    </w:rPr>
  </w:style>
  <w:style w:type="paragraph" w:customStyle="1" w:styleId="-9">
    <w:name w:val="스타일 표내글-좌측 + +제목"/>
    <w:basedOn w:val="-8"/>
    <w:rsid w:val="007E4F77"/>
    <w:pPr>
      <w:spacing w:before="60" w:after="60" w:line="240" w:lineRule="exact"/>
    </w:pPr>
    <w:rPr>
      <w:rFonts w:hAnsiTheme="majorHAnsi"/>
      <w:spacing w:val="0"/>
      <w:sz w:val="18"/>
      <w:lang w:eastAsia="ko-KR"/>
    </w:rPr>
  </w:style>
  <w:style w:type="paragraph" w:customStyle="1" w:styleId="0-">
    <w:name w:val="제목 0 - 챕터"/>
    <w:basedOn w:val="a8"/>
    <w:next w:val="a8"/>
    <w:qFormat/>
    <w:rsid w:val="007E4F77"/>
    <w:pPr>
      <w:wordWrap w:val="0"/>
      <w:autoSpaceDE w:val="0"/>
      <w:autoSpaceDN w:val="0"/>
      <w:spacing w:before="240" w:after="120"/>
    </w:pPr>
    <w:rPr>
      <w:rFonts w:ascii="Noto Sans Japanese Regular" w:eastAsia="Noto Sans Japanese Regular" w:hAnsi="Malgun Gothic" w:cs="Times New Roman"/>
      <w:b/>
      <w:spacing w:val="0"/>
      <w:kern w:val="0"/>
      <w:sz w:val="36"/>
      <w:lang w:eastAsia="ko-KR"/>
    </w:rPr>
  </w:style>
  <w:style w:type="paragraph" w:customStyle="1" w:styleId="11">
    <w:name w:val="스타일1"/>
    <w:basedOn w:val="0-"/>
    <w:rsid w:val="007E4F77"/>
    <w:pPr>
      <w:numPr>
        <w:numId w:val="17"/>
      </w:numPr>
    </w:pPr>
  </w:style>
  <w:style w:type="paragraph" w:customStyle="1" w:styleId="33">
    <w:name w:val="스타일3"/>
    <w:basedOn w:val="-33"/>
    <w:rsid w:val="007E4F77"/>
  </w:style>
  <w:style w:type="paragraph" w:customStyle="1" w:styleId="44">
    <w:name w:val="스타일4"/>
    <w:basedOn w:val="-41"/>
    <w:rsid w:val="007E4F77"/>
    <w:rPr>
      <w:rFonts w:asciiTheme="minorHAnsi" w:eastAsiaTheme="minorEastAsia" w:hAnsiTheme="minorHAnsi" w:cstheme="minorHAnsi"/>
    </w:rPr>
  </w:style>
  <w:style w:type="paragraph" w:customStyle="1" w:styleId="54">
    <w:name w:val="스타일5"/>
    <w:basedOn w:val="-41"/>
    <w:rsid w:val="007E4F77"/>
    <w:rPr>
      <w:rFonts w:asciiTheme="minorHAnsi" w:eastAsiaTheme="minorEastAsia" w:hAnsiTheme="minorHAnsi" w:cstheme="minorHAnsi"/>
    </w:rPr>
  </w:style>
  <w:style w:type="paragraph" w:customStyle="1" w:styleId="affa">
    <w:name w:val="인덱스 번호"/>
    <w:basedOn w:val="a8"/>
    <w:autoRedefine/>
    <w:qFormat/>
    <w:rsid w:val="007E4F77"/>
    <w:pPr>
      <w:wordWrap w:val="0"/>
      <w:autoSpaceDE w:val="0"/>
      <w:autoSpaceDN w:val="0"/>
      <w:ind w:left="627" w:hanging="400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character" w:customStyle="1" w:styleId="17">
    <w:name w:val="제목1"/>
    <w:rsid w:val="007E4F77"/>
    <w:rPr>
      <w:rFonts w:ascii="GulimChe" w:eastAsia="GulimChe" w:hAnsi="BatangChe"/>
      <w:b/>
      <w:sz w:val="24"/>
      <w:szCs w:val="24"/>
    </w:rPr>
  </w:style>
  <w:style w:type="paragraph" w:customStyle="1" w:styleId="34">
    <w:name w:val="제목3"/>
    <w:basedOn w:val="40"/>
    <w:link w:val="3Char"/>
    <w:qFormat/>
    <w:rsid w:val="007E4F77"/>
    <w:pPr>
      <w:numPr>
        <w:ilvl w:val="0"/>
        <w:numId w:val="0"/>
      </w:numPr>
      <w:tabs>
        <w:tab w:val="num" w:pos="2000"/>
      </w:tabs>
      <w:spacing w:after="100" w:line="280" w:lineRule="exact"/>
      <w:ind w:left="737" w:hanging="737"/>
    </w:pPr>
    <w:rPr>
      <w:rFonts w:ascii="Noto Sans Japanese Regular" w:eastAsia="Noto Sans Japanese Regular" w:hAnsi="Malgun Gothic"/>
      <w:kern w:val="0"/>
      <w:sz w:val="24"/>
      <w:szCs w:val="20"/>
      <w:lang w:eastAsia="ja-JP"/>
    </w:rPr>
  </w:style>
  <w:style w:type="character" w:customStyle="1" w:styleId="3Char">
    <w:name w:val="제목3 Char"/>
    <w:basedOn w:val="42"/>
    <w:link w:val="34"/>
    <w:rsid w:val="007E4F77"/>
    <w:rPr>
      <w:rFonts w:ascii="Noto Sans Japanese Regular" w:eastAsia="Noto Sans Japanese Regular" w:hAnsi="Malgun Gothic" w:cs="Times New Roman"/>
      <w:b/>
      <w:bCs/>
      <w:kern w:val="0"/>
      <w:sz w:val="24"/>
      <w:szCs w:val="20"/>
      <w:lang w:eastAsia="ja-JP"/>
    </w:rPr>
  </w:style>
  <w:style w:type="paragraph" w:customStyle="1" w:styleId="affb">
    <w:name w:val="제목가운데"/>
    <w:basedOn w:val="7"/>
    <w:next w:val="a8"/>
    <w:qFormat/>
    <w:rsid w:val="007E4F77"/>
    <w:pPr>
      <w:widowControl w:val="0"/>
      <w:numPr>
        <w:ilvl w:val="0"/>
      </w:numPr>
      <w:spacing w:before="20" w:after="12"/>
      <w:ind w:left="597" w:rightChars="100" w:right="100" w:hanging="397"/>
      <w:jc w:val="center"/>
    </w:pPr>
    <w:rPr>
      <w:rFonts w:ascii="Noto Sans Japanese Regular" w:eastAsia="Noto Sans Japanese Regular" w:hAnsi="Malgun Gothic" w:cs="Batang"/>
      <w:spacing w:val="0"/>
      <w:kern w:val="0"/>
      <w:sz w:val="19"/>
      <w:lang w:eastAsia="ko-KR"/>
    </w:rPr>
  </w:style>
  <w:style w:type="paragraph" w:customStyle="1" w:styleId="affc">
    <w:name w:val="주석번호"/>
    <w:basedOn w:val="a8"/>
    <w:qFormat/>
    <w:rsid w:val="007E4F77"/>
    <w:pPr>
      <w:wordWrap w:val="0"/>
      <w:autoSpaceDE w:val="0"/>
      <w:autoSpaceDN w:val="0"/>
      <w:ind w:left="627" w:hanging="400"/>
    </w:pPr>
    <w:rPr>
      <w:rFonts w:ascii="Noto Sans Japanese Regular" w:eastAsia="Noto Sans Japanese Regular" w:hAnsi="Malgun Gothic" w:cs="Times New Roman"/>
      <w:spacing w:val="0"/>
      <w:kern w:val="0"/>
      <w:sz w:val="18"/>
      <w:lang w:eastAsia="ko-KR"/>
    </w:rPr>
  </w:style>
  <w:style w:type="paragraph" w:customStyle="1" w:styleId="a6">
    <w:name w:val="注釈"/>
    <w:basedOn w:val="a8"/>
    <w:qFormat/>
    <w:rsid w:val="007E4F77"/>
    <w:pPr>
      <w:numPr>
        <w:numId w:val="18"/>
      </w:numPr>
      <w:wordWrap w:val="0"/>
      <w:autoSpaceDE w:val="0"/>
      <w:autoSpaceDN w:val="0"/>
      <w:spacing w:line="280" w:lineRule="exact"/>
    </w:pPr>
    <w:rPr>
      <w:rFonts w:cs="Times New Roman"/>
      <w:sz w:val="18"/>
      <w:szCs w:val="24"/>
    </w:rPr>
  </w:style>
  <w:style w:type="paragraph" w:customStyle="1" w:styleId="a">
    <w:name w:val="注意書き"/>
    <w:basedOn w:val="-1"/>
    <w:next w:val="a8"/>
    <w:qFormat/>
    <w:rsid w:val="007E4F77"/>
    <w:pPr>
      <w:numPr>
        <w:numId w:val="19"/>
      </w:numPr>
      <w:spacing w:line="280" w:lineRule="exact"/>
    </w:pPr>
    <w:rPr>
      <w:lang w:eastAsia="ja-JP"/>
    </w:rPr>
  </w:style>
  <w:style w:type="character" w:styleId="27">
    <w:name w:val="Intense Reference"/>
    <w:basedOn w:val="a9"/>
    <w:uiPriority w:val="32"/>
    <w:qFormat/>
    <w:rsid w:val="007E4F77"/>
    <w:rPr>
      <w:b/>
      <w:bCs/>
      <w:smallCaps/>
      <w:color w:val="ED7D31" w:themeColor="accent2"/>
      <w:spacing w:val="5"/>
      <w:u w:val="single"/>
    </w:rPr>
  </w:style>
  <w:style w:type="paragraph" w:styleId="affd">
    <w:name w:val="Balloon Text"/>
    <w:basedOn w:val="a8"/>
    <w:link w:val="affe"/>
    <w:semiHidden/>
    <w:unhideWhenUsed/>
    <w:rsid w:val="007E4F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e">
    <w:name w:val="吹き出し (文字)"/>
    <w:basedOn w:val="a9"/>
    <w:link w:val="affd"/>
    <w:semiHidden/>
    <w:rsid w:val="007E4F77"/>
    <w:rPr>
      <w:rFonts w:asciiTheme="majorHAnsi" w:eastAsiaTheme="majorEastAsia" w:hAnsiTheme="majorHAnsi" w:cstheme="majorBidi"/>
      <w:spacing w:val="-2"/>
      <w:sz w:val="18"/>
      <w:szCs w:val="18"/>
      <w:lang w:eastAsia="ja-JP"/>
    </w:rPr>
  </w:style>
  <w:style w:type="table" w:styleId="afff">
    <w:name w:val="Table Grid"/>
    <w:basedOn w:val="aa"/>
    <w:rsid w:val="007E4F77"/>
    <w:pPr>
      <w:spacing w:after="0" w:line="240" w:lineRule="auto"/>
      <w:jc w:val="left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표 구분선1"/>
    <w:basedOn w:val="aa"/>
    <w:next w:val="afff"/>
    <w:rsid w:val="007E4F77"/>
    <w:pPr>
      <w:widowControl w:val="0"/>
      <w:wordWrap w:val="0"/>
      <w:autoSpaceDE w:val="0"/>
      <w:autoSpaceDN w:val="0"/>
      <w:spacing w:after="0" w:line="240" w:lineRule="auto"/>
    </w:pPr>
    <w:rPr>
      <w:rFonts w:ascii="ＭＳ Ｐゴシック" w:eastAsia="Malgun Gothic" w:hAnsi="ＭＳ Ｐゴシック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a">
    <w:name w:val="표내글-중앙"/>
    <w:basedOn w:val="-8"/>
    <w:qFormat/>
    <w:rsid w:val="007E4F77"/>
    <w:pPr>
      <w:jc w:val="center"/>
    </w:pPr>
  </w:style>
  <w:style w:type="paragraph" w:customStyle="1" w:styleId="-b">
    <w:name w:val="표내글-중앙 굵게"/>
    <w:basedOn w:val="-a"/>
    <w:qFormat/>
    <w:rsid w:val="007E4F77"/>
    <w:rPr>
      <w:b/>
      <w:sz w:val="18"/>
    </w:rPr>
  </w:style>
  <w:style w:type="paragraph" w:customStyle="1" w:styleId="afff0">
    <w:name w:val="表のヘッダー"/>
    <w:basedOn w:val="-b"/>
    <w:qFormat/>
    <w:rsid w:val="007E4F77"/>
    <w:rPr>
      <w:rFonts w:ascii="Courier New" w:eastAsia="ＭＳ Ｐゴシック" w:hAnsi="Courier New"/>
    </w:rPr>
  </w:style>
  <w:style w:type="paragraph" w:customStyle="1" w:styleId="afff1">
    <w:name w:val="表の書式１"/>
    <w:basedOn w:val="a8"/>
    <w:qFormat/>
    <w:rsid w:val="007E4F77"/>
    <w:rPr>
      <w:rFonts w:ascii="Courier New" w:hAnsi="Courier New"/>
      <w:sz w:val="18"/>
    </w:rPr>
  </w:style>
  <w:style w:type="paragraph" w:customStyle="1" w:styleId="28">
    <w:name w:val="表の書式2"/>
    <w:basedOn w:val="a8"/>
    <w:qFormat/>
    <w:rsid w:val="007E4F77"/>
    <w:pPr>
      <w:jc w:val="center"/>
    </w:pPr>
    <w:rPr>
      <w:rFonts w:ascii="Courier New" w:hAnsi="Courier New"/>
      <w:spacing w:val="0"/>
      <w:sz w:val="18"/>
      <w:szCs w:val="21"/>
    </w:rPr>
  </w:style>
  <w:style w:type="paragraph" w:customStyle="1" w:styleId="-c">
    <w:name w:val="표내글-우측"/>
    <w:basedOn w:val="-8"/>
    <w:rsid w:val="007E4F77"/>
    <w:pPr>
      <w:jc w:val="right"/>
    </w:pPr>
    <w:rPr>
      <w:rFonts w:cs="Batang"/>
      <w:kern w:val="0"/>
      <w:szCs w:val="20"/>
    </w:rPr>
  </w:style>
  <w:style w:type="paragraph" w:customStyle="1" w:styleId="-d">
    <w:name w:val="표내글-우측 굵게"/>
    <w:basedOn w:val="-c"/>
    <w:qFormat/>
    <w:rsid w:val="007E4F77"/>
    <w:rPr>
      <w:b/>
      <w:sz w:val="18"/>
    </w:rPr>
  </w:style>
  <w:style w:type="paragraph" w:customStyle="1" w:styleId="-e">
    <w:name w:val="표내글-좌측 굵게"/>
    <w:basedOn w:val="-8"/>
    <w:qFormat/>
    <w:rsid w:val="007E4F77"/>
    <w:rPr>
      <w:b/>
      <w:sz w:val="18"/>
    </w:rPr>
  </w:style>
  <w:style w:type="paragraph" w:customStyle="1" w:styleId="-">
    <w:name w:val="표내-대시"/>
    <w:basedOn w:val="a8"/>
    <w:rsid w:val="007E4F77"/>
    <w:pPr>
      <w:numPr>
        <w:numId w:val="20"/>
      </w:numPr>
      <w:wordWrap w:val="0"/>
      <w:autoSpaceDE w:val="0"/>
      <w:autoSpaceDN w:val="0"/>
      <w:spacing w:after="12" w:line="280" w:lineRule="exact"/>
    </w:pPr>
    <w:rPr>
      <w:rFonts w:ascii="Noto Sans Japanese Regular" w:eastAsia="Noto Sans Japanese Regular" w:cs="Times New Roman"/>
      <w:sz w:val="19"/>
      <w:szCs w:val="24"/>
    </w:rPr>
  </w:style>
  <w:style w:type="paragraph" w:customStyle="1" w:styleId="-0">
    <w:name w:val="표내-점"/>
    <w:basedOn w:val="a8"/>
    <w:link w:val="-Char0"/>
    <w:rsid w:val="007E4F77"/>
    <w:pPr>
      <w:numPr>
        <w:numId w:val="21"/>
      </w:numPr>
      <w:wordWrap w:val="0"/>
      <w:autoSpaceDE w:val="0"/>
      <w:autoSpaceDN w:val="0"/>
      <w:spacing w:after="12" w:line="280" w:lineRule="exact"/>
    </w:pPr>
    <w:rPr>
      <w:rFonts w:ascii="Noto Sans Japanese Regular" w:eastAsia="Noto Sans Japanese Regular" w:cs="Times New Roman"/>
      <w:sz w:val="19"/>
      <w:szCs w:val="24"/>
    </w:rPr>
  </w:style>
  <w:style w:type="character" w:customStyle="1" w:styleId="-Char0">
    <w:name w:val="표내-점 Char"/>
    <w:basedOn w:val="a9"/>
    <w:link w:val="-0"/>
    <w:rsid w:val="007E4F77"/>
    <w:rPr>
      <w:rFonts w:ascii="Noto Sans Japanese Regular" w:eastAsia="Noto Sans Japanese Regular" w:hAnsi="Arial" w:cs="Times New Roman"/>
      <w:spacing w:val="-2"/>
      <w:sz w:val="19"/>
      <w:szCs w:val="24"/>
      <w:lang w:eastAsia="ja-JP"/>
    </w:rPr>
  </w:style>
  <w:style w:type="character" w:styleId="afff2">
    <w:name w:val="FollowedHyperlink"/>
    <w:basedOn w:val="a9"/>
    <w:unhideWhenUsed/>
    <w:rsid w:val="007E4F77"/>
    <w:rPr>
      <w:color w:val="954F72" w:themeColor="followedHyperlink"/>
      <w:u w:val="single"/>
    </w:rPr>
  </w:style>
  <w:style w:type="paragraph" w:styleId="Web">
    <w:name w:val="Normal (Web)"/>
    <w:basedOn w:val="a8"/>
    <w:uiPriority w:val="99"/>
    <w:unhideWhenUsed/>
    <w:rsid w:val="007E4F77"/>
    <w:pPr>
      <w:widowControl/>
      <w:spacing w:before="100" w:beforeAutospacing="1" w:after="100" w:afterAutospacing="1"/>
      <w:jc w:val="left"/>
    </w:pPr>
    <w:rPr>
      <w:rFonts w:ascii="Gulim" w:eastAsia="Gulim" w:hAnsi="Gulim" w:cs="Gulim"/>
      <w:spacing w:val="0"/>
      <w:kern w:val="0"/>
      <w:sz w:val="24"/>
      <w:szCs w:val="24"/>
      <w:lang w:eastAsia="ko-KR"/>
    </w:rPr>
  </w:style>
  <w:style w:type="paragraph" w:customStyle="1" w:styleId="afff3">
    <w:name w:val="標準２"/>
    <w:basedOn w:val="a8"/>
    <w:qFormat/>
    <w:rsid w:val="007E4F77"/>
    <w:pPr>
      <w:wordWrap w:val="0"/>
      <w:autoSpaceDE w:val="0"/>
      <w:autoSpaceDN w:val="0"/>
      <w:snapToGrid w:val="0"/>
      <w:spacing w:before="120" w:after="120" w:line="280" w:lineRule="exact"/>
    </w:pPr>
    <w:rPr>
      <w:rFonts w:ascii="ＭＳ Ｐゴシック" w:hAnsi="ＭＳ Ｐゴシック" w:cs="Times New Roman"/>
      <w:b/>
      <w:spacing w:val="0"/>
      <w:sz w:val="22"/>
      <w:szCs w:val="22"/>
    </w:rPr>
  </w:style>
  <w:style w:type="paragraph" w:customStyle="1" w:styleId="-25">
    <w:name w:val="표준-2레벨"/>
    <w:basedOn w:val="a8"/>
    <w:rsid w:val="007E4F77"/>
    <w:pPr>
      <w:wordWrap w:val="0"/>
      <w:autoSpaceDE w:val="0"/>
      <w:autoSpaceDN w:val="0"/>
      <w:spacing w:after="12" w:line="280" w:lineRule="exact"/>
      <w:ind w:leftChars="400" w:left="400" w:rightChars="100" w:right="100"/>
    </w:pPr>
    <w:rPr>
      <w:rFonts w:ascii="Noto Sans Japanese Regular" w:eastAsia="Noto Sans Japanese Regular" w:hAnsi="Malgun Gothic" w:cs="Times New Roman"/>
      <w:spacing w:val="0"/>
      <w:kern w:val="0"/>
      <w:sz w:val="19"/>
      <w:lang w:eastAsia="ko-KR"/>
    </w:rPr>
  </w:style>
  <w:style w:type="paragraph" w:customStyle="1" w:styleId="afff4">
    <w:name w:val="表中箇条書き"/>
    <w:basedOn w:val="-0"/>
    <w:qFormat/>
    <w:rsid w:val="007E4F77"/>
    <w:pPr>
      <w:tabs>
        <w:tab w:val="clear" w:pos="406"/>
      </w:tabs>
      <w:ind w:left="176" w:hanging="170"/>
    </w:pPr>
    <w:rPr>
      <w:rFonts w:ascii="Courier New" w:eastAsia="ＭＳ Ｐゴシック" w:hAnsi="Courier New"/>
      <w:sz w:val="18"/>
    </w:rPr>
  </w:style>
  <w:style w:type="paragraph" w:customStyle="1" w:styleId="-f">
    <w:name w:val="표지 날짜-작성자"/>
    <w:basedOn w:val="a8"/>
    <w:qFormat/>
    <w:rsid w:val="007E4F77"/>
    <w:pPr>
      <w:wordWrap w:val="0"/>
      <w:autoSpaceDE w:val="0"/>
      <w:autoSpaceDN w:val="0"/>
      <w:spacing w:after="12" w:line="280" w:lineRule="exact"/>
      <w:jc w:val="center"/>
    </w:pPr>
    <w:rPr>
      <w:rFonts w:ascii="Noto Sans Japanese Regular" w:eastAsia="Noto Sans Japanese Regular" w:cs="Times New Roman"/>
      <w:sz w:val="19"/>
      <w:szCs w:val="24"/>
    </w:rPr>
  </w:style>
  <w:style w:type="paragraph" w:customStyle="1" w:styleId="afff5">
    <w:name w:val="표지 제목"/>
    <w:basedOn w:val="a8"/>
    <w:next w:val="a8"/>
    <w:qFormat/>
    <w:rsid w:val="007E4F77"/>
    <w:pPr>
      <w:wordWrap w:val="0"/>
      <w:autoSpaceDE w:val="0"/>
      <w:autoSpaceDN w:val="0"/>
      <w:jc w:val="center"/>
    </w:pPr>
    <w:rPr>
      <w:rFonts w:eastAsia="Malgun Gothic" w:cs="Times New Roman"/>
      <w:spacing w:val="0"/>
      <w:sz w:val="40"/>
      <w:szCs w:val="24"/>
      <w:lang w:eastAsia="ko-KR"/>
    </w:rPr>
  </w:style>
  <w:style w:type="paragraph" w:customStyle="1" w:styleId="afff6">
    <w:name w:val="表紙タイトル"/>
    <w:basedOn w:val="a8"/>
    <w:next w:val="a8"/>
    <w:rsid w:val="007E4F77"/>
    <w:pPr>
      <w:wordWrap w:val="0"/>
      <w:autoSpaceDE w:val="0"/>
      <w:autoSpaceDN w:val="0"/>
      <w:jc w:val="center"/>
    </w:pPr>
    <w:rPr>
      <w:rFonts w:asciiTheme="majorHAnsi" w:hAnsiTheme="majorHAnsi" w:cstheme="majorHAnsi"/>
      <w:i/>
      <w:color w:val="808080" w:themeColor="background1" w:themeShade="80"/>
      <w:kern w:val="0"/>
      <w:sz w:val="56"/>
      <w:szCs w:val="56"/>
    </w:rPr>
  </w:style>
  <w:style w:type="paragraph" w:customStyle="1" w:styleId="afff7">
    <w:name w:val="表紙ドキュメント名"/>
    <w:basedOn w:val="a8"/>
    <w:qFormat/>
    <w:rsid w:val="007E4F77"/>
    <w:pPr>
      <w:jc w:val="center"/>
    </w:pPr>
    <w:rPr>
      <w:rFonts w:cs="Arial"/>
      <w:i/>
      <w:color w:val="808080" w:themeColor="background1" w:themeShade="80"/>
      <w:sz w:val="56"/>
      <w:szCs w:val="56"/>
    </w:rPr>
  </w:style>
  <w:style w:type="paragraph" w:customStyle="1" w:styleId="afff8">
    <w:name w:val="表紙著作権"/>
    <w:basedOn w:val="Contents"/>
    <w:qFormat/>
    <w:rsid w:val="007E4F77"/>
    <w:pPr>
      <w:ind w:leftChars="100" w:left="196" w:firstLine="0"/>
      <w:jc w:val="center"/>
    </w:pPr>
    <w:rPr>
      <w:rFonts w:asciiTheme="majorHAnsi" w:eastAsiaTheme="majorEastAsia" w:hAnsiTheme="majorHAnsi" w:cstheme="majorHAnsi"/>
      <w:sz w:val="22"/>
      <w:szCs w:val="22"/>
    </w:rPr>
  </w:style>
  <w:style w:type="paragraph" w:customStyle="1" w:styleId="afff9">
    <w:name w:val="表紙製品バージョン名"/>
    <w:basedOn w:val="Contents"/>
    <w:qFormat/>
    <w:rsid w:val="007E4F77"/>
    <w:pPr>
      <w:ind w:leftChars="100" w:left="196" w:firstLine="0"/>
      <w:jc w:val="center"/>
    </w:pPr>
    <w:rPr>
      <w:rFonts w:eastAsiaTheme="minorEastAsia" w:cs="Arial"/>
      <w:b/>
      <w:sz w:val="28"/>
      <w:szCs w:val="28"/>
    </w:rPr>
  </w:style>
  <w:style w:type="paragraph" w:customStyle="1" w:styleId="afffa">
    <w:name w:val="프로그램 소스"/>
    <w:basedOn w:val="a8"/>
    <w:link w:val="Char"/>
    <w:qFormat/>
    <w:rsid w:val="007E4F77"/>
    <w:pPr>
      <w:wordWrap w:val="0"/>
      <w:autoSpaceDE w:val="0"/>
      <w:autoSpaceDN w:val="0"/>
    </w:pPr>
    <w:rPr>
      <w:rFonts w:ascii="Courier New" w:eastAsia="Malgun Gothic" w:hAnsi="Courier New" w:cs="Times New Roman"/>
      <w:spacing w:val="0"/>
      <w:sz w:val="18"/>
      <w:szCs w:val="16"/>
      <w:lang w:eastAsia="ko-KR"/>
    </w:rPr>
  </w:style>
  <w:style w:type="character" w:customStyle="1" w:styleId="Char">
    <w:name w:val="프로그램 소스 Char"/>
    <w:basedOn w:val="a9"/>
    <w:link w:val="afffa"/>
    <w:rsid w:val="007E4F77"/>
    <w:rPr>
      <w:rFonts w:ascii="Courier New" w:eastAsia="Malgun Gothic" w:hAnsi="Courier New" w:cs="Times New Roman"/>
      <w:sz w:val="18"/>
      <w:szCs w:val="16"/>
    </w:rPr>
  </w:style>
  <w:style w:type="paragraph" w:customStyle="1" w:styleId="afffb">
    <w:name w:val="회사명"/>
    <w:basedOn w:val="a8"/>
    <w:next w:val="a8"/>
    <w:qFormat/>
    <w:rsid w:val="007E4F77"/>
    <w:pPr>
      <w:wordWrap w:val="0"/>
      <w:autoSpaceDE w:val="0"/>
      <w:autoSpaceDN w:val="0"/>
      <w:spacing w:after="12" w:line="320" w:lineRule="exact"/>
      <w:jc w:val="center"/>
    </w:pPr>
    <w:rPr>
      <w:rFonts w:eastAsia="Malgun Gothic" w:cs="Times New Roman"/>
      <w:b/>
      <w:spacing w:val="0"/>
      <w:sz w:val="28"/>
      <w:szCs w:val="24"/>
      <w:lang w:eastAsia="ko-KR"/>
    </w:rPr>
  </w:style>
  <w:style w:type="paragraph" w:customStyle="1" w:styleId="transtxt">
    <w:name w:val="trans_txt"/>
    <w:basedOn w:val="a8"/>
    <w:rsid w:val="00C953E9"/>
    <w:pPr>
      <w:widowControl/>
      <w:spacing w:before="100" w:beforeAutospacing="1" w:after="100" w:afterAutospacing="1"/>
      <w:jc w:val="left"/>
    </w:pPr>
    <w:rPr>
      <w:rFonts w:ascii="Gulim" w:eastAsia="Gulim" w:hAnsi="Gulim" w:cs="Gulim"/>
      <w:color w:val="000000"/>
      <w:spacing w:val="0"/>
      <w:kern w:val="0"/>
      <w:lang w:eastAsia="ko-KR"/>
    </w:rPr>
  </w:style>
  <w:style w:type="paragraph" w:styleId="afffc">
    <w:name w:val="Revision"/>
    <w:hidden/>
    <w:uiPriority w:val="99"/>
    <w:semiHidden/>
    <w:rsid w:val="00C953E9"/>
    <w:pPr>
      <w:spacing w:after="0" w:line="240" w:lineRule="auto"/>
      <w:jc w:val="left"/>
    </w:pPr>
    <w:rPr>
      <w:rFonts w:ascii="ＭＳ Ｐゴシック" w:eastAsia="Noto Sans Japanese Regular" w:hAnsi="ＭＳ Ｐゴシック" w:cs="Times New Roman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../customXml/item2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DD900E3D3894DBD21582CD19895EB" ma:contentTypeVersion="9" ma:contentTypeDescription="Create a new document." ma:contentTypeScope="" ma:versionID="6005730c5876a0a41349c2bf27948ebe">
  <xsd:schema xmlns:xsd="http://www.w3.org/2001/XMLSchema" xmlns:xs="http://www.w3.org/2001/XMLSchema" xmlns:p="http://schemas.microsoft.com/office/2006/metadata/properties" xmlns:ns2="a0e971dc-6550-4e57-99e5-87cfbc40a559" targetNamespace="http://schemas.microsoft.com/office/2006/metadata/properties" ma:root="true" ma:fieldsID="5faddb6788c8a46265b35daaea5a56c1" ns2:_="">
    <xsd:import namespace="a0e971dc-6550-4e57-99e5-87cfbc40a5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971dc-6550-4e57-99e5-87cfbc40a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8144C-228B-4E9D-A899-3F1B89E56D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4C3779-31FD-4434-A839-31673F21BA66}"/>
</file>

<file path=customXml/itemProps3.xml><?xml version="1.0" encoding="utf-8"?>
<ds:datastoreItem xmlns:ds="http://schemas.openxmlformats.org/officeDocument/2006/customXml" ds:itemID="{286F8B4A-B94F-41FA-B0C2-733E9BE0DEDC}"/>
</file>

<file path=customXml/itemProps4.xml><?xml version="1.0" encoding="utf-8"?>
<ds:datastoreItem xmlns:ds="http://schemas.openxmlformats.org/officeDocument/2006/customXml" ds:itemID="{F37BDD5F-0930-4A52-B8AF-5456555A60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14</Pages>
  <Words>1778</Words>
  <Characters>10135</Characters>
  <Application>Microsoft Office Word</Application>
  <DocSecurity>0</DocSecurity>
  <Lines>84</Lines>
  <Paragraphs>23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InnoProduct Installation and Operation  Guide of Product Builder</vt:lpstr>
      <vt:lpstr>InnoProduct Installation and Operation  Guide of Product Builder</vt:lpstr>
    </vt:vector>
  </TitlesOfParts>
  <Company>株式会社 イノルールズ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InnoProduct Installation and Operation  Guide of Product Builder</dc:title>
  <dc:subject/>
  <dc:creator>技術研究所 Park gyung ae</dc:creator>
  <cp:keywords/>
  <dc:description/>
  <cp:lastModifiedBy>yoon hosuk</cp:lastModifiedBy>
  <cp:revision>173</cp:revision>
  <cp:lastPrinted>2016-10-21T01:07:00Z</cp:lastPrinted>
  <dcterms:created xsi:type="dcterms:W3CDTF">2016-04-11T08:37:00Z</dcterms:created>
  <dcterms:modified xsi:type="dcterms:W3CDTF">2020-01-29T01:24:00Z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0x010100FEADD900E3D3894DBD21582CD19895EB</vt:lpwstr>
  </property>
</Properties>
</file>