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B2088" w14:textId="77777777" w:rsidR="00731046" w:rsidRPr="00731046" w:rsidRDefault="00731046" w:rsidP="00731046">
      <w:pPr>
        <w:autoSpaceDE w:val="0"/>
        <w:autoSpaceDN w:val="0"/>
        <w:adjustRightInd w:val="0"/>
        <w:ind w:leftChars="100" w:left="198"/>
        <w:jc w:val="center"/>
        <w:rPr>
          <w:ins w:id="0" w:author="Seongeun Woo" w:date="2016-10-20T17:30:00Z"/>
          <w:rFonts w:ascii="ＭＳ 明朝" w:eastAsia="ＭＳ 明朝" w:hAnsi="ＭＳ 明朝" w:cs="Times New Roman"/>
          <w:spacing w:val="0"/>
          <w:sz w:val="22"/>
          <w:szCs w:val="22"/>
          <w:lang w:eastAsia="ko-KR"/>
        </w:rPr>
      </w:pPr>
    </w:p>
    <w:p w14:paraId="343BBD6D" w14:textId="77777777" w:rsidR="00731046" w:rsidRPr="00731046" w:rsidRDefault="00731046" w:rsidP="00731046">
      <w:pPr>
        <w:autoSpaceDE w:val="0"/>
        <w:autoSpaceDN w:val="0"/>
        <w:adjustRightInd w:val="0"/>
        <w:ind w:leftChars="100" w:left="198"/>
        <w:jc w:val="center"/>
        <w:rPr>
          <w:ins w:id="1" w:author="Seongeun Woo" w:date="2016-10-20T17:30:00Z"/>
          <w:rFonts w:ascii="ＭＳ 明朝" w:eastAsia="ＭＳ 明朝" w:hAnsi="ＭＳ 明朝" w:cs="Batang"/>
          <w:kern w:val="0"/>
          <w:sz w:val="22"/>
          <w:szCs w:val="22"/>
        </w:rPr>
      </w:pPr>
    </w:p>
    <w:p w14:paraId="72DEC507" w14:textId="77777777" w:rsidR="00731046" w:rsidRPr="00731046" w:rsidRDefault="00731046" w:rsidP="00731046">
      <w:pPr>
        <w:autoSpaceDE w:val="0"/>
        <w:autoSpaceDN w:val="0"/>
        <w:adjustRightInd w:val="0"/>
        <w:ind w:leftChars="100" w:left="198"/>
        <w:jc w:val="center"/>
        <w:rPr>
          <w:ins w:id="2" w:author="Seongeun Woo" w:date="2016-10-20T17:30:00Z"/>
          <w:rFonts w:ascii="ＭＳ 明朝" w:eastAsia="ＭＳ 明朝" w:hAnsi="ＭＳ 明朝" w:cs="Batang"/>
          <w:kern w:val="0"/>
          <w:sz w:val="22"/>
          <w:szCs w:val="22"/>
        </w:rPr>
      </w:pPr>
    </w:p>
    <w:p w14:paraId="673993DA" w14:textId="77777777" w:rsidR="00731046" w:rsidRPr="00731046" w:rsidRDefault="00731046" w:rsidP="00731046">
      <w:pPr>
        <w:autoSpaceDE w:val="0"/>
        <w:autoSpaceDN w:val="0"/>
        <w:adjustRightInd w:val="0"/>
        <w:ind w:leftChars="100" w:left="198"/>
        <w:jc w:val="center"/>
        <w:rPr>
          <w:ins w:id="3" w:author="Seongeun Woo" w:date="2016-10-20T17:30:00Z"/>
          <w:rFonts w:ascii="ＭＳ 明朝" w:eastAsia="ＭＳ 明朝" w:hAnsi="ＭＳ 明朝" w:cs="Batang"/>
          <w:kern w:val="0"/>
          <w:sz w:val="22"/>
          <w:szCs w:val="22"/>
        </w:rPr>
      </w:pPr>
    </w:p>
    <w:p w14:paraId="26EA0B35" w14:textId="77777777" w:rsidR="00731046" w:rsidRPr="00731046" w:rsidRDefault="00731046" w:rsidP="00731046">
      <w:pPr>
        <w:autoSpaceDE w:val="0"/>
        <w:autoSpaceDN w:val="0"/>
        <w:adjustRightInd w:val="0"/>
        <w:ind w:leftChars="100" w:left="198"/>
        <w:jc w:val="center"/>
        <w:rPr>
          <w:ins w:id="4" w:author="Seongeun Woo" w:date="2016-10-20T17:30:00Z"/>
          <w:rFonts w:ascii="ＭＳ 明朝" w:eastAsia="ＭＳ 明朝" w:hAnsi="ＭＳ 明朝" w:cs="Batang"/>
          <w:kern w:val="0"/>
          <w:sz w:val="22"/>
          <w:szCs w:val="22"/>
        </w:rPr>
      </w:pPr>
    </w:p>
    <w:p w14:paraId="7BBCB123" w14:textId="77777777" w:rsidR="00731046" w:rsidRPr="00731046" w:rsidRDefault="00731046">
      <w:pPr>
        <w:ind w:firstLineChars="177" w:firstLine="708"/>
        <w:jc w:val="center"/>
        <w:rPr>
          <w:ins w:id="5" w:author="Seongeun Woo" w:date="2016-10-20T17:30:00Z"/>
          <w:rFonts w:cs="Arial"/>
          <w:i/>
          <w:color w:val="808080"/>
          <w:sz w:val="56"/>
          <w:szCs w:val="56"/>
        </w:rPr>
        <w:pPrChange w:id="6" w:author="Seongeun Woo" w:date="2016-10-20T17:40:00Z">
          <w:pPr>
            <w:jc w:val="center"/>
          </w:pPr>
        </w:pPrChange>
      </w:pPr>
      <w:ins w:id="7" w:author="Seongeun Woo" w:date="2016-10-20T17:30:00Z">
        <w:r w:rsidRPr="00731046">
          <w:rPr>
            <w:rFonts w:cs="Arial"/>
            <w:i/>
            <w:noProof/>
            <w:color w:val="808080"/>
            <w:sz w:val="40"/>
            <w:szCs w:val="56"/>
            <w:rPrChange w:id="8" w:author="Unknown">
              <w:rPr>
                <w:noProof/>
              </w:rPr>
            </w:rPrChange>
          </w:rPr>
          <w:drawing>
            <wp:inline distT="0" distB="0" distL="0" distR="0" wp14:anchorId="004F5E58" wp14:editId="7FE304DF">
              <wp:extent cx="2519045" cy="467995"/>
              <wp:effectExtent l="0" t="0" r="0" b="8255"/>
              <wp:docPr id="3"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9045" cy="467995"/>
                      </a:xfrm>
                      <a:prstGeom prst="rect">
                        <a:avLst/>
                      </a:prstGeom>
                      <a:noFill/>
                      <a:ln>
                        <a:noFill/>
                      </a:ln>
                    </pic:spPr>
                  </pic:pic>
                </a:graphicData>
              </a:graphic>
            </wp:inline>
          </w:drawing>
        </w:r>
      </w:ins>
    </w:p>
    <w:p w14:paraId="10E49776" w14:textId="77777777" w:rsidR="00731046" w:rsidRPr="00731046" w:rsidRDefault="00731046" w:rsidP="00731046">
      <w:pPr>
        <w:autoSpaceDE w:val="0"/>
        <w:autoSpaceDN w:val="0"/>
        <w:adjustRightInd w:val="0"/>
        <w:ind w:leftChars="100" w:left="198"/>
        <w:jc w:val="center"/>
        <w:rPr>
          <w:ins w:id="9" w:author="Seongeun Woo" w:date="2016-10-20T17:30:00Z"/>
          <w:rFonts w:ascii="ＭＳ 明朝" w:eastAsia="ＭＳ 明朝" w:hAnsi="ＭＳ 明朝" w:cs="Times New Roman"/>
          <w:spacing w:val="0"/>
          <w:sz w:val="22"/>
          <w:szCs w:val="22"/>
          <w:lang w:eastAsia="ko-KR"/>
        </w:rPr>
      </w:pPr>
    </w:p>
    <w:p w14:paraId="2C933434" w14:textId="77777777" w:rsidR="00731046" w:rsidRPr="00731046" w:rsidRDefault="00731046" w:rsidP="00731046">
      <w:pPr>
        <w:autoSpaceDE w:val="0"/>
        <w:autoSpaceDN w:val="0"/>
        <w:adjustRightInd w:val="0"/>
        <w:ind w:leftChars="100" w:left="198"/>
        <w:jc w:val="center"/>
        <w:rPr>
          <w:ins w:id="10" w:author="Seongeun Woo" w:date="2016-10-20T17:30:00Z"/>
          <w:rFonts w:ascii="ＭＳ 明朝" w:eastAsia="ＭＳ 明朝" w:hAnsi="ＭＳ 明朝" w:cs="Batang"/>
          <w:kern w:val="0"/>
          <w:sz w:val="22"/>
          <w:szCs w:val="22"/>
        </w:rPr>
      </w:pPr>
    </w:p>
    <w:p w14:paraId="26467A6C" w14:textId="77777777" w:rsidR="00731046" w:rsidRPr="00731046" w:rsidRDefault="00731046" w:rsidP="00731046">
      <w:pPr>
        <w:autoSpaceDE w:val="0"/>
        <w:autoSpaceDN w:val="0"/>
        <w:adjustRightInd w:val="0"/>
        <w:ind w:leftChars="100" w:left="198"/>
        <w:jc w:val="center"/>
        <w:rPr>
          <w:ins w:id="11" w:author="Seongeun Woo" w:date="2016-10-20T17:30:00Z"/>
          <w:rFonts w:ascii="ＭＳ 明朝" w:eastAsia="ＭＳ 明朝" w:hAnsi="ＭＳ 明朝" w:cs="Batang"/>
          <w:kern w:val="0"/>
          <w:sz w:val="22"/>
          <w:szCs w:val="22"/>
        </w:rPr>
      </w:pPr>
    </w:p>
    <w:p w14:paraId="5A23F595" w14:textId="3D450CFC" w:rsidR="00731046" w:rsidRDefault="00731046">
      <w:pPr>
        <w:wordWrap w:val="0"/>
        <w:autoSpaceDE w:val="0"/>
        <w:autoSpaceDN w:val="0"/>
        <w:ind w:left="1418" w:hanging="1112"/>
        <w:jc w:val="center"/>
        <w:rPr>
          <w:ins w:id="12" w:author="Seongeun Woo" w:date="2016-10-20T17:30:00Z"/>
          <w:rFonts w:eastAsia="Noto Sans Japanese Black" w:cs="Arial"/>
          <w:i/>
          <w:color w:val="808080"/>
          <w:spacing w:val="0"/>
          <w:sz w:val="56"/>
          <w:szCs w:val="56"/>
          <w:lang w:eastAsia="ko-KR"/>
        </w:rPr>
      </w:pPr>
      <w:proofErr w:type="spellStart"/>
      <w:ins w:id="13" w:author="Seongeun Woo" w:date="2016-10-20T17:30:00Z">
        <w:r w:rsidRPr="00731046">
          <w:rPr>
            <w:rFonts w:eastAsia="Noto Sans Japanese Black" w:cs="Arial"/>
            <w:i/>
            <w:color w:val="808080"/>
            <w:spacing w:val="0"/>
            <w:sz w:val="56"/>
            <w:szCs w:val="56"/>
            <w:lang w:eastAsia="ko-KR"/>
          </w:rPr>
          <w:t>InnoProduct</w:t>
        </w:r>
        <w:proofErr w:type="spellEnd"/>
      </w:ins>
    </w:p>
    <w:p w14:paraId="1D0FE95B" w14:textId="6321B48E" w:rsidR="007066A4" w:rsidRPr="007066A4" w:rsidRDefault="007066A4">
      <w:pPr>
        <w:wordWrap w:val="0"/>
        <w:autoSpaceDE w:val="0"/>
        <w:autoSpaceDN w:val="0"/>
        <w:ind w:left="1418" w:hanging="1112"/>
        <w:jc w:val="center"/>
        <w:rPr>
          <w:ins w:id="14" w:author="Seongeun Woo" w:date="2016-10-20T17:30:00Z"/>
          <w:rFonts w:eastAsiaTheme="minorEastAsia" w:cs="Arial"/>
          <w:i/>
          <w:color w:val="808080"/>
          <w:spacing w:val="0"/>
          <w:sz w:val="56"/>
          <w:szCs w:val="56"/>
          <w:lang w:eastAsia="ko-KR"/>
          <w:rPrChange w:id="15" w:author="Seongeun Woo" w:date="2016-10-20T17:38:00Z">
            <w:rPr>
              <w:ins w:id="16" w:author="Seongeun Woo" w:date="2016-10-20T17:30:00Z"/>
              <w:rFonts w:eastAsia="ＭＳ 明朝" w:cs="Arial"/>
              <w:i/>
              <w:color w:val="808080"/>
              <w:spacing w:val="0"/>
              <w:sz w:val="56"/>
              <w:szCs w:val="56"/>
              <w:lang w:eastAsia="ko-KR"/>
            </w:rPr>
          </w:rPrChange>
        </w:rPr>
      </w:pPr>
      <w:ins w:id="17" w:author="Seongeun Woo" w:date="2016-10-20T17:38:00Z">
        <w:r>
          <w:rPr>
            <w:rFonts w:eastAsiaTheme="minorEastAsia" w:cs="Arial" w:hint="eastAsia"/>
            <w:i/>
            <w:color w:val="808080"/>
            <w:spacing w:val="0"/>
            <w:sz w:val="56"/>
            <w:szCs w:val="56"/>
            <w:lang w:eastAsia="ko-KR"/>
          </w:rPr>
          <w:t>Repository Specifi</w:t>
        </w:r>
      </w:ins>
      <w:ins w:id="18" w:author="Seongeun Woo" w:date="2016-10-20T17:39:00Z">
        <w:r>
          <w:rPr>
            <w:rFonts w:eastAsiaTheme="minorEastAsia" w:cs="Arial"/>
            <w:i/>
            <w:color w:val="808080"/>
            <w:spacing w:val="0"/>
            <w:sz w:val="56"/>
            <w:szCs w:val="56"/>
            <w:lang w:eastAsia="ko-KR"/>
          </w:rPr>
          <w:t>cation</w:t>
        </w:r>
      </w:ins>
    </w:p>
    <w:p w14:paraId="309128AD" w14:textId="77777777" w:rsidR="00731046" w:rsidRPr="00731046" w:rsidRDefault="00731046" w:rsidP="00731046">
      <w:pPr>
        <w:autoSpaceDE w:val="0"/>
        <w:autoSpaceDN w:val="0"/>
        <w:adjustRightInd w:val="0"/>
        <w:ind w:leftChars="100" w:left="198"/>
        <w:jc w:val="center"/>
        <w:rPr>
          <w:ins w:id="19" w:author="Seongeun Woo" w:date="2016-10-20T17:30:00Z"/>
          <w:rFonts w:ascii="ＭＳ 明朝" w:eastAsia="Malgun Gothic" w:hAnsi="ＭＳ 明朝" w:cs="Arial"/>
          <w:kern w:val="0"/>
          <w:sz w:val="22"/>
          <w:szCs w:val="22"/>
          <w:lang w:eastAsia="ko-KR"/>
        </w:rPr>
      </w:pPr>
    </w:p>
    <w:p w14:paraId="4BD23CA1" w14:textId="77777777" w:rsidR="00731046" w:rsidRPr="00731046" w:rsidRDefault="00731046" w:rsidP="00731046">
      <w:pPr>
        <w:autoSpaceDE w:val="0"/>
        <w:autoSpaceDN w:val="0"/>
        <w:adjustRightInd w:val="0"/>
        <w:ind w:leftChars="100" w:left="198"/>
        <w:jc w:val="center"/>
        <w:rPr>
          <w:ins w:id="20" w:author="Seongeun Woo" w:date="2016-10-20T17:30:00Z"/>
          <w:rFonts w:ascii="ＭＳ 明朝" w:eastAsia="Malgun Gothic" w:hAnsi="ＭＳ 明朝" w:cs="Arial"/>
          <w:kern w:val="0"/>
          <w:sz w:val="22"/>
          <w:szCs w:val="22"/>
          <w:lang w:eastAsia="ko-KR"/>
        </w:rPr>
      </w:pPr>
    </w:p>
    <w:p w14:paraId="5B6CC6C7" w14:textId="77777777" w:rsidR="00731046" w:rsidRPr="00731046" w:rsidRDefault="00731046" w:rsidP="00731046">
      <w:pPr>
        <w:autoSpaceDE w:val="0"/>
        <w:autoSpaceDN w:val="0"/>
        <w:adjustRightInd w:val="0"/>
        <w:ind w:leftChars="100" w:left="198"/>
        <w:jc w:val="center"/>
        <w:rPr>
          <w:ins w:id="21" w:author="Seongeun Woo" w:date="2016-10-20T17:30:00Z"/>
          <w:rFonts w:ascii="ＭＳ 明朝" w:eastAsia="Malgun Gothic" w:hAnsi="ＭＳ 明朝" w:cs="Arial"/>
          <w:kern w:val="0"/>
          <w:sz w:val="22"/>
          <w:szCs w:val="22"/>
          <w:lang w:eastAsia="ko-KR"/>
        </w:rPr>
      </w:pPr>
    </w:p>
    <w:p w14:paraId="77129569" w14:textId="77777777" w:rsidR="00731046" w:rsidRPr="00731046" w:rsidRDefault="00731046" w:rsidP="00731046">
      <w:pPr>
        <w:autoSpaceDE w:val="0"/>
        <w:autoSpaceDN w:val="0"/>
        <w:adjustRightInd w:val="0"/>
        <w:ind w:leftChars="100" w:left="198"/>
        <w:jc w:val="center"/>
        <w:rPr>
          <w:ins w:id="22" w:author="Seongeun Woo" w:date="2016-10-20T17:30:00Z"/>
          <w:rFonts w:ascii="ＭＳ 明朝" w:eastAsia="ＭＳ 明朝" w:hAnsi="ＭＳ 明朝" w:cs="Arial"/>
          <w:kern w:val="0"/>
          <w:sz w:val="22"/>
          <w:szCs w:val="22"/>
          <w:lang w:eastAsia="ko-KR"/>
        </w:rPr>
      </w:pPr>
    </w:p>
    <w:p w14:paraId="1EFAC42C" w14:textId="77777777" w:rsidR="00731046" w:rsidRPr="00731046" w:rsidRDefault="00731046" w:rsidP="00731046">
      <w:pPr>
        <w:autoSpaceDE w:val="0"/>
        <w:autoSpaceDN w:val="0"/>
        <w:adjustRightInd w:val="0"/>
        <w:ind w:leftChars="100" w:left="198"/>
        <w:jc w:val="center"/>
        <w:rPr>
          <w:ins w:id="23" w:author="Seongeun Woo" w:date="2016-10-20T17:30:00Z"/>
          <w:rFonts w:ascii="ＭＳ 明朝" w:eastAsia="ＭＳ 明朝" w:hAnsi="ＭＳ 明朝" w:cs="Arial"/>
          <w:kern w:val="0"/>
          <w:sz w:val="22"/>
          <w:szCs w:val="22"/>
          <w:lang w:eastAsia="ko-KR"/>
        </w:rPr>
      </w:pPr>
    </w:p>
    <w:p w14:paraId="15449C89" w14:textId="77777777" w:rsidR="00731046" w:rsidRPr="00731046" w:rsidRDefault="00731046" w:rsidP="00731046">
      <w:pPr>
        <w:autoSpaceDE w:val="0"/>
        <w:autoSpaceDN w:val="0"/>
        <w:adjustRightInd w:val="0"/>
        <w:ind w:leftChars="100" w:left="198"/>
        <w:jc w:val="center"/>
        <w:rPr>
          <w:ins w:id="24" w:author="Seongeun Woo" w:date="2016-10-20T17:30:00Z"/>
          <w:rFonts w:eastAsia="ＭＳ 明朝" w:cs="Arial"/>
          <w:b/>
          <w:kern w:val="0"/>
          <w:sz w:val="28"/>
          <w:szCs w:val="28"/>
        </w:rPr>
      </w:pPr>
      <w:proofErr w:type="spellStart"/>
      <w:ins w:id="25" w:author="Seongeun Woo" w:date="2016-10-20T17:30:00Z">
        <w:r w:rsidRPr="00731046">
          <w:rPr>
            <w:rFonts w:eastAsia="ＭＳ 明朝" w:cs="Arial"/>
            <w:b/>
            <w:kern w:val="0"/>
            <w:sz w:val="28"/>
            <w:szCs w:val="28"/>
          </w:rPr>
          <w:t>InnoProduct</w:t>
        </w:r>
        <w:proofErr w:type="spellEnd"/>
        <w:r w:rsidRPr="00731046">
          <w:rPr>
            <w:rFonts w:eastAsia="ＭＳ 明朝" w:cs="Arial"/>
            <w:b/>
            <w:kern w:val="0"/>
            <w:sz w:val="28"/>
            <w:szCs w:val="28"/>
          </w:rPr>
          <w:t xml:space="preserve"> v5.1</w:t>
        </w:r>
      </w:ins>
    </w:p>
    <w:p w14:paraId="0435F15D" w14:textId="77777777" w:rsidR="00731046" w:rsidRPr="00731046" w:rsidRDefault="00731046" w:rsidP="00731046">
      <w:pPr>
        <w:autoSpaceDE w:val="0"/>
        <w:autoSpaceDN w:val="0"/>
        <w:adjustRightInd w:val="0"/>
        <w:ind w:leftChars="100" w:left="198"/>
        <w:jc w:val="center"/>
        <w:rPr>
          <w:ins w:id="26" w:author="Seongeun Woo" w:date="2016-10-20T17:30:00Z"/>
          <w:rFonts w:ascii="ＭＳ 明朝" w:eastAsia="Malgun Gothic" w:hAnsi="ＭＳ 明朝" w:cs="Arial"/>
          <w:kern w:val="0"/>
          <w:sz w:val="22"/>
          <w:szCs w:val="22"/>
          <w:lang w:eastAsia="ko-KR"/>
        </w:rPr>
      </w:pPr>
    </w:p>
    <w:p w14:paraId="24793C1A" w14:textId="77777777" w:rsidR="00731046" w:rsidRPr="00731046" w:rsidRDefault="00731046" w:rsidP="00731046">
      <w:pPr>
        <w:autoSpaceDE w:val="0"/>
        <w:autoSpaceDN w:val="0"/>
        <w:adjustRightInd w:val="0"/>
        <w:ind w:leftChars="100" w:left="198"/>
        <w:jc w:val="center"/>
        <w:rPr>
          <w:ins w:id="27" w:author="Seongeun Woo" w:date="2016-10-20T17:30:00Z"/>
          <w:rFonts w:ascii="ＭＳ 明朝" w:eastAsia="Malgun Gothic" w:hAnsi="ＭＳ 明朝" w:cs="Arial"/>
          <w:kern w:val="0"/>
          <w:sz w:val="22"/>
          <w:szCs w:val="22"/>
          <w:lang w:eastAsia="ko-KR"/>
        </w:rPr>
      </w:pPr>
    </w:p>
    <w:p w14:paraId="5A037794" w14:textId="77777777" w:rsidR="00731046" w:rsidRPr="00731046" w:rsidRDefault="00731046" w:rsidP="00731046">
      <w:pPr>
        <w:autoSpaceDE w:val="0"/>
        <w:autoSpaceDN w:val="0"/>
        <w:adjustRightInd w:val="0"/>
        <w:ind w:leftChars="100" w:left="198"/>
        <w:jc w:val="center"/>
        <w:rPr>
          <w:ins w:id="28" w:author="Seongeun Woo" w:date="2016-10-20T17:30:00Z"/>
          <w:rFonts w:ascii="ＭＳ 明朝" w:eastAsia="Malgun Gothic" w:hAnsi="ＭＳ 明朝" w:cs="Arial"/>
          <w:kern w:val="0"/>
          <w:sz w:val="22"/>
          <w:szCs w:val="22"/>
          <w:lang w:eastAsia="ko-KR"/>
        </w:rPr>
      </w:pPr>
    </w:p>
    <w:p w14:paraId="520F4334" w14:textId="77777777" w:rsidR="00731046" w:rsidRPr="00731046" w:rsidRDefault="00731046" w:rsidP="00731046">
      <w:pPr>
        <w:autoSpaceDE w:val="0"/>
        <w:autoSpaceDN w:val="0"/>
        <w:adjustRightInd w:val="0"/>
        <w:ind w:leftChars="100" w:left="198"/>
        <w:jc w:val="center"/>
        <w:rPr>
          <w:ins w:id="29" w:author="Seongeun Woo" w:date="2016-10-20T17:30:00Z"/>
          <w:rFonts w:ascii="ＭＳ 明朝" w:eastAsia="ＭＳ 明朝" w:hAnsi="ＭＳ 明朝" w:cs="Arial"/>
          <w:kern w:val="0"/>
          <w:sz w:val="22"/>
          <w:szCs w:val="22"/>
          <w:lang w:eastAsia="ko-KR"/>
        </w:rPr>
      </w:pPr>
    </w:p>
    <w:p w14:paraId="2E9204F2" w14:textId="77777777" w:rsidR="00731046" w:rsidRPr="00731046" w:rsidRDefault="00731046" w:rsidP="00731046">
      <w:pPr>
        <w:autoSpaceDE w:val="0"/>
        <w:autoSpaceDN w:val="0"/>
        <w:adjustRightInd w:val="0"/>
        <w:ind w:leftChars="100" w:left="198"/>
        <w:jc w:val="center"/>
        <w:rPr>
          <w:ins w:id="30" w:author="Seongeun Woo" w:date="2016-10-20T17:30:00Z"/>
          <w:rFonts w:ascii="ＭＳ 明朝" w:eastAsia="ＭＳ 明朝" w:hAnsi="ＭＳ 明朝" w:cs="Arial"/>
          <w:kern w:val="0"/>
          <w:sz w:val="22"/>
          <w:szCs w:val="22"/>
          <w:lang w:eastAsia="ko-KR"/>
        </w:rPr>
      </w:pPr>
    </w:p>
    <w:p w14:paraId="32D496B3" w14:textId="77777777" w:rsidR="00731046" w:rsidRPr="00731046" w:rsidRDefault="00731046" w:rsidP="00731046">
      <w:pPr>
        <w:autoSpaceDE w:val="0"/>
        <w:autoSpaceDN w:val="0"/>
        <w:adjustRightInd w:val="0"/>
        <w:ind w:leftChars="100" w:left="198"/>
        <w:jc w:val="center"/>
        <w:rPr>
          <w:ins w:id="31" w:author="Seongeun Woo" w:date="2016-10-20T17:30:00Z"/>
          <w:rFonts w:ascii="ＭＳ 明朝" w:eastAsia="Malgun Gothic" w:hAnsi="ＭＳ 明朝" w:cs="Arial"/>
          <w:kern w:val="0"/>
          <w:sz w:val="22"/>
          <w:szCs w:val="22"/>
          <w:lang w:eastAsia="ko-KR"/>
        </w:rPr>
      </w:pPr>
    </w:p>
    <w:p w14:paraId="20A62240" w14:textId="77777777" w:rsidR="00731046" w:rsidRPr="00731046" w:rsidRDefault="00731046" w:rsidP="00731046">
      <w:pPr>
        <w:autoSpaceDE w:val="0"/>
        <w:autoSpaceDN w:val="0"/>
        <w:adjustRightInd w:val="0"/>
        <w:ind w:leftChars="100" w:left="198"/>
        <w:jc w:val="center"/>
        <w:rPr>
          <w:ins w:id="32" w:author="Seongeun Woo" w:date="2016-10-20T17:30:00Z"/>
          <w:rFonts w:ascii="ＭＳ 明朝" w:eastAsia="Malgun Gothic" w:hAnsi="ＭＳ 明朝" w:cs="Arial"/>
          <w:kern w:val="0"/>
          <w:sz w:val="22"/>
          <w:szCs w:val="22"/>
          <w:lang w:eastAsia="ko-KR"/>
        </w:rPr>
      </w:pPr>
    </w:p>
    <w:p w14:paraId="207CC732" w14:textId="77777777" w:rsidR="00731046" w:rsidRPr="00731046" w:rsidRDefault="00731046" w:rsidP="00731046">
      <w:pPr>
        <w:autoSpaceDE w:val="0"/>
        <w:autoSpaceDN w:val="0"/>
        <w:adjustRightInd w:val="0"/>
        <w:ind w:leftChars="100" w:left="198"/>
        <w:jc w:val="center"/>
        <w:rPr>
          <w:ins w:id="33" w:author="Seongeun Woo" w:date="2016-10-20T17:30:00Z"/>
          <w:rFonts w:ascii="ＭＳ 明朝" w:eastAsia="Malgun Gothic" w:hAnsi="ＭＳ 明朝" w:cs="Arial"/>
          <w:kern w:val="0"/>
          <w:sz w:val="22"/>
          <w:szCs w:val="22"/>
          <w:lang w:eastAsia="ko-KR"/>
        </w:rPr>
      </w:pPr>
    </w:p>
    <w:p w14:paraId="6DF289C0" w14:textId="77777777" w:rsidR="00731046" w:rsidRPr="00731046" w:rsidRDefault="00731046" w:rsidP="00731046">
      <w:pPr>
        <w:autoSpaceDE w:val="0"/>
        <w:autoSpaceDN w:val="0"/>
        <w:adjustRightInd w:val="0"/>
        <w:ind w:leftChars="100" w:left="198"/>
        <w:jc w:val="center"/>
        <w:rPr>
          <w:ins w:id="34" w:author="Seongeun Woo" w:date="2016-10-20T17:30:00Z"/>
          <w:rFonts w:ascii="ＭＳ 明朝" w:eastAsia="ＭＳ 明朝" w:hAnsi="ＭＳ 明朝" w:cs="Arial"/>
          <w:kern w:val="0"/>
          <w:sz w:val="22"/>
          <w:szCs w:val="22"/>
          <w:lang w:eastAsia="ko-KR"/>
        </w:rPr>
      </w:pPr>
    </w:p>
    <w:p w14:paraId="0C9B7A9F" w14:textId="77777777" w:rsidR="00731046" w:rsidRPr="00731046" w:rsidRDefault="00731046" w:rsidP="00731046">
      <w:pPr>
        <w:autoSpaceDE w:val="0"/>
        <w:autoSpaceDN w:val="0"/>
        <w:adjustRightInd w:val="0"/>
        <w:ind w:leftChars="100" w:left="198"/>
        <w:jc w:val="center"/>
        <w:rPr>
          <w:ins w:id="35" w:author="Seongeun Woo" w:date="2016-10-20T17:30:00Z"/>
          <w:rFonts w:ascii="ＭＳ 明朝" w:eastAsia="ＭＳ 明朝" w:hAnsi="ＭＳ 明朝" w:cs="Arial"/>
          <w:kern w:val="0"/>
          <w:sz w:val="22"/>
          <w:szCs w:val="22"/>
          <w:lang w:eastAsia="ko-KR"/>
        </w:rPr>
      </w:pPr>
    </w:p>
    <w:p w14:paraId="43BBE095" w14:textId="77777777" w:rsidR="00731046" w:rsidRPr="00731046" w:rsidRDefault="00731046" w:rsidP="00731046">
      <w:pPr>
        <w:autoSpaceDE w:val="0"/>
        <w:autoSpaceDN w:val="0"/>
        <w:adjustRightInd w:val="0"/>
        <w:ind w:leftChars="100" w:left="198"/>
        <w:jc w:val="center"/>
        <w:rPr>
          <w:ins w:id="36" w:author="Seongeun Woo" w:date="2016-10-20T17:30:00Z"/>
          <w:rFonts w:ascii="GulimChe" w:eastAsia="ＭＳ 明朝" w:hAnsi="©öUAA" w:cs="Arial"/>
          <w:kern w:val="0"/>
          <w:sz w:val="22"/>
          <w:szCs w:val="22"/>
        </w:rPr>
      </w:pPr>
      <w:ins w:id="37" w:author="Seongeun Woo" w:date="2016-10-20T17:30:00Z">
        <w:r w:rsidRPr="00731046">
          <w:rPr>
            <w:rFonts w:eastAsia="GulimChe" w:cs="Arial"/>
            <w:noProof/>
            <w:kern w:val="0"/>
            <w:sz w:val="24"/>
            <w:rPrChange w:id="38" w:author="Unknown">
              <w:rPr>
                <w:noProof/>
              </w:rPr>
            </w:rPrChange>
          </w:rPr>
          <w:drawing>
            <wp:inline distT="0" distB="0" distL="0" distR="0" wp14:anchorId="433ED3FA" wp14:editId="5C56F483">
              <wp:extent cx="930275" cy="214630"/>
              <wp:effectExtent l="0" t="0" r="3175" b="0"/>
              <wp:docPr id="4"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0275" cy="214630"/>
                      </a:xfrm>
                      <a:prstGeom prst="rect">
                        <a:avLst/>
                      </a:prstGeom>
                      <a:noFill/>
                      <a:ln>
                        <a:noFill/>
                      </a:ln>
                    </pic:spPr>
                  </pic:pic>
                </a:graphicData>
              </a:graphic>
            </wp:inline>
          </w:drawing>
        </w:r>
      </w:ins>
    </w:p>
    <w:p w14:paraId="19A37E29" w14:textId="77777777" w:rsidR="00731046" w:rsidRPr="00731046" w:rsidRDefault="00731046" w:rsidP="00731046">
      <w:pPr>
        <w:autoSpaceDE w:val="0"/>
        <w:autoSpaceDN w:val="0"/>
        <w:adjustRightInd w:val="0"/>
        <w:ind w:leftChars="100" w:left="198"/>
        <w:jc w:val="center"/>
        <w:rPr>
          <w:ins w:id="39" w:author="Seongeun Woo" w:date="2016-10-20T17:30:00Z"/>
          <w:rFonts w:ascii="ＭＳ 明朝" w:eastAsia="Malgun Gothic" w:hAnsi="ＭＳ 明朝" w:cs="Arial"/>
          <w:kern w:val="0"/>
          <w:sz w:val="22"/>
          <w:szCs w:val="22"/>
          <w:lang w:eastAsia="ko-KR"/>
        </w:rPr>
      </w:pPr>
    </w:p>
    <w:p w14:paraId="302BB00E" w14:textId="77777777" w:rsidR="00731046" w:rsidRPr="00731046" w:rsidRDefault="00731046" w:rsidP="00731046">
      <w:pPr>
        <w:autoSpaceDE w:val="0"/>
        <w:autoSpaceDN w:val="0"/>
        <w:adjustRightInd w:val="0"/>
        <w:ind w:leftChars="100" w:left="198"/>
        <w:jc w:val="center"/>
        <w:rPr>
          <w:ins w:id="40" w:author="Seongeun Woo" w:date="2016-10-20T17:30:00Z"/>
          <w:rFonts w:ascii="ＭＳ 明朝" w:eastAsia="Malgun Gothic" w:hAnsi="ＭＳ 明朝" w:cs="Arial"/>
          <w:kern w:val="0"/>
          <w:sz w:val="22"/>
          <w:szCs w:val="22"/>
          <w:lang w:eastAsia="ko-KR"/>
        </w:rPr>
      </w:pPr>
    </w:p>
    <w:p w14:paraId="170DD5AA" w14:textId="77777777" w:rsidR="00731046" w:rsidRPr="00731046" w:rsidRDefault="00731046" w:rsidP="00731046">
      <w:pPr>
        <w:autoSpaceDE w:val="0"/>
        <w:autoSpaceDN w:val="0"/>
        <w:adjustRightInd w:val="0"/>
        <w:ind w:leftChars="100" w:left="198"/>
        <w:jc w:val="center"/>
        <w:rPr>
          <w:ins w:id="41" w:author="Seongeun Woo" w:date="2016-10-20T17:30:00Z"/>
          <w:rFonts w:ascii="ＭＳ 明朝" w:eastAsia="Malgun Gothic" w:hAnsi="ＭＳ 明朝" w:cs="Arial"/>
          <w:kern w:val="0"/>
          <w:sz w:val="22"/>
          <w:szCs w:val="22"/>
          <w:lang w:eastAsia="ko-KR"/>
        </w:rPr>
      </w:pPr>
    </w:p>
    <w:p w14:paraId="08CAA6AA" w14:textId="77777777" w:rsidR="00731046" w:rsidRPr="00731046" w:rsidRDefault="00731046" w:rsidP="00731046">
      <w:pPr>
        <w:autoSpaceDE w:val="0"/>
        <w:autoSpaceDN w:val="0"/>
        <w:adjustRightInd w:val="0"/>
        <w:ind w:leftChars="100" w:left="198"/>
        <w:jc w:val="center"/>
        <w:rPr>
          <w:ins w:id="42" w:author="Seongeun Woo" w:date="2016-10-20T17:30:00Z"/>
          <w:rFonts w:ascii="ＭＳ 明朝" w:eastAsia="ＭＳ 明朝" w:hAnsi="ＭＳ 明朝" w:cs="Arial"/>
          <w:kern w:val="0"/>
          <w:sz w:val="22"/>
          <w:szCs w:val="22"/>
          <w:lang w:eastAsia="ko-KR"/>
        </w:rPr>
      </w:pPr>
    </w:p>
    <w:p w14:paraId="61687B4F" w14:textId="77777777" w:rsidR="00731046" w:rsidRPr="00731046" w:rsidRDefault="00731046" w:rsidP="00731046">
      <w:pPr>
        <w:autoSpaceDE w:val="0"/>
        <w:autoSpaceDN w:val="0"/>
        <w:adjustRightInd w:val="0"/>
        <w:ind w:leftChars="100" w:left="198"/>
        <w:jc w:val="center"/>
        <w:rPr>
          <w:ins w:id="43" w:author="Seongeun Woo" w:date="2016-10-20T17:30:00Z"/>
          <w:rFonts w:ascii="ＭＳ 明朝" w:eastAsia="ＭＳ 明朝" w:hAnsi="ＭＳ 明朝" w:cs="Arial"/>
          <w:kern w:val="0"/>
          <w:sz w:val="22"/>
          <w:szCs w:val="22"/>
          <w:lang w:eastAsia="ko-KR"/>
        </w:rPr>
      </w:pPr>
    </w:p>
    <w:p w14:paraId="35750421" w14:textId="0367E5A1" w:rsidR="00EE3E2E" w:rsidDel="00731046" w:rsidRDefault="00EE3E2E">
      <w:pPr>
        <w:autoSpaceDE w:val="0"/>
        <w:autoSpaceDN w:val="0"/>
        <w:jc w:val="center"/>
        <w:rPr>
          <w:del w:id="44" w:author="Seongeun Woo" w:date="2016-10-20T17:30:00Z"/>
          <w:rFonts w:eastAsiaTheme="minorEastAsia" w:cs="Arial"/>
          <w:i/>
          <w:color w:val="808080" w:themeColor="background1" w:themeShade="80"/>
          <w:sz w:val="56"/>
          <w:szCs w:val="56"/>
        </w:rPr>
        <w:pPrChange w:id="45" w:author="Seongeun Woo" w:date="2016-10-13T18:41:00Z">
          <w:pPr>
            <w:jc w:val="center"/>
          </w:pPr>
        </w:pPrChange>
      </w:pPr>
    </w:p>
    <w:p w14:paraId="652C2D05" w14:textId="43E0F47B" w:rsidR="00EE3E2E" w:rsidDel="00731046" w:rsidRDefault="00EE3E2E">
      <w:pPr>
        <w:autoSpaceDE w:val="0"/>
        <w:autoSpaceDN w:val="0"/>
        <w:jc w:val="center"/>
        <w:rPr>
          <w:del w:id="46" w:author="Seongeun Woo" w:date="2016-10-20T17:30:00Z"/>
          <w:rFonts w:eastAsiaTheme="minorEastAsia" w:cs="Arial"/>
          <w:i/>
          <w:color w:val="808080" w:themeColor="background1" w:themeShade="80"/>
          <w:sz w:val="56"/>
          <w:szCs w:val="56"/>
        </w:rPr>
        <w:pPrChange w:id="47" w:author="Seongeun Woo" w:date="2016-10-13T18:41:00Z">
          <w:pPr>
            <w:jc w:val="center"/>
          </w:pPr>
        </w:pPrChange>
      </w:pPr>
    </w:p>
    <w:p w14:paraId="31D177FF" w14:textId="280FE5DB" w:rsidR="00EE3E2E" w:rsidRPr="00F87DAC" w:rsidDel="00731046" w:rsidRDefault="00EE3E2E">
      <w:pPr>
        <w:autoSpaceDE w:val="0"/>
        <w:autoSpaceDN w:val="0"/>
        <w:rPr>
          <w:del w:id="48" w:author="Seongeun Woo" w:date="2016-10-20T17:30:00Z"/>
          <w:rFonts w:eastAsia="ＭＳ 明朝" w:cs="Arial"/>
          <w:i/>
          <w:color w:val="808080" w:themeColor="background1" w:themeShade="80"/>
          <w:sz w:val="56"/>
          <w:szCs w:val="56"/>
        </w:rPr>
        <w:pPrChange w:id="49" w:author="Seongeun Woo" w:date="2016-10-13T18:41:00Z">
          <w:pPr/>
        </w:pPrChange>
      </w:pPr>
    </w:p>
    <w:p w14:paraId="3A35AB9A" w14:textId="4B735FD1" w:rsidR="00F87DAC" w:rsidRPr="00B949AE" w:rsidDel="00731046" w:rsidRDefault="00EE3E2E">
      <w:pPr>
        <w:pStyle w:val="afff5"/>
        <w:wordWrap/>
        <w:rPr>
          <w:del w:id="50" w:author="Seongeun Woo" w:date="2016-10-20T17:30:00Z"/>
          <w:rFonts w:eastAsiaTheme="minorEastAsia" w:cs="Arial"/>
          <w:i/>
          <w:color w:val="808080" w:themeColor="background1" w:themeShade="80"/>
          <w:sz w:val="56"/>
          <w:szCs w:val="56"/>
          <w:rPrChange w:id="51" w:author="inno" w:date="2016-09-27T16:47:00Z">
            <w:rPr>
              <w:del w:id="52" w:author="Seongeun Woo" w:date="2016-10-20T17:30:00Z"/>
              <w:rFonts w:eastAsia="Noto Sans Japanese Black" w:cs="Arial"/>
              <w:i/>
              <w:color w:val="808080" w:themeColor="background1" w:themeShade="80"/>
              <w:sz w:val="56"/>
              <w:szCs w:val="56"/>
            </w:rPr>
          </w:rPrChange>
        </w:rPr>
        <w:pPrChange w:id="53" w:author="Seongeun Woo" w:date="2016-10-13T18:41:00Z">
          <w:pPr>
            <w:pStyle w:val="afff5"/>
          </w:pPr>
        </w:pPrChange>
      </w:pPr>
      <w:del w:id="54" w:author="Seongeun Woo" w:date="2016-10-20T17:30:00Z">
        <w:r w:rsidRPr="00460674" w:rsidDel="00731046">
          <w:rPr>
            <w:rFonts w:cs="Arial"/>
            <w:noProof/>
          </w:rPr>
          <w:drawing>
            <wp:anchor distT="0" distB="0" distL="114300" distR="114300" simplePos="0" relativeHeight="251650560" behindDoc="1" locked="0" layoutInCell="1" allowOverlap="1" wp14:anchorId="74AC500A" wp14:editId="5F80F79C">
              <wp:simplePos x="0" y="0"/>
              <wp:positionH relativeFrom="column">
                <wp:posOffset>1846580</wp:posOffset>
              </wp:positionH>
              <wp:positionV relativeFrom="paragraph">
                <wp:posOffset>109220</wp:posOffset>
              </wp:positionV>
              <wp:extent cx="2519045" cy="467995"/>
              <wp:effectExtent l="0" t="0" r="0" b="8255"/>
              <wp:wrapThrough wrapText="bothSides">
                <wp:wrapPolygon edited="0">
                  <wp:start x="0" y="0"/>
                  <wp:lineTo x="0" y="21102"/>
                  <wp:lineTo x="21399" y="21102"/>
                  <wp:lineTo x="21399" y="0"/>
                  <wp:lineTo x="0" y="0"/>
                </wp:wrapPolygon>
              </wp:wrapThrough>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9045" cy="467995"/>
                      </a:xfrm>
                      <a:prstGeom prst="rect">
                        <a:avLst/>
                      </a:prstGeom>
                      <a:noFill/>
                      <a:ln>
                        <a:noFill/>
                      </a:ln>
                    </pic:spPr>
                  </pic:pic>
                </a:graphicData>
              </a:graphic>
              <wp14:sizeRelH relativeFrom="page">
                <wp14:pctWidth>0</wp14:pctWidth>
              </wp14:sizeRelH>
              <wp14:sizeRelV relativeFrom="page">
                <wp14:pctHeight>0</wp14:pctHeight>
              </wp14:sizeRelV>
            </wp:anchor>
          </w:drawing>
        </w:r>
      </w:del>
    </w:p>
    <w:p w14:paraId="670C4C72" w14:textId="242FA82C" w:rsidR="00F87DAC" w:rsidRPr="00AF5048" w:rsidDel="00731046" w:rsidRDefault="00F87DAC">
      <w:pPr>
        <w:pStyle w:val="afff5"/>
        <w:wordWrap/>
        <w:rPr>
          <w:del w:id="55" w:author="Seongeun Woo" w:date="2016-10-20T17:30:00Z"/>
          <w:rFonts w:eastAsia="Noto Sans Japanese Black" w:cs="Arial"/>
          <w:i/>
          <w:color w:val="808080" w:themeColor="background1" w:themeShade="80"/>
          <w:sz w:val="56"/>
          <w:szCs w:val="56"/>
        </w:rPr>
        <w:pPrChange w:id="56" w:author="Seongeun Woo" w:date="2016-10-13T18:41:00Z">
          <w:pPr>
            <w:pStyle w:val="afff5"/>
          </w:pPr>
        </w:pPrChange>
      </w:pPr>
    </w:p>
    <w:p w14:paraId="00C7251D" w14:textId="43531263" w:rsidR="00D42369" w:rsidDel="00731046" w:rsidRDefault="00EF3AD8">
      <w:pPr>
        <w:pStyle w:val="afff5"/>
        <w:wordWrap/>
        <w:rPr>
          <w:del w:id="57" w:author="Seongeun Woo" w:date="2016-10-20T17:30:00Z"/>
          <w:rFonts w:eastAsia="Noto Sans Japanese Black" w:cs="Arial"/>
          <w:i/>
          <w:color w:val="808080" w:themeColor="background1" w:themeShade="80"/>
          <w:sz w:val="56"/>
          <w:szCs w:val="56"/>
        </w:rPr>
        <w:pPrChange w:id="58" w:author="Seongeun Woo" w:date="2016-10-13T18:41:00Z">
          <w:pPr>
            <w:pStyle w:val="afff5"/>
          </w:pPr>
        </w:pPrChange>
      </w:pPr>
      <w:del w:id="59" w:author="Seongeun Woo" w:date="2016-10-20T17:30:00Z">
        <w:r w:rsidRPr="00AF5048" w:rsidDel="00731046">
          <w:rPr>
            <w:rFonts w:eastAsia="Noto Sans Japanese Black" w:cs="Arial"/>
            <w:i/>
            <w:color w:val="808080" w:themeColor="background1" w:themeShade="80"/>
            <w:sz w:val="56"/>
            <w:szCs w:val="56"/>
          </w:rPr>
          <w:delText xml:space="preserve">InnoProduct </w:delText>
        </w:r>
      </w:del>
    </w:p>
    <w:p w14:paraId="644B0851" w14:textId="2DC8D03E" w:rsidR="00EF3AD8" w:rsidRPr="00AF5048" w:rsidDel="00731046" w:rsidRDefault="00EF3AD8">
      <w:pPr>
        <w:pStyle w:val="afff5"/>
        <w:wordWrap/>
        <w:rPr>
          <w:del w:id="60" w:author="Seongeun Woo" w:date="2016-10-20T17:30:00Z"/>
          <w:rFonts w:cs="Arial"/>
          <w:i/>
          <w:color w:val="808080" w:themeColor="background1" w:themeShade="80"/>
          <w:sz w:val="56"/>
          <w:szCs w:val="56"/>
        </w:rPr>
        <w:pPrChange w:id="61" w:author="Seongeun Woo" w:date="2016-10-13T18:41:00Z">
          <w:pPr>
            <w:pStyle w:val="afff5"/>
          </w:pPr>
        </w:pPrChange>
      </w:pPr>
      <w:del w:id="62" w:author="Seongeun Woo" w:date="2016-10-20T17:30:00Z">
        <w:r w:rsidRPr="00AF5048" w:rsidDel="00731046">
          <w:rPr>
            <w:rFonts w:eastAsia="Noto Sans Japanese Black" w:cs="Arial"/>
            <w:i/>
            <w:color w:val="808080" w:themeColor="background1" w:themeShade="80"/>
            <w:sz w:val="56"/>
            <w:szCs w:val="56"/>
          </w:rPr>
          <w:delText>Repository Specification</w:delText>
        </w:r>
      </w:del>
    </w:p>
    <w:p w14:paraId="7365BD95" w14:textId="0BE9B0B2" w:rsidR="00C953E9" w:rsidRPr="00AF5048" w:rsidDel="00731046" w:rsidRDefault="00C953E9">
      <w:pPr>
        <w:pStyle w:val="afff5"/>
        <w:wordWrap/>
        <w:rPr>
          <w:del w:id="63" w:author="Seongeun Woo" w:date="2016-10-20T17:30:00Z"/>
          <w:rStyle w:val="aff0"/>
          <w:rFonts w:eastAsiaTheme="minorEastAsia" w:cs="Arial"/>
          <w:spacing w:val="-2"/>
          <w:sz w:val="22"/>
          <w:szCs w:val="22"/>
          <w:lang w:eastAsia="ja-JP"/>
        </w:rPr>
        <w:pPrChange w:id="64" w:author="Seongeun Woo" w:date="2016-10-13T18:41:00Z">
          <w:pPr>
            <w:pStyle w:val="afff5"/>
          </w:pPr>
        </w:pPrChange>
      </w:pPr>
    </w:p>
    <w:p w14:paraId="2126F8D6" w14:textId="1F2C4BCC" w:rsidR="00C953E9" w:rsidRPr="00AF5048" w:rsidDel="00731046" w:rsidRDefault="00C953E9">
      <w:pPr>
        <w:pStyle w:val="Contents"/>
        <w:ind w:leftChars="100" w:left="198" w:firstLine="0"/>
        <w:jc w:val="center"/>
        <w:rPr>
          <w:del w:id="65" w:author="Seongeun Woo" w:date="2016-10-20T17:30:00Z"/>
          <w:rStyle w:val="aff0"/>
          <w:rFonts w:eastAsiaTheme="minorEastAsia" w:cs="Arial"/>
          <w:spacing w:val="0"/>
          <w:kern w:val="2"/>
          <w:sz w:val="22"/>
          <w:szCs w:val="22"/>
          <w:lang w:eastAsia="ko-KR"/>
        </w:rPr>
      </w:pPr>
    </w:p>
    <w:p w14:paraId="6F24FF62" w14:textId="01648E41" w:rsidR="00C953E9" w:rsidRPr="00AF5048" w:rsidDel="00731046" w:rsidRDefault="00C953E9">
      <w:pPr>
        <w:pStyle w:val="Contents"/>
        <w:ind w:leftChars="100" w:left="198" w:firstLine="0"/>
        <w:jc w:val="center"/>
        <w:rPr>
          <w:del w:id="66" w:author="Seongeun Woo" w:date="2016-10-20T17:30:00Z"/>
          <w:rStyle w:val="aff0"/>
          <w:rFonts w:eastAsiaTheme="minorEastAsia" w:cs="Arial"/>
          <w:sz w:val="22"/>
          <w:szCs w:val="22"/>
        </w:rPr>
      </w:pPr>
    </w:p>
    <w:p w14:paraId="7966440A" w14:textId="09B20F7C" w:rsidR="00C953E9" w:rsidRPr="00AF5048" w:rsidDel="00731046" w:rsidRDefault="00C953E9">
      <w:pPr>
        <w:pStyle w:val="Contents"/>
        <w:ind w:leftChars="100" w:left="198" w:firstLine="0"/>
        <w:jc w:val="center"/>
        <w:rPr>
          <w:del w:id="67" w:author="Seongeun Woo" w:date="2016-10-20T17:30:00Z"/>
          <w:rStyle w:val="aff0"/>
          <w:rFonts w:eastAsia="ＭＳ 明朝" w:cs="Arial"/>
          <w:sz w:val="22"/>
          <w:szCs w:val="22"/>
        </w:rPr>
      </w:pPr>
    </w:p>
    <w:p w14:paraId="10F1FD0E" w14:textId="0F08C08C" w:rsidR="00F87DAC" w:rsidRPr="00AF5048" w:rsidDel="00731046" w:rsidRDefault="00F87DAC">
      <w:pPr>
        <w:pStyle w:val="Contents"/>
        <w:ind w:leftChars="100" w:left="198" w:firstLine="0"/>
        <w:jc w:val="center"/>
        <w:rPr>
          <w:del w:id="68" w:author="Seongeun Woo" w:date="2016-10-20T17:30:00Z"/>
          <w:rStyle w:val="aff0"/>
          <w:rFonts w:eastAsia="ＭＳ 明朝" w:cs="Arial"/>
          <w:sz w:val="22"/>
          <w:szCs w:val="22"/>
        </w:rPr>
      </w:pPr>
    </w:p>
    <w:p w14:paraId="2E85BA95" w14:textId="5DCF7830" w:rsidR="00F87DAC" w:rsidRPr="00AF5048" w:rsidDel="00731046" w:rsidRDefault="00F87DAC">
      <w:pPr>
        <w:pStyle w:val="Contents"/>
        <w:ind w:leftChars="100" w:left="198" w:firstLine="0"/>
        <w:jc w:val="center"/>
        <w:rPr>
          <w:del w:id="69" w:author="Seongeun Woo" w:date="2016-10-20T17:30:00Z"/>
          <w:rStyle w:val="aff0"/>
          <w:rFonts w:eastAsia="ＭＳ 明朝" w:cs="Arial"/>
          <w:sz w:val="22"/>
          <w:szCs w:val="22"/>
        </w:rPr>
      </w:pPr>
    </w:p>
    <w:p w14:paraId="634D3422" w14:textId="7B42A9E8" w:rsidR="00C953E9" w:rsidRPr="00AF5048" w:rsidDel="00731046" w:rsidRDefault="00C953E9">
      <w:pPr>
        <w:pStyle w:val="Contents"/>
        <w:ind w:leftChars="100" w:left="198" w:firstLine="0"/>
        <w:jc w:val="center"/>
        <w:rPr>
          <w:del w:id="70" w:author="Seongeun Woo" w:date="2016-10-20T17:30:00Z"/>
          <w:rStyle w:val="aff0"/>
          <w:rFonts w:eastAsiaTheme="minorEastAsia" w:cs="Arial"/>
          <w:sz w:val="22"/>
          <w:szCs w:val="22"/>
        </w:rPr>
      </w:pPr>
    </w:p>
    <w:p w14:paraId="23D5E9F9" w14:textId="477D10FB" w:rsidR="00C953E9" w:rsidRPr="00AF5048" w:rsidDel="00731046" w:rsidRDefault="00C953E9">
      <w:pPr>
        <w:pStyle w:val="Contents"/>
        <w:ind w:leftChars="100" w:left="198" w:firstLine="0"/>
        <w:jc w:val="center"/>
        <w:rPr>
          <w:del w:id="71" w:author="Seongeun Woo" w:date="2016-10-20T17:30:00Z"/>
          <w:rStyle w:val="aff0"/>
          <w:rFonts w:eastAsiaTheme="minorEastAsia" w:cs="Arial"/>
          <w:sz w:val="22"/>
          <w:szCs w:val="22"/>
        </w:rPr>
      </w:pPr>
    </w:p>
    <w:p w14:paraId="607DC554" w14:textId="7EAB62EB" w:rsidR="00C953E9" w:rsidRPr="00AF5048" w:rsidDel="00731046" w:rsidRDefault="00C953E9">
      <w:pPr>
        <w:pStyle w:val="Contents"/>
        <w:ind w:leftChars="100" w:left="198" w:firstLine="0"/>
        <w:jc w:val="center"/>
        <w:rPr>
          <w:del w:id="72" w:author="Seongeun Woo" w:date="2016-10-20T17:30:00Z"/>
          <w:rStyle w:val="aff0"/>
          <w:rFonts w:eastAsiaTheme="minorEastAsia" w:cs="Arial"/>
          <w:b/>
          <w:sz w:val="28"/>
          <w:szCs w:val="28"/>
        </w:rPr>
      </w:pPr>
      <w:del w:id="73" w:author="Seongeun Woo" w:date="2016-10-20T17:30:00Z">
        <w:r w:rsidRPr="00AF5048" w:rsidDel="00731046">
          <w:rPr>
            <w:rStyle w:val="aff0"/>
            <w:rFonts w:eastAsiaTheme="minorEastAsia" w:cs="Arial" w:hint="eastAsia"/>
            <w:b/>
            <w:sz w:val="28"/>
            <w:szCs w:val="28"/>
          </w:rPr>
          <w:delText>InnoProduct v</w:delText>
        </w:r>
        <w:r w:rsidR="0078528A" w:rsidDel="00731046">
          <w:rPr>
            <w:rStyle w:val="aff0"/>
            <w:rFonts w:eastAsiaTheme="minorEastAsia" w:cs="Arial"/>
            <w:b/>
            <w:sz w:val="28"/>
            <w:szCs w:val="28"/>
          </w:rPr>
          <w:delText xml:space="preserve"> </w:delText>
        </w:r>
        <w:r w:rsidRPr="00AF5048" w:rsidDel="00731046">
          <w:rPr>
            <w:rStyle w:val="aff0"/>
            <w:rFonts w:eastAsiaTheme="minorEastAsia" w:cs="Arial" w:hint="eastAsia"/>
            <w:b/>
            <w:sz w:val="28"/>
            <w:szCs w:val="28"/>
          </w:rPr>
          <w:delText>5.</w:delText>
        </w:r>
      </w:del>
      <w:ins w:id="74" w:author="InnoRules" w:date="2016-08-08T16:07:00Z">
        <w:del w:id="75" w:author="Seongeun Woo" w:date="2016-10-20T17:30:00Z">
          <w:r w:rsidRPr="00AF5048" w:rsidDel="00731046">
            <w:rPr>
              <w:rStyle w:val="aff0"/>
              <w:rFonts w:eastAsiaTheme="minorEastAsia" w:cs="Arial"/>
              <w:b/>
              <w:sz w:val="28"/>
              <w:szCs w:val="28"/>
            </w:rPr>
            <w:delText>1</w:delText>
          </w:r>
        </w:del>
      </w:ins>
      <w:del w:id="76" w:author="Seongeun Woo" w:date="2016-10-20T17:30:00Z">
        <w:r w:rsidRPr="00AF5048" w:rsidDel="00731046">
          <w:rPr>
            <w:rStyle w:val="aff0"/>
            <w:rFonts w:eastAsiaTheme="minorEastAsia" w:cs="Arial" w:hint="eastAsia"/>
            <w:b/>
            <w:sz w:val="28"/>
            <w:szCs w:val="28"/>
          </w:rPr>
          <w:delText>0</w:delText>
        </w:r>
      </w:del>
    </w:p>
    <w:p w14:paraId="5408197B" w14:textId="0FFED699" w:rsidR="00C953E9" w:rsidRPr="00AF5048" w:rsidDel="00731046" w:rsidRDefault="00C953E9">
      <w:pPr>
        <w:pStyle w:val="Contents"/>
        <w:ind w:leftChars="100" w:left="198" w:firstLine="0"/>
        <w:jc w:val="center"/>
        <w:rPr>
          <w:del w:id="77" w:author="Seongeun Woo" w:date="2016-10-20T17:30:00Z"/>
          <w:rStyle w:val="aff0"/>
          <w:rFonts w:eastAsiaTheme="minorEastAsia" w:cs="Arial"/>
          <w:sz w:val="22"/>
          <w:szCs w:val="22"/>
        </w:rPr>
      </w:pPr>
    </w:p>
    <w:p w14:paraId="55C66816" w14:textId="3E7B5D8F" w:rsidR="00C953E9" w:rsidRPr="00AF5048" w:rsidDel="00731046" w:rsidRDefault="00C953E9">
      <w:pPr>
        <w:pStyle w:val="Contents"/>
        <w:ind w:leftChars="100" w:left="198" w:firstLine="0"/>
        <w:jc w:val="center"/>
        <w:rPr>
          <w:del w:id="78" w:author="Seongeun Woo" w:date="2016-10-20T17:30:00Z"/>
          <w:rStyle w:val="aff0"/>
          <w:rFonts w:eastAsiaTheme="minorEastAsia" w:cs="Arial"/>
          <w:sz w:val="22"/>
          <w:szCs w:val="22"/>
        </w:rPr>
      </w:pPr>
    </w:p>
    <w:p w14:paraId="2A97EBCF" w14:textId="1DC116B6" w:rsidR="00C953E9" w:rsidRPr="00AF5048" w:rsidDel="00731046" w:rsidRDefault="00C953E9">
      <w:pPr>
        <w:pStyle w:val="Contents"/>
        <w:ind w:left="0" w:firstLine="0"/>
        <w:rPr>
          <w:del w:id="79" w:author="Seongeun Woo" w:date="2016-10-20T17:30:00Z"/>
          <w:rStyle w:val="aff0"/>
          <w:rFonts w:eastAsia="ＭＳ 明朝" w:cs="Arial"/>
          <w:sz w:val="22"/>
          <w:szCs w:val="22"/>
        </w:rPr>
      </w:pPr>
    </w:p>
    <w:p w14:paraId="213E3220" w14:textId="1390FCD7" w:rsidR="00C953E9" w:rsidRPr="00AF5048" w:rsidDel="00731046" w:rsidRDefault="00C953E9">
      <w:pPr>
        <w:pStyle w:val="Contents"/>
        <w:ind w:leftChars="100" w:left="198" w:firstLine="0"/>
        <w:jc w:val="center"/>
        <w:rPr>
          <w:del w:id="80" w:author="Seongeun Woo" w:date="2016-10-20T17:30:00Z"/>
          <w:rStyle w:val="aff0"/>
          <w:rFonts w:eastAsiaTheme="minorEastAsia" w:cs="Arial"/>
          <w:sz w:val="22"/>
          <w:szCs w:val="22"/>
        </w:rPr>
      </w:pPr>
    </w:p>
    <w:p w14:paraId="2AB4718F" w14:textId="3C408AD7" w:rsidR="00C953E9" w:rsidRPr="00AF5048" w:rsidDel="00731046" w:rsidRDefault="00C953E9">
      <w:pPr>
        <w:pStyle w:val="Contents"/>
        <w:ind w:leftChars="100" w:left="198" w:firstLine="0"/>
        <w:jc w:val="center"/>
        <w:rPr>
          <w:del w:id="81" w:author="Seongeun Woo" w:date="2016-10-20T17:30:00Z"/>
          <w:rStyle w:val="aff0"/>
          <w:rFonts w:eastAsia="ＭＳ 明朝" w:cs="Arial"/>
          <w:sz w:val="22"/>
          <w:szCs w:val="22"/>
        </w:rPr>
      </w:pPr>
    </w:p>
    <w:p w14:paraId="67753731" w14:textId="131B1F91" w:rsidR="00C953E9" w:rsidRPr="00AF5048" w:rsidDel="00731046" w:rsidRDefault="00C953E9">
      <w:pPr>
        <w:pStyle w:val="Contents"/>
        <w:ind w:leftChars="100" w:left="198" w:firstLine="0"/>
        <w:jc w:val="center"/>
        <w:rPr>
          <w:del w:id="82" w:author="Seongeun Woo" w:date="2016-10-20T17:30:00Z"/>
          <w:rStyle w:val="aff0"/>
          <w:rFonts w:eastAsiaTheme="minorEastAsia" w:cs="Arial"/>
          <w:sz w:val="22"/>
          <w:szCs w:val="22"/>
        </w:rPr>
      </w:pPr>
    </w:p>
    <w:p w14:paraId="16D32E24" w14:textId="1296BFC4" w:rsidR="00C953E9" w:rsidRPr="00AF5048" w:rsidDel="00731046" w:rsidRDefault="00C953E9">
      <w:pPr>
        <w:pStyle w:val="Contents"/>
        <w:ind w:leftChars="100" w:left="198" w:firstLine="0"/>
        <w:jc w:val="center"/>
        <w:rPr>
          <w:del w:id="83" w:author="Seongeun Woo" w:date="2016-10-20T17:30:00Z"/>
          <w:rStyle w:val="aff0"/>
          <w:rFonts w:eastAsiaTheme="minorEastAsia" w:cs="Arial"/>
          <w:sz w:val="22"/>
          <w:szCs w:val="22"/>
        </w:rPr>
      </w:pPr>
    </w:p>
    <w:p w14:paraId="3E9DDEAA" w14:textId="3C477D9F" w:rsidR="00C953E9" w:rsidRPr="00AF5048" w:rsidDel="00731046" w:rsidRDefault="00C953E9">
      <w:pPr>
        <w:pStyle w:val="Contents"/>
        <w:ind w:leftChars="100" w:left="198" w:firstLine="0"/>
        <w:jc w:val="center"/>
        <w:rPr>
          <w:del w:id="84" w:author="Seongeun Woo" w:date="2016-10-20T17:30:00Z"/>
          <w:rStyle w:val="aff0"/>
          <w:rFonts w:eastAsia="ＭＳ 明朝" w:cs="Arial"/>
          <w:sz w:val="22"/>
          <w:szCs w:val="22"/>
        </w:rPr>
      </w:pPr>
    </w:p>
    <w:p w14:paraId="71B52252" w14:textId="47CB40E7" w:rsidR="00EF3AD8" w:rsidRPr="00AF5048" w:rsidDel="00731046" w:rsidRDefault="00EF3AD8">
      <w:pPr>
        <w:pStyle w:val="Contents"/>
        <w:ind w:leftChars="100" w:left="198" w:firstLine="0"/>
        <w:jc w:val="center"/>
        <w:rPr>
          <w:del w:id="85" w:author="Seongeun Woo" w:date="2016-10-20T17:30:00Z"/>
          <w:rStyle w:val="aff0"/>
          <w:rFonts w:eastAsia="ＭＳ 明朝" w:cs="Arial"/>
          <w:sz w:val="22"/>
          <w:szCs w:val="22"/>
        </w:rPr>
      </w:pPr>
      <w:del w:id="86" w:author="Seongeun Woo" w:date="2016-10-20T17:30:00Z">
        <w:r w:rsidRPr="00AF5048" w:rsidDel="00731046">
          <w:rPr>
            <w:rFonts w:ascii="ＭＳ Ｐゴシック" w:hAnsi="ＭＳ Ｐゴシック"/>
            <w:noProof/>
            <w:rPrChange w:id="87" w:author="Unknown">
              <w:rPr>
                <w:noProof/>
              </w:rPr>
            </w:rPrChange>
          </w:rPr>
          <w:drawing>
            <wp:inline distT="0" distB="0" distL="0" distR="0" wp14:anchorId="35B6B0EF" wp14:editId="47447636">
              <wp:extent cx="930275" cy="214630"/>
              <wp:effectExtent l="0" t="0" r="3175" b="0"/>
              <wp:docPr id="39948" name="図 39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0275" cy="214630"/>
                      </a:xfrm>
                      <a:prstGeom prst="rect">
                        <a:avLst/>
                      </a:prstGeom>
                      <a:noFill/>
                    </pic:spPr>
                  </pic:pic>
                </a:graphicData>
              </a:graphic>
            </wp:inline>
          </w:drawing>
        </w:r>
      </w:del>
    </w:p>
    <w:p w14:paraId="4CF2A08B" w14:textId="5B85AD7E" w:rsidR="00EF3AD8" w:rsidRPr="00AF5048" w:rsidDel="00731046" w:rsidRDefault="00EF3AD8">
      <w:pPr>
        <w:pStyle w:val="Contents"/>
        <w:ind w:leftChars="100" w:left="198" w:firstLine="0"/>
        <w:jc w:val="center"/>
        <w:rPr>
          <w:del w:id="88" w:author="Seongeun Woo" w:date="2016-10-20T17:30:00Z"/>
          <w:rStyle w:val="aff0"/>
          <w:rFonts w:eastAsia="ＭＳ 明朝" w:cs="Arial"/>
          <w:sz w:val="22"/>
          <w:szCs w:val="22"/>
        </w:rPr>
      </w:pPr>
    </w:p>
    <w:p w14:paraId="1305DEF9" w14:textId="325D90DE" w:rsidR="00EF3AD8" w:rsidRPr="00AF5048" w:rsidDel="00731046" w:rsidRDefault="00EF3AD8">
      <w:pPr>
        <w:pStyle w:val="Contents"/>
        <w:ind w:leftChars="100" w:left="198" w:firstLine="0"/>
        <w:jc w:val="center"/>
        <w:rPr>
          <w:del w:id="89" w:author="Seongeun Woo" w:date="2016-10-20T17:30:00Z"/>
          <w:rStyle w:val="aff0"/>
          <w:rFonts w:eastAsia="ＭＳ 明朝" w:cs="Arial"/>
          <w:sz w:val="22"/>
          <w:szCs w:val="22"/>
        </w:rPr>
      </w:pPr>
    </w:p>
    <w:p w14:paraId="6347AE34" w14:textId="4A8B632C" w:rsidR="00EF3AD8" w:rsidRPr="00AF5048" w:rsidDel="00731046" w:rsidRDefault="00EF3AD8">
      <w:pPr>
        <w:pStyle w:val="Contents"/>
        <w:ind w:leftChars="100" w:left="198" w:firstLine="0"/>
        <w:jc w:val="center"/>
        <w:rPr>
          <w:del w:id="90" w:author="Seongeun Woo" w:date="2016-10-20T17:30:00Z"/>
          <w:rStyle w:val="aff0"/>
          <w:rFonts w:eastAsia="ＭＳ 明朝" w:cs="Arial"/>
          <w:sz w:val="22"/>
          <w:szCs w:val="22"/>
        </w:rPr>
      </w:pPr>
    </w:p>
    <w:p w14:paraId="4FF2E020" w14:textId="6068769C" w:rsidR="00EF3AD8" w:rsidRPr="00AF5048" w:rsidDel="00731046" w:rsidRDefault="00EF3AD8">
      <w:pPr>
        <w:pStyle w:val="Contents"/>
        <w:ind w:leftChars="100" w:left="198" w:firstLine="0"/>
        <w:jc w:val="center"/>
        <w:rPr>
          <w:del w:id="91" w:author="Seongeun Woo" w:date="2016-10-20T17:30:00Z"/>
          <w:rStyle w:val="aff0"/>
          <w:rFonts w:eastAsia="ＭＳ 明朝" w:cs="Arial"/>
          <w:sz w:val="22"/>
          <w:szCs w:val="22"/>
        </w:rPr>
      </w:pPr>
    </w:p>
    <w:p w14:paraId="4973F374" w14:textId="20D540D7" w:rsidR="00C953E9" w:rsidRPr="00AF5048" w:rsidRDefault="00C953E9">
      <w:pPr>
        <w:pStyle w:val="Contents"/>
        <w:ind w:leftChars="100" w:left="198" w:firstLine="0"/>
        <w:jc w:val="center"/>
        <w:rPr>
          <w:rFonts w:ascii="Arial" w:eastAsia="Hiragino Kaku Gothic Pro W3" w:hAnsi="Arial" w:cs="Arial"/>
          <w:sz w:val="22"/>
          <w:szCs w:val="22"/>
        </w:rPr>
      </w:pPr>
      <w:proofErr w:type="spellStart"/>
      <w:r w:rsidRPr="00AF5048">
        <w:rPr>
          <w:rStyle w:val="aff0"/>
          <w:rFonts w:eastAsia="Hiragino Kaku Gothic Pro W3" w:cs="Arial"/>
          <w:sz w:val="22"/>
          <w:szCs w:val="22"/>
        </w:rPr>
        <w:t>InnoProduct</w:t>
      </w:r>
      <w:proofErr w:type="spellEnd"/>
      <w:r w:rsidRPr="00AF5048">
        <w:rPr>
          <w:rStyle w:val="aff0"/>
          <w:rFonts w:eastAsia="Hiragino Kaku Gothic Pro W3" w:cs="Arial"/>
          <w:sz w:val="22"/>
          <w:szCs w:val="22"/>
        </w:rPr>
        <w:t xml:space="preserve"> Version 5.</w:t>
      </w:r>
      <w:ins w:id="92" w:author="InnoRules" w:date="2016-08-08T16:07:00Z">
        <w:r w:rsidRPr="00AF5048">
          <w:rPr>
            <w:rStyle w:val="aff0"/>
            <w:rFonts w:eastAsia="Hiragino Kaku Gothic Pro W3" w:cs="Arial"/>
            <w:sz w:val="22"/>
            <w:szCs w:val="22"/>
          </w:rPr>
          <w:t>1</w:t>
        </w:r>
      </w:ins>
      <w:del w:id="93" w:author="InnoRules" w:date="2016-08-08T16:07:00Z">
        <w:r w:rsidRPr="00AF5048" w:rsidDel="00D6292E">
          <w:rPr>
            <w:rStyle w:val="aff0"/>
            <w:rFonts w:eastAsia="Hiragino Kaku Gothic Pro W3" w:cs="Arial"/>
            <w:sz w:val="22"/>
            <w:szCs w:val="22"/>
          </w:rPr>
          <w:delText>0</w:delText>
        </w:r>
      </w:del>
      <w:r w:rsidRPr="00AF5048">
        <w:rPr>
          <w:rStyle w:val="aff0"/>
          <w:rFonts w:eastAsia="Hiragino Kaku Gothic Pro W3" w:cs="Arial"/>
          <w:sz w:val="22"/>
          <w:szCs w:val="22"/>
        </w:rPr>
        <w:t xml:space="preserve"> Copyright </w:t>
      </w:r>
      <w:r w:rsidRPr="00AF5048">
        <w:rPr>
          <w:rFonts w:ascii="Arial" w:eastAsia="Hiragino Kaku Gothic Pro W3" w:hAnsi="Arial" w:cs="Arial"/>
          <w:sz w:val="22"/>
          <w:szCs w:val="22"/>
        </w:rPr>
        <w:sym w:font="Symbol" w:char="00D3"/>
      </w:r>
      <w:r w:rsidR="00D42369">
        <w:rPr>
          <w:rFonts w:ascii="Arial" w:eastAsia="Hiragino Kaku Gothic Pro W3" w:hAnsi="Arial" w:cs="Arial"/>
          <w:sz w:val="22"/>
          <w:szCs w:val="22"/>
        </w:rPr>
        <w:t xml:space="preserve"> 200</w:t>
      </w:r>
      <w:r w:rsidR="00D42369">
        <w:rPr>
          <w:rFonts w:ascii="Arial" w:eastAsiaTheme="minorEastAsia" w:hAnsi="Arial" w:cs="Arial" w:hint="eastAsia"/>
          <w:sz w:val="22"/>
          <w:szCs w:val="22"/>
          <w:lang w:eastAsia="ko-KR"/>
        </w:rPr>
        <w:t>7</w:t>
      </w:r>
      <w:del w:id="94" w:author="宋哲均" w:date="2018-03-08T15:09:00Z">
        <w:r w:rsidRPr="00AF5048" w:rsidDel="003233DE">
          <w:rPr>
            <w:rFonts w:ascii="Arial" w:eastAsia="Hiragino Kaku Gothic Pro W3" w:hAnsi="Arial" w:cs="Arial" w:hint="eastAsia"/>
            <w:sz w:val="22"/>
            <w:szCs w:val="22"/>
          </w:rPr>
          <w:delText>~</w:delText>
        </w:r>
      </w:del>
      <w:ins w:id="95" w:author="宋哲均" w:date="2018-03-08T15:09:00Z">
        <w:r w:rsidR="003233DE">
          <w:rPr>
            <w:rFonts w:ascii="Arial" w:eastAsia="Hiragino Kaku Gothic Pro W3" w:hAnsi="Arial" w:cs="Arial" w:hint="eastAsia"/>
            <w:sz w:val="22"/>
            <w:szCs w:val="22"/>
          </w:rPr>
          <w:t>-</w:t>
        </w:r>
      </w:ins>
      <w:r w:rsidRPr="00AF5048">
        <w:rPr>
          <w:rFonts w:ascii="Arial" w:eastAsia="Hiragino Kaku Gothic Pro W3" w:hAnsi="Arial" w:cs="Arial"/>
          <w:sz w:val="22"/>
          <w:szCs w:val="22"/>
        </w:rPr>
        <w:t>201</w:t>
      </w:r>
      <w:ins w:id="96" w:author="InnoRules" w:date="2016-08-08T16:07:00Z">
        <w:r w:rsidRPr="00AF5048">
          <w:rPr>
            <w:rFonts w:ascii="Arial" w:eastAsia="Hiragino Kaku Gothic Pro W3" w:hAnsi="Arial" w:cs="Arial"/>
            <w:sz w:val="22"/>
            <w:szCs w:val="22"/>
          </w:rPr>
          <w:t>6</w:t>
        </w:r>
      </w:ins>
      <w:del w:id="97" w:author="InnoRules" w:date="2016-08-08T16:07:00Z">
        <w:r w:rsidRPr="00AF5048" w:rsidDel="00D6292E">
          <w:rPr>
            <w:rFonts w:ascii="Arial" w:eastAsia="Hiragino Kaku Gothic Pro W3" w:hAnsi="Arial" w:cs="Arial"/>
            <w:sz w:val="22"/>
            <w:szCs w:val="22"/>
          </w:rPr>
          <w:delText>5</w:delText>
        </w:r>
      </w:del>
      <w:r w:rsidRPr="00AF5048">
        <w:rPr>
          <w:rFonts w:ascii="Arial" w:eastAsia="Hiragino Kaku Gothic Pro W3" w:hAnsi="Arial" w:cs="Arial"/>
          <w:sz w:val="22"/>
          <w:szCs w:val="22"/>
        </w:rPr>
        <w:t xml:space="preserve"> INNORULES Corporation. All rights reserved.</w:t>
      </w:r>
    </w:p>
    <w:p w14:paraId="6553E965" w14:textId="77777777" w:rsidR="007477FC" w:rsidRPr="00AF5048" w:rsidRDefault="00C953E9">
      <w:pPr>
        <w:pStyle w:val="Contents"/>
        <w:ind w:leftChars="100" w:left="198" w:firstLine="0"/>
        <w:jc w:val="center"/>
        <w:rPr>
          <w:rFonts w:ascii="Arial" w:eastAsia="Hiragino Kaku Gothic Pro W3" w:hAnsi="Arial" w:cs="Arial"/>
          <w:sz w:val="22"/>
          <w:szCs w:val="22"/>
        </w:rPr>
        <w:sectPr w:rsidR="007477FC" w:rsidRPr="00AF5048" w:rsidSect="00EF3AD8">
          <w:pgSz w:w="11906" w:h="16838" w:code="9"/>
          <w:pgMar w:top="1418" w:right="1134" w:bottom="1418" w:left="1247" w:header="567" w:footer="567" w:gutter="0"/>
          <w:cols w:space="425"/>
          <w:docGrid w:type="linesAndChars" w:linePitch="360"/>
        </w:sectPr>
      </w:pPr>
      <w:proofErr w:type="spellStart"/>
      <w:r w:rsidRPr="00AF5048">
        <w:rPr>
          <w:rFonts w:ascii="Arial" w:eastAsia="Hiragino Kaku Gothic Pro W3" w:hAnsi="Arial" w:cs="Arial"/>
          <w:sz w:val="22"/>
          <w:szCs w:val="22"/>
        </w:rPr>
        <w:t>InnoProduct</w:t>
      </w:r>
      <w:proofErr w:type="spellEnd"/>
      <w:r w:rsidRPr="00AF5048">
        <w:rPr>
          <w:rFonts w:ascii="Arial" w:eastAsia="Hiragino Kaku Gothic Pro W3" w:hAnsi="Arial" w:cs="Arial"/>
          <w:sz w:val="22"/>
          <w:szCs w:val="22"/>
        </w:rPr>
        <w:sym w:font="Symbol" w:char="F0D2"/>
      </w:r>
      <w:r w:rsidRPr="00AF5048">
        <w:rPr>
          <w:rFonts w:ascii="Arial" w:eastAsia="Hiragino Kaku Gothic Pro W3" w:hAnsi="Arial" w:cs="Arial"/>
          <w:sz w:val="22"/>
          <w:szCs w:val="22"/>
        </w:rPr>
        <w:t xml:space="preserve"> and </w:t>
      </w:r>
      <w:proofErr w:type="spellStart"/>
      <w:r w:rsidRPr="00AF5048">
        <w:rPr>
          <w:rFonts w:ascii="Arial" w:eastAsia="Hiragino Kaku Gothic Pro W3" w:hAnsi="Arial" w:cs="Arial"/>
          <w:sz w:val="22"/>
          <w:szCs w:val="22"/>
        </w:rPr>
        <w:t>InnoRules</w:t>
      </w:r>
      <w:proofErr w:type="spellEnd"/>
      <w:r w:rsidRPr="00AF5048">
        <w:rPr>
          <w:rFonts w:ascii="Arial" w:eastAsia="Hiragino Kaku Gothic Pro W3" w:hAnsi="Arial" w:cs="Arial"/>
          <w:sz w:val="22"/>
          <w:szCs w:val="22"/>
        </w:rPr>
        <w:sym w:font="Symbol" w:char="F0D2"/>
      </w:r>
      <w:r w:rsidRPr="00AF5048">
        <w:rPr>
          <w:rFonts w:ascii="Arial" w:eastAsia="Hiragino Kaku Gothic Pro W3" w:hAnsi="Arial" w:cs="Arial"/>
          <w:sz w:val="22"/>
          <w:szCs w:val="22"/>
        </w:rPr>
        <w:t xml:space="preserve"> are registered trademarks of INNORULES Corporation.</w:t>
      </w:r>
    </w:p>
    <w:p w14:paraId="3C334E3F" w14:textId="22E7FB0E" w:rsidR="007477FC" w:rsidRPr="00AF5048" w:rsidRDefault="007477FC">
      <w:pPr>
        <w:widowControl/>
        <w:autoSpaceDE w:val="0"/>
        <w:autoSpaceDN w:val="0"/>
        <w:spacing w:after="160" w:line="259" w:lineRule="auto"/>
        <w:jc w:val="center"/>
        <w:rPr>
          <w:rFonts w:eastAsia="Hiragino Kaku Gothic Pro W3" w:cs="Arial"/>
          <w:b/>
          <w:kern w:val="0"/>
          <w:sz w:val="32"/>
          <w:szCs w:val="22"/>
        </w:rPr>
        <w:pPrChange w:id="98" w:author="Seongeun Woo" w:date="2016-10-13T18:41:00Z">
          <w:pPr>
            <w:widowControl/>
            <w:spacing w:after="160" w:line="259" w:lineRule="auto"/>
            <w:jc w:val="center"/>
          </w:pPr>
        </w:pPrChange>
      </w:pPr>
      <w:del w:id="99" w:author="宋 哲均" w:date="2019-08-09T15:28:00Z">
        <w:r w:rsidRPr="00AF5048" w:rsidDel="008D396F">
          <w:rPr>
            <w:rFonts w:ascii="ＭＳ Ｐゴシック" w:hAnsi="ＭＳ Ｐゴシック"/>
            <w:b/>
            <w:sz w:val="24"/>
          </w:rPr>
          <w:lastRenderedPageBreak/>
          <w:delText>目次</w:delText>
        </w:r>
      </w:del>
      <w:ins w:id="100" w:author="宋 哲均" w:date="2019-08-09T15:28:00Z">
        <w:r w:rsidR="008D396F">
          <w:rPr>
            <w:rFonts w:ascii="ＭＳ Ｐゴシック" w:hAnsi="ＭＳ Ｐゴシック"/>
            <w:b/>
            <w:sz w:val="24"/>
          </w:rPr>
          <w:t>T</w:t>
        </w:r>
        <w:r w:rsidR="008D396F" w:rsidRPr="008D396F">
          <w:rPr>
            <w:rFonts w:ascii="ＭＳ Ｐゴシック" w:hAnsi="ＭＳ Ｐゴシック"/>
            <w:b/>
            <w:sz w:val="24"/>
          </w:rPr>
          <w:t xml:space="preserve">able of </w:t>
        </w:r>
        <w:r w:rsidR="008D396F">
          <w:rPr>
            <w:rFonts w:ascii="ＭＳ Ｐゴシック" w:hAnsi="ＭＳ Ｐゴシック"/>
            <w:b/>
            <w:sz w:val="24"/>
          </w:rPr>
          <w:t>C</w:t>
        </w:r>
        <w:r w:rsidR="008D396F" w:rsidRPr="008D396F">
          <w:rPr>
            <w:rFonts w:ascii="ＭＳ Ｐゴシック" w:hAnsi="ＭＳ Ｐゴシック"/>
            <w:b/>
            <w:sz w:val="24"/>
          </w:rPr>
          <w:t>ontents</w:t>
        </w:r>
        <w:r w:rsidR="008D396F" w:rsidRPr="008D396F" w:rsidDel="00915133">
          <w:rPr>
            <w:rFonts w:ascii="ＭＳ Ｐゴシック" w:hAnsi="ＭＳ Ｐゴシック"/>
            <w:b/>
            <w:sz w:val="24"/>
          </w:rPr>
          <w:t xml:space="preserve"> </w:t>
        </w:r>
      </w:ins>
      <w:del w:id="101" w:author="Ryu" w:date="2016-10-19T19:55:00Z">
        <w:r w:rsidRPr="00AF5048" w:rsidDel="00915133">
          <w:rPr>
            <w:rFonts w:ascii="Arial Unicode MS" w:eastAsia="Arial Unicode MS" w:hAnsi="Arial Unicode MS" w:cs="Arial Unicode MS"/>
            <w:b/>
            <w:sz w:val="24"/>
          </w:rPr>
          <w:delText>(Contents)</w:delText>
        </w:r>
      </w:del>
    </w:p>
    <w:p w14:paraId="47A78101" w14:textId="0FDD3361" w:rsidR="008D396F" w:rsidRDefault="00A367C9">
      <w:pPr>
        <w:pStyle w:val="24"/>
        <w:ind w:left="198"/>
        <w:rPr>
          <w:ins w:id="102" w:author="宋 哲均" w:date="2019-08-09T15:28:00Z"/>
          <w:rFonts w:asciiTheme="minorHAnsi" w:eastAsiaTheme="minorEastAsia" w:hAnsiTheme="minorHAnsi"/>
          <w:b w:val="0"/>
          <w:spacing w:val="0"/>
          <w:sz w:val="21"/>
          <w:szCs w:val="22"/>
        </w:rPr>
      </w:pPr>
      <w:r w:rsidRPr="00AF5048">
        <w:rPr>
          <w:rFonts w:eastAsia="Hiragino Kaku Gothic Pro W3" w:cs="Arial"/>
          <w:sz w:val="22"/>
          <w:szCs w:val="22"/>
        </w:rPr>
        <w:fldChar w:fldCharType="begin"/>
      </w:r>
      <w:r w:rsidRPr="00AF5048">
        <w:rPr>
          <w:rFonts w:eastAsia="Hiragino Kaku Gothic Pro W3" w:cs="Arial"/>
          <w:sz w:val="22"/>
          <w:szCs w:val="22"/>
        </w:rPr>
        <w:instrText xml:space="preserve"> TOC \h \z \t "</w:instrText>
      </w:r>
      <w:r w:rsidRPr="00AF5048">
        <w:rPr>
          <w:rFonts w:eastAsia="Hiragino Kaku Gothic Pro W3" w:cs="Arial"/>
          <w:sz w:val="22"/>
          <w:szCs w:val="22"/>
        </w:rPr>
        <w:instrText>見出し</w:instrText>
      </w:r>
      <w:r w:rsidRPr="00AF5048">
        <w:rPr>
          <w:rFonts w:eastAsia="Hiragino Kaku Gothic Pro W3" w:cs="Arial"/>
          <w:sz w:val="22"/>
          <w:szCs w:val="22"/>
        </w:rPr>
        <w:instrText xml:space="preserve"> 1,2,</w:instrText>
      </w:r>
      <w:r w:rsidRPr="00AF5048">
        <w:rPr>
          <w:rFonts w:eastAsia="Hiragino Kaku Gothic Pro W3" w:cs="Arial"/>
          <w:sz w:val="22"/>
          <w:szCs w:val="22"/>
        </w:rPr>
        <w:instrText>見出し</w:instrText>
      </w:r>
      <w:r w:rsidRPr="00AF5048">
        <w:rPr>
          <w:rFonts w:eastAsia="Hiragino Kaku Gothic Pro W3" w:cs="Arial"/>
          <w:sz w:val="22"/>
          <w:szCs w:val="22"/>
        </w:rPr>
        <w:instrText xml:space="preserve"> 2,3,</w:instrText>
      </w:r>
      <w:r w:rsidRPr="00AF5048">
        <w:rPr>
          <w:rFonts w:eastAsia="Hiragino Kaku Gothic Pro W3" w:cs="Arial"/>
          <w:sz w:val="22"/>
          <w:szCs w:val="22"/>
        </w:rPr>
        <w:instrText>見出し</w:instrText>
      </w:r>
      <w:r w:rsidRPr="00AF5048">
        <w:rPr>
          <w:rFonts w:eastAsia="Hiragino Kaku Gothic Pro W3" w:cs="Arial"/>
          <w:sz w:val="22"/>
          <w:szCs w:val="22"/>
        </w:rPr>
        <w:instrText xml:space="preserve"> 3,4" </w:instrText>
      </w:r>
      <w:r w:rsidRPr="00AF5048">
        <w:rPr>
          <w:rFonts w:eastAsia="Hiragino Kaku Gothic Pro W3" w:cs="Arial"/>
          <w:sz w:val="22"/>
          <w:szCs w:val="22"/>
        </w:rPr>
        <w:fldChar w:fldCharType="separate"/>
      </w:r>
      <w:ins w:id="103" w:author="宋 哲均" w:date="2019-08-09T15:28:00Z">
        <w:r w:rsidR="008D396F" w:rsidRPr="0037412F">
          <w:rPr>
            <w:rStyle w:val="af3"/>
          </w:rPr>
          <w:fldChar w:fldCharType="begin"/>
        </w:r>
        <w:r w:rsidR="008D396F" w:rsidRPr="0037412F">
          <w:rPr>
            <w:rStyle w:val="af3"/>
          </w:rPr>
          <w:instrText xml:space="preserve"> </w:instrText>
        </w:r>
        <w:r w:rsidR="008D396F">
          <w:instrText>HYPERLINK \l "_Toc16256922"</w:instrText>
        </w:r>
        <w:r w:rsidR="008D396F" w:rsidRPr="0037412F">
          <w:rPr>
            <w:rStyle w:val="af3"/>
          </w:rPr>
          <w:instrText xml:space="preserve"> </w:instrText>
        </w:r>
        <w:r w:rsidR="008D396F" w:rsidRPr="0037412F">
          <w:rPr>
            <w:rStyle w:val="af3"/>
          </w:rPr>
          <w:fldChar w:fldCharType="separate"/>
        </w:r>
        <w:r w:rsidR="008D396F" w:rsidRPr="0037412F">
          <w:rPr>
            <w:rStyle w:val="af3"/>
          </w:rPr>
          <w:t>1.</w:t>
        </w:r>
        <w:r w:rsidR="008D396F">
          <w:rPr>
            <w:rFonts w:asciiTheme="minorHAnsi" w:eastAsiaTheme="minorEastAsia" w:hAnsiTheme="minorHAnsi"/>
            <w:b w:val="0"/>
            <w:spacing w:val="0"/>
            <w:sz w:val="21"/>
            <w:szCs w:val="22"/>
          </w:rPr>
          <w:tab/>
        </w:r>
        <w:r w:rsidR="008D396F" w:rsidRPr="0037412F">
          <w:rPr>
            <w:rStyle w:val="af3"/>
            <w:rFonts w:eastAsia="ＭＳ 明朝"/>
          </w:rPr>
          <w:t>Table Definition</w:t>
        </w:r>
        <w:r w:rsidR="008D396F">
          <w:rPr>
            <w:webHidden/>
          </w:rPr>
          <w:tab/>
        </w:r>
        <w:r w:rsidR="008D396F">
          <w:rPr>
            <w:webHidden/>
          </w:rPr>
          <w:fldChar w:fldCharType="begin"/>
        </w:r>
        <w:r w:rsidR="008D396F">
          <w:rPr>
            <w:webHidden/>
          </w:rPr>
          <w:instrText xml:space="preserve"> PAGEREF _Toc16256922 \h </w:instrText>
        </w:r>
      </w:ins>
      <w:r w:rsidR="008D396F">
        <w:rPr>
          <w:webHidden/>
        </w:rPr>
      </w:r>
      <w:r w:rsidR="008D396F">
        <w:rPr>
          <w:webHidden/>
        </w:rPr>
        <w:fldChar w:fldCharType="separate"/>
      </w:r>
      <w:ins w:id="104" w:author="宋 哲均" w:date="2019-08-09T15:28:00Z">
        <w:r w:rsidR="008D396F">
          <w:rPr>
            <w:webHidden/>
          </w:rPr>
          <w:t>3</w:t>
        </w:r>
        <w:r w:rsidR="008D396F">
          <w:rPr>
            <w:webHidden/>
          </w:rPr>
          <w:fldChar w:fldCharType="end"/>
        </w:r>
        <w:r w:rsidR="008D396F" w:rsidRPr="0037412F">
          <w:rPr>
            <w:rStyle w:val="af3"/>
          </w:rPr>
          <w:fldChar w:fldCharType="end"/>
        </w:r>
      </w:ins>
    </w:p>
    <w:p w14:paraId="000CD7F6" w14:textId="0BA9CCCA" w:rsidR="008D396F" w:rsidRDefault="008D396F">
      <w:pPr>
        <w:pStyle w:val="32"/>
        <w:ind w:left="396"/>
        <w:rPr>
          <w:ins w:id="105" w:author="宋 哲均" w:date="2019-08-09T15:28:00Z"/>
          <w:rFonts w:asciiTheme="minorHAnsi" w:eastAsiaTheme="minorEastAsia" w:hAnsiTheme="minorHAnsi"/>
          <w:spacing w:val="0"/>
          <w:sz w:val="21"/>
          <w:szCs w:val="22"/>
        </w:rPr>
      </w:pPr>
      <w:ins w:id="106" w:author="宋 哲均" w:date="2019-08-09T15:28:00Z">
        <w:r w:rsidRPr="0037412F">
          <w:rPr>
            <w:rStyle w:val="af3"/>
          </w:rPr>
          <w:fldChar w:fldCharType="begin"/>
        </w:r>
        <w:r w:rsidRPr="0037412F">
          <w:rPr>
            <w:rStyle w:val="af3"/>
          </w:rPr>
          <w:instrText xml:space="preserve"> </w:instrText>
        </w:r>
        <w:r>
          <w:instrText>HYPERLINK \l "_Toc16256923"</w:instrText>
        </w:r>
        <w:r w:rsidRPr="0037412F">
          <w:rPr>
            <w:rStyle w:val="af3"/>
          </w:rPr>
          <w:instrText xml:space="preserve"> </w:instrText>
        </w:r>
        <w:r w:rsidRPr="0037412F">
          <w:rPr>
            <w:rStyle w:val="af3"/>
          </w:rPr>
          <w:fldChar w:fldCharType="separate"/>
        </w:r>
        <w:r w:rsidRPr="0037412F">
          <w:rPr>
            <w:rStyle w:val="af3"/>
            <w14:scene3d>
              <w14:camera w14:prst="orthographicFront"/>
              <w14:lightRig w14:rig="threePt" w14:dir="t">
                <w14:rot w14:lat="0" w14:lon="0" w14:rev="0"/>
              </w14:lightRig>
            </w14:scene3d>
          </w:rPr>
          <w:t>1.1</w:t>
        </w:r>
        <w:r>
          <w:rPr>
            <w:rFonts w:asciiTheme="minorHAnsi" w:eastAsiaTheme="minorEastAsia" w:hAnsiTheme="minorHAnsi"/>
            <w:spacing w:val="0"/>
            <w:sz w:val="21"/>
            <w:szCs w:val="22"/>
          </w:rPr>
          <w:tab/>
        </w:r>
        <w:r w:rsidRPr="0037412F">
          <w:rPr>
            <w:rStyle w:val="af3"/>
          </w:rPr>
          <w:t>OBJ1000</w:t>
        </w:r>
        <w:r>
          <w:rPr>
            <w:webHidden/>
          </w:rPr>
          <w:tab/>
        </w:r>
        <w:r>
          <w:rPr>
            <w:webHidden/>
          </w:rPr>
          <w:fldChar w:fldCharType="begin"/>
        </w:r>
        <w:r>
          <w:rPr>
            <w:webHidden/>
          </w:rPr>
          <w:instrText xml:space="preserve"> PAGEREF _Toc16256923 \h </w:instrText>
        </w:r>
      </w:ins>
      <w:r>
        <w:rPr>
          <w:webHidden/>
        </w:rPr>
      </w:r>
      <w:r>
        <w:rPr>
          <w:webHidden/>
        </w:rPr>
        <w:fldChar w:fldCharType="separate"/>
      </w:r>
      <w:ins w:id="107" w:author="宋 哲均" w:date="2019-08-09T15:28:00Z">
        <w:r>
          <w:rPr>
            <w:webHidden/>
          </w:rPr>
          <w:t>3</w:t>
        </w:r>
        <w:r>
          <w:rPr>
            <w:webHidden/>
          </w:rPr>
          <w:fldChar w:fldCharType="end"/>
        </w:r>
        <w:r w:rsidRPr="0037412F">
          <w:rPr>
            <w:rStyle w:val="af3"/>
          </w:rPr>
          <w:fldChar w:fldCharType="end"/>
        </w:r>
      </w:ins>
    </w:p>
    <w:p w14:paraId="07C5AE9E" w14:textId="666CA1B8" w:rsidR="008D396F" w:rsidRDefault="008D396F">
      <w:pPr>
        <w:pStyle w:val="32"/>
        <w:ind w:left="396"/>
        <w:rPr>
          <w:ins w:id="108" w:author="宋 哲均" w:date="2019-08-09T15:28:00Z"/>
          <w:rFonts w:asciiTheme="minorHAnsi" w:eastAsiaTheme="minorEastAsia" w:hAnsiTheme="minorHAnsi"/>
          <w:spacing w:val="0"/>
          <w:sz w:val="21"/>
          <w:szCs w:val="22"/>
        </w:rPr>
      </w:pPr>
      <w:ins w:id="109" w:author="宋 哲均" w:date="2019-08-09T15:28:00Z">
        <w:r w:rsidRPr="0037412F">
          <w:rPr>
            <w:rStyle w:val="af3"/>
          </w:rPr>
          <w:fldChar w:fldCharType="begin"/>
        </w:r>
        <w:r w:rsidRPr="0037412F">
          <w:rPr>
            <w:rStyle w:val="af3"/>
          </w:rPr>
          <w:instrText xml:space="preserve"> </w:instrText>
        </w:r>
        <w:r>
          <w:instrText>HYPERLINK \l "_Toc16256924"</w:instrText>
        </w:r>
        <w:r w:rsidRPr="0037412F">
          <w:rPr>
            <w:rStyle w:val="af3"/>
          </w:rPr>
          <w:instrText xml:space="preserve"> </w:instrText>
        </w:r>
        <w:r w:rsidRPr="0037412F">
          <w:rPr>
            <w:rStyle w:val="af3"/>
          </w:rPr>
          <w:fldChar w:fldCharType="separate"/>
        </w:r>
        <w:r w:rsidRPr="0037412F">
          <w:rPr>
            <w:rStyle w:val="af3"/>
            <w14:scene3d>
              <w14:camera w14:prst="orthographicFront"/>
              <w14:lightRig w14:rig="threePt" w14:dir="t">
                <w14:rot w14:lat="0" w14:lon="0" w14:rev="0"/>
              </w14:lightRig>
            </w14:scene3d>
          </w:rPr>
          <w:t>1.2</w:t>
        </w:r>
        <w:r>
          <w:rPr>
            <w:rFonts w:asciiTheme="minorHAnsi" w:eastAsiaTheme="minorEastAsia" w:hAnsiTheme="minorHAnsi"/>
            <w:spacing w:val="0"/>
            <w:sz w:val="21"/>
            <w:szCs w:val="22"/>
          </w:rPr>
          <w:tab/>
        </w:r>
        <w:r w:rsidRPr="0037412F">
          <w:rPr>
            <w:rStyle w:val="af3"/>
          </w:rPr>
          <w:t>OBJ1100</w:t>
        </w:r>
        <w:r>
          <w:rPr>
            <w:webHidden/>
          </w:rPr>
          <w:tab/>
        </w:r>
        <w:r>
          <w:rPr>
            <w:webHidden/>
          </w:rPr>
          <w:fldChar w:fldCharType="begin"/>
        </w:r>
        <w:r>
          <w:rPr>
            <w:webHidden/>
          </w:rPr>
          <w:instrText xml:space="preserve"> PAGEREF _Toc16256924 \h </w:instrText>
        </w:r>
      </w:ins>
      <w:r>
        <w:rPr>
          <w:webHidden/>
        </w:rPr>
      </w:r>
      <w:r>
        <w:rPr>
          <w:webHidden/>
        </w:rPr>
        <w:fldChar w:fldCharType="separate"/>
      </w:r>
      <w:ins w:id="110" w:author="宋 哲均" w:date="2019-08-09T15:28:00Z">
        <w:r>
          <w:rPr>
            <w:webHidden/>
          </w:rPr>
          <w:t>4</w:t>
        </w:r>
        <w:r>
          <w:rPr>
            <w:webHidden/>
          </w:rPr>
          <w:fldChar w:fldCharType="end"/>
        </w:r>
        <w:r w:rsidRPr="0037412F">
          <w:rPr>
            <w:rStyle w:val="af3"/>
          </w:rPr>
          <w:fldChar w:fldCharType="end"/>
        </w:r>
      </w:ins>
    </w:p>
    <w:p w14:paraId="45C8AA5B" w14:textId="0342787D" w:rsidR="008D396F" w:rsidRDefault="008D396F">
      <w:pPr>
        <w:pStyle w:val="32"/>
        <w:ind w:left="396"/>
        <w:rPr>
          <w:ins w:id="111" w:author="宋 哲均" w:date="2019-08-09T15:28:00Z"/>
          <w:rFonts w:asciiTheme="minorHAnsi" w:eastAsiaTheme="minorEastAsia" w:hAnsiTheme="minorHAnsi"/>
          <w:spacing w:val="0"/>
          <w:sz w:val="21"/>
          <w:szCs w:val="22"/>
        </w:rPr>
      </w:pPr>
      <w:ins w:id="112" w:author="宋 哲均" w:date="2019-08-09T15:28:00Z">
        <w:r w:rsidRPr="0037412F">
          <w:rPr>
            <w:rStyle w:val="af3"/>
          </w:rPr>
          <w:fldChar w:fldCharType="begin"/>
        </w:r>
        <w:r w:rsidRPr="0037412F">
          <w:rPr>
            <w:rStyle w:val="af3"/>
          </w:rPr>
          <w:instrText xml:space="preserve"> </w:instrText>
        </w:r>
        <w:r>
          <w:instrText>HYPERLINK \l "_Toc16256925"</w:instrText>
        </w:r>
        <w:r w:rsidRPr="0037412F">
          <w:rPr>
            <w:rStyle w:val="af3"/>
          </w:rPr>
          <w:instrText xml:space="preserve"> </w:instrText>
        </w:r>
        <w:r w:rsidRPr="0037412F">
          <w:rPr>
            <w:rStyle w:val="af3"/>
          </w:rPr>
          <w:fldChar w:fldCharType="separate"/>
        </w:r>
        <w:r w:rsidRPr="0037412F">
          <w:rPr>
            <w:rStyle w:val="af3"/>
            <w14:scene3d>
              <w14:camera w14:prst="orthographicFront"/>
              <w14:lightRig w14:rig="threePt" w14:dir="t">
                <w14:rot w14:lat="0" w14:lon="0" w14:rev="0"/>
              </w14:lightRig>
            </w14:scene3d>
          </w:rPr>
          <w:t>1.3</w:t>
        </w:r>
        <w:r>
          <w:rPr>
            <w:rFonts w:asciiTheme="minorHAnsi" w:eastAsiaTheme="minorEastAsia" w:hAnsiTheme="minorHAnsi"/>
            <w:spacing w:val="0"/>
            <w:sz w:val="21"/>
            <w:szCs w:val="22"/>
          </w:rPr>
          <w:tab/>
        </w:r>
        <w:r w:rsidRPr="0037412F">
          <w:rPr>
            <w:rStyle w:val="af3"/>
          </w:rPr>
          <w:t>OBJ1110</w:t>
        </w:r>
        <w:r>
          <w:rPr>
            <w:webHidden/>
          </w:rPr>
          <w:tab/>
        </w:r>
        <w:r>
          <w:rPr>
            <w:webHidden/>
          </w:rPr>
          <w:fldChar w:fldCharType="begin"/>
        </w:r>
        <w:r>
          <w:rPr>
            <w:webHidden/>
          </w:rPr>
          <w:instrText xml:space="preserve"> PAGEREF _Toc16256925 \h </w:instrText>
        </w:r>
      </w:ins>
      <w:r>
        <w:rPr>
          <w:webHidden/>
        </w:rPr>
      </w:r>
      <w:r>
        <w:rPr>
          <w:webHidden/>
        </w:rPr>
        <w:fldChar w:fldCharType="separate"/>
      </w:r>
      <w:ins w:id="113" w:author="宋 哲均" w:date="2019-08-09T15:28:00Z">
        <w:r>
          <w:rPr>
            <w:webHidden/>
          </w:rPr>
          <w:t>4</w:t>
        </w:r>
        <w:r>
          <w:rPr>
            <w:webHidden/>
          </w:rPr>
          <w:fldChar w:fldCharType="end"/>
        </w:r>
        <w:r w:rsidRPr="0037412F">
          <w:rPr>
            <w:rStyle w:val="af3"/>
          </w:rPr>
          <w:fldChar w:fldCharType="end"/>
        </w:r>
      </w:ins>
    </w:p>
    <w:p w14:paraId="3E3C4D14" w14:textId="4EBCB1DD" w:rsidR="008D396F" w:rsidRDefault="008D396F">
      <w:pPr>
        <w:pStyle w:val="32"/>
        <w:ind w:left="396"/>
        <w:rPr>
          <w:ins w:id="114" w:author="宋 哲均" w:date="2019-08-09T15:28:00Z"/>
          <w:rFonts w:asciiTheme="minorHAnsi" w:eastAsiaTheme="minorEastAsia" w:hAnsiTheme="minorHAnsi"/>
          <w:spacing w:val="0"/>
          <w:sz w:val="21"/>
          <w:szCs w:val="22"/>
        </w:rPr>
      </w:pPr>
      <w:ins w:id="115" w:author="宋 哲均" w:date="2019-08-09T15:28:00Z">
        <w:r w:rsidRPr="0037412F">
          <w:rPr>
            <w:rStyle w:val="af3"/>
          </w:rPr>
          <w:fldChar w:fldCharType="begin"/>
        </w:r>
        <w:r w:rsidRPr="0037412F">
          <w:rPr>
            <w:rStyle w:val="af3"/>
          </w:rPr>
          <w:instrText xml:space="preserve"> </w:instrText>
        </w:r>
        <w:r>
          <w:instrText>HYPERLINK \l "_Toc16256932"</w:instrText>
        </w:r>
        <w:r w:rsidRPr="0037412F">
          <w:rPr>
            <w:rStyle w:val="af3"/>
          </w:rPr>
          <w:instrText xml:space="preserve"> </w:instrText>
        </w:r>
        <w:r w:rsidRPr="0037412F">
          <w:rPr>
            <w:rStyle w:val="af3"/>
          </w:rPr>
          <w:fldChar w:fldCharType="separate"/>
        </w:r>
        <w:r w:rsidRPr="0037412F">
          <w:rPr>
            <w:rStyle w:val="af3"/>
            <w14:scene3d>
              <w14:camera w14:prst="orthographicFront"/>
              <w14:lightRig w14:rig="threePt" w14:dir="t">
                <w14:rot w14:lat="0" w14:lon="0" w14:rev="0"/>
              </w14:lightRig>
            </w14:scene3d>
          </w:rPr>
          <w:t>1.4</w:t>
        </w:r>
        <w:r>
          <w:rPr>
            <w:rFonts w:asciiTheme="minorHAnsi" w:eastAsiaTheme="minorEastAsia" w:hAnsiTheme="minorHAnsi"/>
            <w:spacing w:val="0"/>
            <w:sz w:val="21"/>
            <w:szCs w:val="22"/>
          </w:rPr>
          <w:tab/>
        </w:r>
        <w:r w:rsidRPr="0037412F">
          <w:rPr>
            <w:rStyle w:val="af3"/>
          </w:rPr>
          <w:t>OBJ1200</w:t>
        </w:r>
        <w:r>
          <w:rPr>
            <w:webHidden/>
          </w:rPr>
          <w:tab/>
        </w:r>
        <w:r>
          <w:rPr>
            <w:webHidden/>
          </w:rPr>
          <w:fldChar w:fldCharType="begin"/>
        </w:r>
        <w:r>
          <w:rPr>
            <w:webHidden/>
          </w:rPr>
          <w:instrText xml:space="preserve"> PAGEREF _Toc16256932 \h </w:instrText>
        </w:r>
      </w:ins>
      <w:r>
        <w:rPr>
          <w:webHidden/>
        </w:rPr>
      </w:r>
      <w:r>
        <w:rPr>
          <w:webHidden/>
        </w:rPr>
        <w:fldChar w:fldCharType="separate"/>
      </w:r>
      <w:ins w:id="116" w:author="宋 哲均" w:date="2019-08-09T15:28:00Z">
        <w:r>
          <w:rPr>
            <w:webHidden/>
          </w:rPr>
          <w:t>5</w:t>
        </w:r>
        <w:r>
          <w:rPr>
            <w:webHidden/>
          </w:rPr>
          <w:fldChar w:fldCharType="end"/>
        </w:r>
        <w:r w:rsidRPr="0037412F">
          <w:rPr>
            <w:rStyle w:val="af3"/>
          </w:rPr>
          <w:fldChar w:fldCharType="end"/>
        </w:r>
      </w:ins>
    </w:p>
    <w:p w14:paraId="2A65CEBC" w14:textId="552628B0" w:rsidR="008D396F" w:rsidRDefault="008D396F">
      <w:pPr>
        <w:pStyle w:val="32"/>
        <w:ind w:left="396"/>
        <w:rPr>
          <w:ins w:id="117" w:author="宋 哲均" w:date="2019-08-09T15:28:00Z"/>
          <w:rFonts w:asciiTheme="minorHAnsi" w:eastAsiaTheme="minorEastAsia" w:hAnsiTheme="minorHAnsi"/>
          <w:spacing w:val="0"/>
          <w:sz w:val="21"/>
          <w:szCs w:val="22"/>
        </w:rPr>
      </w:pPr>
      <w:ins w:id="118" w:author="宋 哲均" w:date="2019-08-09T15:28:00Z">
        <w:r w:rsidRPr="0037412F">
          <w:rPr>
            <w:rStyle w:val="af3"/>
          </w:rPr>
          <w:fldChar w:fldCharType="begin"/>
        </w:r>
        <w:r w:rsidRPr="0037412F">
          <w:rPr>
            <w:rStyle w:val="af3"/>
          </w:rPr>
          <w:instrText xml:space="preserve"> </w:instrText>
        </w:r>
        <w:r>
          <w:instrText>HYPERLINK \l "_Toc16256933"</w:instrText>
        </w:r>
        <w:r w:rsidRPr="0037412F">
          <w:rPr>
            <w:rStyle w:val="af3"/>
          </w:rPr>
          <w:instrText xml:space="preserve"> </w:instrText>
        </w:r>
        <w:r w:rsidRPr="0037412F">
          <w:rPr>
            <w:rStyle w:val="af3"/>
          </w:rPr>
          <w:fldChar w:fldCharType="separate"/>
        </w:r>
        <w:r w:rsidRPr="0037412F">
          <w:rPr>
            <w:rStyle w:val="af3"/>
            <w14:scene3d>
              <w14:camera w14:prst="orthographicFront"/>
              <w14:lightRig w14:rig="threePt" w14:dir="t">
                <w14:rot w14:lat="0" w14:lon="0" w14:rev="0"/>
              </w14:lightRig>
            </w14:scene3d>
          </w:rPr>
          <w:t>1.5</w:t>
        </w:r>
        <w:r>
          <w:rPr>
            <w:rFonts w:asciiTheme="minorHAnsi" w:eastAsiaTheme="minorEastAsia" w:hAnsiTheme="minorHAnsi"/>
            <w:spacing w:val="0"/>
            <w:sz w:val="21"/>
            <w:szCs w:val="22"/>
          </w:rPr>
          <w:tab/>
        </w:r>
        <w:r w:rsidRPr="0037412F">
          <w:rPr>
            <w:rStyle w:val="af3"/>
          </w:rPr>
          <w:t>OBJ_MAIN</w:t>
        </w:r>
        <w:r>
          <w:rPr>
            <w:webHidden/>
          </w:rPr>
          <w:tab/>
        </w:r>
        <w:r>
          <w:rPr>
            <w:webHidden/>
          </w:rPr>
          <w:fldChar w:fldCharType="begin"/>
        </w:r>
        <w:r>
          <w:rPr>
            <w:webHidden/>
          </w:rPr>
          <w:instrText xml:space="preserve"> PAGEREF _Toc16256933 \h </w:instrText>
        </w:r>
      </w:ins>
      <w:r>
        <w:rPr>
          <w:webHidden/>
        </w:rPr>
      </w:r>
      <w:r>
        <w:rPr>
          <w:webHidden/>
        </w:rPr>
        <w:fldChar w:fldCharType="separate"/>
      </w:r>
      <w:ins w:id="119" w:author="宋 哲均" w:date="2019-08-09T15:28:00Z">
        <w:r>
          <w:rPr>
            <w:webHidden/>
          </w:rPr>
          <w:t>6</w:t>
        </w:r>
        <w:r>
          <w:rPr>
            <w:webHidden/>
          </w:rPr>
          <w:fldChar w:fldCharType="end"/>
        </w:r>
        <w:r w:rsidRPr="0037412F">
          <w:rPr>
            <w:rStyle w:val="af3"/>
          </w:rPr>
          <w:fldChar w:fldCharType="end"/>
        </w:r>
      </w:ins>
    </w:p>
    <w:p w14:paraId="1EB8CD4D" w14:textId="5EDEED63" w:rsidR="008D396F" w:rsidRDefault="008D396F">
      <w:pPr>
        <w:pStyle w:val="32"/>
        <w:ind w:left="396"/>
        <w:rPr>
          <w:ins w:id="120" w:author="宋 哲均" w:date="2019-08-09T15:28:00Z"/>
          <w:rFonts w:asciiTheme="minorHAnsi" w:eastAsiaTheme="minorEastAsia" w:hAnsiTheme="minorHAnsi"/>
          <w:spacing w:val="0"/>
          <w:sz w:val="21"/>
          <w:szCs w:val="22"/>
        </w:rPr>
      </w:pPr>
      <w:ins w:id="121" w:author="宋 哲均" w:date="2019-08-09T15:28:00Z">
        <w:r w:rsidRPr="0037412F">
          <w:rPr>
            <w:rStyle w:val="af3"/>
          </w:rPr>
          <w:fldChar w:fldCharType="begin"/>
        </w:r>
        <w:r w:rsidRPr="0037412F">
          <w:rPr>
            <w:rStyle w:val="af3"/>
          </w:rPr>
          <w:instrText xml:space="preserve"> </w:instrText>
        </w:r>
        <w:r>
          <w:instrText>HYPERLINK \l "_Toc16256944"</w:instrText>
        </w:r>
        <w:r w:rsidRPr="0037412F">
          <w:rPr>
            <w:rStyle w:val="af3"/>
          </w:rPr>
          <w:instrText xml:space="preserve"> </w:instrText>
        </w:r>
        <w:r w:rsidRPr="0037412F">
          <w:rPr>
            <w:rStyle w:val="af3"/>
          </w:rPr>
          <w:fldChar w:fldCharType="separate"/>
        </w:r>
        <w:r w:rsidRPr="0037412F">
          <w:rPr>
            <w:rStyle w:val="af3"/>
            <w14:scene3d>
              <w14:camera w14:prst="orthographicFront"/>
              <w14:lightRig w14:rig="threePt" w14:dir="t">
                <w14:rot w14:lat="0" w14:lon="0" w14:rev="0"/>
              </w14:lightRig>
            </w14:scene3d>
          </w:rPr>
          <w:t>1.6</w:t>
        </w:r>
        <w:r>
          <w:rPr>
            <w:rFonts w:asciiTheme="minorHAnsi" w:eastAsiaTheme="minorEastAsia" w:hAnsiTheme="minorHAnsi"/>
            <w:spacing w:val="0"/>
            <w:sz w:val="21"/>
            <w:szCs w:val="22"/>
          </w:rPr>
          <w:tab/>
        </w:r>
        <w:r w:rsidRPr="0037412F">
          <w:rPr>
            <w:rStyle w:val="af3"/>
          </w:rPr>
          <w:t>OBJ_DETAIL</w:t>
        </w:r>
        <w:r>
          <w:rPr>
            <w:webHidden/>
          </w:rPr>
          <w:tab/>
        </w:r>
        <w:r>
          <w:rPr>
            <w:webHidden/>
          </w:rPr>
          <w:fldChar w:fldCharType="begin"/>
        </w:r>
        <w:r>
          <w:rPr>
            <w:webHidden/>
          </w:rPr>
          <w:instrText xml:space="preserve"> PAGEREF _Toc16256944 \h </w:instrText>
        </w:r>
      </w:ins>
      <w:r>
        <w:rPr>
          <w:webHidden/>
        </w:rPr>
      </w:r>
      <w:r>
        <w:rPr>
          <w:webHidden/>
        </w:rPr>
        <w:fldChar w:fldCharType="separate"/>
      </w:r>
      <w:ins w:id="122" w:author="宋 哲均" w:date="2019-08-09T15:28:00Z">
        <w:r>
          <w:rPr>
            <w:webHidden/>
          </w:rPr>
          <w:t>7</w:t>
        </w:r>
        <w:r>
          <w:rPr>
            <w:webHidden/>
          </w:rPr>
          <w:fldChar w:fldCharType="end"/>
        </w:r>
        <w:r w:rsidRPr="0037412F">
          <w:rPr>
            <w:rStyle w:val="af3"/>
          </w:rPr>
          <w:fldChar w:fldCharType="end"/>
        </w:r>
      </w:ins>
    </w:p>
    <w:p w14:paraId="32A8D5FF" w14:textId="71046FA1" w:rsidR="008D396F" w:rsidRDefault="008D396F">
      <w:pPr>
        <w:pStyle w:val="32"/>
        <w:ind w:left="396"/>
        <w:rPr>
          <w:ins w:id="123" w:author="宋 哲均" w:date="2019-08-09T15:28:00Z"/>
          <w:rFonts w:asciiTheme="minorHAnsi" w:eastAsiaTheme="minorEastAsia" w:hAnsiTheme="minorHAnsi"/>
          <w:spacing w:val="0"/>
          <w:sz w:val="21"/>
          <w:szCs w:val="22"/>
        </w:rPr>
      </w:pPr>
      <w:ins w:id="124" w:author="宋 哲均" w:date="2019-08-09T15:28:00Z">
        <w:r w:rsidRPr="0037412F">
          <w:rPr>
            <w:rStyle w:val="af3"/>
          </w:rPr>
          <w:fldChar w:fldCharType="begin"/>
        </w:r>
        <w:r w:rsidRPr="0037412F">
          <w:rPr>
            <w:rStyle w:val="af3"/>
          </w:rPr>
          <w:instrText xml:space="preserve"> </w:instrText>
        </w:r>
        <w:r>
          <w:instrText>HYPERLINK \l "_Toc16256945"</w:instrText>
        </w:r>
        <w:r w:rsidRPr="0037412F">
          <w:rPr>
            <w:rStyle w:val="af3"/>
          </w:rPr>
          <w:instrText xml:space="preserve"> </w:instrText>
        </w:r>
        <w:r w:rsidRPr="0037412F">
          <w:rPr>
            <w:rStyle w:val="af3"/>
          </w:rPr>
          <w:fldChar w:fldCharType="separate"/>
        </w:r>
        <w:r w:rsidRPr="0037412F">
          <w:rPr>
            <w:rStyle w:val="af3"/>
            <w14:scene3d>
              <w14:camera w14:prst="orthographicFront"/>
              <w14:lightRig w14:rig="threePt" w14:dir="t">
                <w14:rot w14:lat="0" w14:lon="0" w14:rev="0"/>
              </w14:lightRig>
            </w14:scene3d>
          </w:rPr>
          <w:t>1.7</w:t>
        </w:r>
        <w:r>
          <w:rPr>
            <w:rFonts w:asciiTheme="minorHAnsi" w:eastAsiaTheme="minorEastAsia" w:hAnsiTheme="minorHAnsi"/>
            <w:spacing w:val="0"/>
            <w:sz w:val="21"/>
            <w:szCs w:val="22"/>
          </w:rPr>
          <w:tab/>
        </w:r>
        <w:r w:rsidRPr="0037412F">
          <w:rPr>
            <w:rStyle w:val="af3"/>
          </w:rPr>
          <w:t>OBJREL_INC</w:t>
        </w:r>
        <w:r>
          <w:rPr>
            <w:webHidden/>
          </w:rPr>
          <w:tab/>
        </w:r>
        <w:r>
          <w:rPr>
            <w:webHidden/>
          </w:rPr>
          <w:fldChar w:fldCharType="begin"/>
        </w:r>
        <w:r>
          <w:rPr>
            <w:webHidden/>
          </w:rPr>
          <w:instrText xml:space="preserve"> PAGEREF _Toc16256945 \h </w:instrText>
        </w:r>
      </w:ins>
      <w:r>
        <w:rPr>
          <w:webHidden/>
        </w:rPr>
      </w:r>
      <w:r>
        <w:rPr>
          <w:webHidden/>
        </w:rPr>
        <w:fldChar w:fldCharType="separate"/>
      </w:r>
      <w:ins w:id="125" w:author="宋 哲均" w:date="2019-08-09T15:28:00Z">
        <w:r>
          <w:rPr>
            <w:webHidden/>
          </w:rPr>
          <w:t>8</w:t>
        </w:r>
        <w:r>
          <w:rPr>
            <w:webHidden/>
          </w:rPr>
          <w:fldChar w:fldCharType="end"/>
        </w:r>
        <w:r w:rsidRPr="0037412F">
          <w:rPr>
            <w:rStyle w:val="af3"/>
          </w:rPr>
          <w:fldChar w:fldCharType="end"/>
        </w:r>
      </w:ins>
    </w:p>
    <w:p w14:paraId="12265502" w14:textId="35368154" w:rsidR="008D396F" w:rsidRDefault="008D396F">
      <w:pPr>
        <w:pStyle w:val="32"/>
        <w:ind w:left="396"/>
        <w:rPr>
          <w:ins w:id="126" w:author="宋 哲均" w:date="2019-08-09T15:28:00Z"/>
          <w:rFonts w:asciiTheme="minorHAnsi" w:eastAsiaTheme="minorEastAsia" w:hAnsiTheme="minorHAnsi"/>
          <w:spacing w:val="0"/>
          <w:sz w:val="21"/>
          <w:szCs w:val="22"/>
        </w:rPr>
      </w:pPr>
      <w:ins w:id="127" w:author="宋 哲均" w:date="2019-08-09T15:28:00Z">
        <w:r w:rsidRPr="0037412F">
          <w:rPr>
            <w:rStyle w:val="af3"/>
          </w:rPr>
          <w:fldChar w:fldCharType="begin"/>
        </w:r>
        <w:r w:rsidRPr="0037412F">
          <w:rPr>
            <w:rStyle w:val="af3"/>
          </w:rPr>
          <w:instrText xml:space="preserve"> </w:instrText>
        </w:r>
        <w:r>
          <w:instrText>HYPERLINK \l "_Toc16256946"</w:instrText>
        </w:r>
        <w:r w:rsidRPr="0037412F">
          <w:rPr>
            <w:rStyle w:val="af3"/>
          </w:rPr>
          <w:instrText xml:space="preserve"> </w:instrText>
        </w:r>
        <w:r w:rsidRPr="0037412F">
          <w:rPr>
            <w:rStyle w:val="af3"/>
          </w:rPr>
          <w:fldChar w:fldCharType="separate"/>
        </w:r>
        <w:r w:rsidRPr="0037412F">
          <w:rPr>
            <w:rStyle w:val="af3"/>
            <w14:scene3d>
              <w14:camera w14:prst="orthographicFront"/>
              <w14:lightRig w14:rig="threePt" w14:dir="t">
                <w14:rot w14:lat="0" w14:lon="0" w14:rev="0"/>
              </w14:lightRig>
            </w14:scene3d>
          </w:rPr>
          <w:t>1.8</w:t>
        </w:r>
        <w:r>
          <w:rPr>
            <w:rFonts w:asciiTheme="minorHAnsi" w:eastAsiaTheme="minorEastAsia" w:hAnsiTheme="minorHAnsi"/>
            <w:spacing w:val="0"/>
            <w:sz w:val="21"/>
            <w:szCs w:val="22"/>
          </w:rPr>
          <w:tab/>
        </w:r>
        <w:r w:rsidRPr="0037412F">
          <w:rPr>
            <w:rStyle w:val="af3"/>
          </w:rPr>
          <w:t>OBJINV_TYPE</w:t>
        </w:r>
        <w:r>
          <w:rPr>
            <w:webHidden/>
          </w:rPr>
          <w:tab/>
        </w:r>
        <w:r>
          <w:rPr>
            <w:webHidden/>
          </w:rPr>
          <w:fldChar w:fldCharType="begin"/>
        </w:r>
        <w:r>
          <w:rPr>
            <w:webHidden/>
          </w:rPr>
          <w:instrText xml:space="preserve"> PAGEREF _Toc16256946 \h </w:instrText>
        </w:r>
      </w:ins>
      <w:r>
        <w:rPr>
          <w:webHidden/>
        </w:rPr>
      </w:r>
      <w:r>
        <w:rPr>
          <w:webHidden/>
        </w:rPr>
        <w:fldChar w:fldCharType="separate"/>
      </w:r>
      <w:ins w:id="128" w:author="宋 哲均" w:date="2019-08-09T15:28:00Z">
        <w:r>
          <w:rPr>
            <w:webHidden/>
          </w:rPr>
          <w:t>8</w:t>
        </w:r>
        <w:r>
          <w:rPr>
            <w:webHidden/>
          </w:rPr>
          <w:fldChar w:fldCharType="end"/>
        </w:r>
        <w:r w:rsidRPr="0037412F">
          <w:rPr>
            <w:rStyle w:val="af3"/>
          </w:rPr>
          <w:fldChar w:fldCharType="end"/>
        </w:r>
      </w:ins>
    </w:p>
    <w:p w14:paraId="6397D822" w14:textId="66929C58" w:rsidR="008D396F" w:rsidRDefault="008D396F">
      <w:pPr>
        <w:pStyle w:val="32"/>
        <w:ind w:left="396"/>
        <w:rPr>
          <w:ins w:id="129" w:author="宋 哲均" w:date="2019-08-09T15:28:00Z"/>
          <w:rFonts w:asciiTheme="minorHAnsi" w:eastAsiaTheme="minorEastAsia" w:hAnsiTheme="minorHAnsi"/>
          <w:spacing w:val="0"/>
          <w:sz w:val="21"/>
          <w:szCs w:val="22"/>
        </w:rPr>
      </w:pPr>
      <w:ins w:id="130" w:author="宋 哲均" w:date="2019-08-09T15:28:00Z">
        <w:r w:rsidRPr="0037412F">
          <w:rPr>
            <w:rStyle w:val="af3"/>
          </w:rPr>
          <w:fldChar w:fldCharType="begin"/>
        </w:r>
        <w:r w:rsidRPr="0037412F">
          <w:rPr>
            <w:rStyle w:val="af3"/>
          </w:rPr>
          <w:instrText xml:space="preserve"> </w:instrText>
        </w:r>
        <w:r>
          <w:instrText>HYPERLINK \l "_Toc16256947"</w:instrText>
        </w:r>
        <w:r w:rsidRPr="0037412F">
          <w:rPr>
            <w:rStyle w:val="af3"/>
          </w:rPr>
          <w:instrText xml:space="preserve"> </w:instrText>
        </w:r>
        <w:r w:rsidRPr="0037412F">
          <w:rPr>
            <w:rStyle w:val="af3"/>
          </w:rPr>
          <w:fldChar w:fldCharType="separate"/>
        </w:r>
        <w:r w:rsidRPr="0037412F">
          <w:rPr>
            <w:rStyle w:val="af3"/>
            <w14:scene3d>
              <w14:camera w14:prst="orthographicFront"/>
              <w14:lightRig w14:rig="threePt" w14:dir="t">
                <w14:rot w14:lat="0" w14:lon="0" w14:rev="0"/>
              </w14:lightRig>
            </w14:scene3d>
          </w:rPr>
          <w:t>1.9</w:t>
        </w:r>
        <w:r>
          <w:rPr>
            <w:rFonts w:asciiTheme="minorHAnsi" w:eastAsiaTheme="minorEastAsia" w:hAnsiTheme="minorHAnsi"/>
            <w:spacing w:val="0"/>
            <w:sz w:val="21"/>
            <w:szCs w:val="22"/>
          </w:rPr>
          <w:tab/>
        </w:r>
        <w:r w:rsidRPr="0037412F">
          <w:rPr>
            <w:rStyle w:val="af3"/>
          </w:rPr>
          <w:t>OBJ_INV</w:t>
        </w:r>
        <w:r>
          <w:rPr>
            <w:webHidden/>
          </w:rPr>
          <w:tab/>
        </w:r>
        <w:r>
          <w:rPr>
            <w:webHidden/>
          </w:rPr>
          <w:fldChar w:fldCharType="begin"/>
        </w:r>
        <w:r>
          <w:rPr>
            <w:webHidden/>
          </w:rPr>
          <w:instrText xml:space="preserve"> PAGEREF _Toc16256947 \h </w:instrText>
        </w:r>
      </w:ins>
      <w:r>
        <w:rPr>
          <w:webHidden/>
        </w:rPr>
      </w:r>
      <w:r>
        <w:rPr>
          <w:webHidden/>
        </w:rPr>
        <w:fldChar w:fldCharType="separate"/>
      </w:r>
      <w:ins w:id="131" w:author="宋 哲均" w:date="2019-08-09T15:28:00Z">
        <w:r>
          <w:rPr>
            <w:webHidden/>
          </w:rPr>
          <w:t>9</w:t>
        </w:r>
        <w:r>
          <w:rPr>
            <w:webHidden/>
          </w:rPr>
          <w:fldChar w:fldCharType="end"/>
        </w:r>
        <w:r w:rsidRPr="0037412F">
          <w:rPr>
            <w:rStyle w:val="af3"/>
          </w:rPr>
          <w:fldChar w:fldCharType="end"/>
        </w:r>
      </w:ins>
    </w:p>
    <w:p w14:paraId="534B8936" w14:textId="5D78F342" w:rsidR="008D396F" w:rsidRDefault="008D396F">
      <w:pPr>
        <w:pStyle w:val="32"/>
        <w:ind w:left="396"/>
        <w:rPr>
          <w:ins w:id="132" w:author="宋 哲均" w:date="2019-08-09T15:28:00Z"/>
          <w:rFonts w:asciiTheme="minorHAnsi" w:eastAsiaTheme="minorEastAsia" w:hAnsiTheme="minorHAnsi"/>
          <w:spacing w:val="0"/>
          <w:sz w:val="21"/>
          <w:szCs w:val="22"/>
        </w:rPr>
      </w:pPr>
      <w:ins w:id="133" w:author="宋 哲均" w:date="2019-08-09T15:28:00Z">
        <w:r w:rsidRPr="0037412F">
          <w:rPr>
            <w:rStyle w:val="af3"/>
          </w:rPr>
          <w:fldChar w:fldCharType="begin"/>
        </w:r>
        <w:r w:rsidRPr="0037412F">
          <w:rPr>
            <w:rStyle w:val="af3"/>
          </w:rPr>
          <w:instrText xml:space="preserve"> </w:instrText>
        </w:r>
        <w:r>
          <w:instrText>HYPERLINK \l "_Toc16256948"</w:instrText>
        </w:r>
        <w:r w:rsidRPr="0037412F">
          <w:rPr>
            <w:rStyle w:val="af3"/>
          </w:rPr>
          <w:instrText xml:space="preserve"> </w:instrText>
        </w:r>
        <w:r w:rsidRPr="0037412F">
          <w:rPr>
            <w:rStyle w:val="af3"/>
          </w:rPr>
          <w:fldChar w:fldCharType="separate"/>
        </w:r>
        <w:r w:rsidRPr="0037412F">
          <w:rPr>
            <w:rStyle w:val="af3"/>
            <w14:scene3d>
              <w14:camera w14:prst="orthographicFront"/>
              <w14:lightRig w14:rig="threePt" w14:dir="t">
                <w14:rot w14:lat="0" w14:lon="0" w14:rev="0"/>
              </w14:lightRig>
            </w14:scene3d>
          </w:rPr>
          <w:t>1.10</w:t>
        </w:r>
        <w:r>
          <w:rPr>
            <w:rFonts w:asciiTheme="minorHAnsi" w:eastAsiaTheme="minorEastAsia" w:hAnsiTheme="minorHAnsi"/>
            <w:spacing w:val="0"/>
            <w:sz w:val="21"/>
            <w:szCs w:val="22"/>
          </w:rPr>
          <w:tab/>
        </w:r>
        <w:r w:rsidRPr="0037412F">
          <w:rPr>
            <w:rStyle w:val="af3"/>
          </w:rPr>
          <w:t>Table common column</w:t>
        </w:r>
        <w:r>
          <w:rPr>
            <w:webHidden/>
          </w:rPr>
          <w:tab/>
        </w:r>
        <w:r>
          <w:rPr>
            <w:webHidden/>
          </w:rPr>
          <w:fldChar w:fldCharType="begin"/>
        </w:r>
        <w:r>
          <w:rPr>
            <w:webHidden/>
          </w:rPr>
          <w:instrText xml:space="preserve"> PAGEREF _Toc16256948 \h </w:instrText>
        </w:r>
      </w:ins>
      <w:r>
        <w:rPr>
          <w:webHidden/>
        </w:rPr>
      </w:r>
      <w:r>
        <w:rPr>
          <w:webHidden/>
        </w:rPr>
        <w:fldChar w:fldCharType="separate"/>
      </w:r>
      <w:ins w:id="134" w:author="宋 哲均" w:date="2019-08-09T15:28:00Z">
        <w:r>
          <w:rPr>
            <w:webHidden/>
          </w:rPr>
          <w:t>10</w:t>
        </w:r>
        <w:r>
          <w:rPr>
            <w:webHidden/>
          </w:rPr>
          <w:fldChar w:fldCharType="end"/>
        </w:r>
        <w:r w:rsidRPr="0037412F">
          <w:rPr>
            <w:rStyle w:val="af3"/>
          </w:rPr>
          <w:fldChar w:fldCharType="end"/>
        </w:r>
      </w:ins>
    </w:p>
    <w:p w14:paraId="1693170F" w14:textId="747500AA" w:rsidR="00344D31" w:rsidDel="008D396F" w:rsidRDefault="00344D31">
      <w:pPr>
        <w:pStyle w:val="24"/>
        <w:ind w:left="198"/>
        <w:rPr>
          <w:ins w:id="135" w:author="InnoRules" w:date="2016-10-24T09:29:00Z"/>
          <w:del w:id="136" w:author="宋 哲均" w:date="2019-08-09T15:28:00Z"/>
          <w:rFonts w:asciiTheme="minorHAnsi" w:eastAsiaTheme="minorEastAsia" w:hAnsiTheme="minorHAnsi"/>
          <w:b w:val="0"/>
          <w:spacing w:val="0"/>
          <w:sz w:val="21"/>
          <w:szCs w:val="22"/>
        </w:rPr>
      </w:pPr>
      <w:ins w:id="137" w:author="InnoRules" w:date="2016-10-24T09:29:00Z">
        <w:del w:id="138" w:author="宋 哲均" w:date="2019-08-09T15:28:00Z">
          <w:r w:rsidRPr="00344D31" w:rsidDel="008D396F">
            <w:rPr>
              <w:rPrChange w:id="139" w:author="InnoRules" w:date="2016-10-24T09:29:00Z">
                <w:rPr>
                  <w:rStyle w:val="af3"/>
                </w:rPr>
              </w:rPrChange>
            </w:rPr>
            <w:delText>1.</w:delText>
          </w:r>
          <w:r w:rsidRPr="00344D31" w:rsidDel="008D396F">
            <w:rPr>
              <w:b w:val="0"/>
              <w:rPrChange w:id="140" w:author="InnoRules" w:date="2016-10-24T09:29:00Z">
                <w:rPr>
                  <w:rFonts w:asciiTheme="minorHAnsi" w:eastAsiaTheme="minorEastAsia" w:hAnsiTheme="minorHAnsi"/>
                  <w:b w:val="0"/>
                  <w:spacing w:val="0"/>
                  <w:sz w:val="21"/>
                  <w:szCs w:val="22"/>
                </w:rPr>
              </w:rPrChange>
            </w:rPr>
            <w:tab/>
          </w:r>
          <w:r w:rsidRPr="00344D31" w:rsidDel="008D396F">
            <w:rPr>
              <w:rFonts w:hint="eastAsia"/>
              <w:rPrChange w:id="141" w:author="InnoRules" w:date="2016-10-24T09:29:00Z">
                <w:rPr>
                  <w:rStyle w:val="af3"/>
                  <w:rFonts w:hint="eastAsia"/>
                </w:rPr>
              </w:rPrChange>
            </w:rPr>
            <w:delText>テ</w:delText>
          </w:r>
          <w:r w:rsidRPr="00344D31" w:rsidDel="008D396F">
            <w:rPr>
              <w:rFonts w:eastAsia="ＭＳ 明朝"/>
              <w:rPrChange w:id="142" w:author="InnoRules" w:date="2016-10-24T09:29:00Z">
                <w:rPr>
                  <w:rStyle w:val="af3"/>
                  <w:rFonts w:ascii="ＭＳ 明朝" w:hAnsi="ＭＳ 明朝" w:cs="ＭＳ 明朝"/>
                </w:rPr>
              </w:rPrChange>
            </w:rPr>
            <w:delText>ー</w:delText>
          </w:r>
          <w:r w:rsidRPr="00344D31" w:rsidDel="008D396F">
            <w:rPr>
              <w:rFonts w:ascii="GulimChe" w:eastAsia="GulimChe" w:hAnsi="GulimChe" w:cs="GulimChe"/>
              <w:rPrChange w:id="143" w:author="InnoRules" w:date="2016-10-24T09:29:00Z">
                <w:rPr>
                  <w:rStyle w:val="af3"/>
                  <w:rFonts w:ascii="ＭＳ 明朝" w:hAnsi="ＭＳ 明朝" w:cs="ＭＳ 明朝"/>
                </w:rPr>
              </w:rPrChange>
            </w:rPr>
            <w:delText>ブル詳細情報</w:delText>
          </w:r>
          <w:r w:rsidDel="008D396F">
            <w:rPr>
              <w:webHidden/>
            </w:rPr>
            <w:tab/>
            <w:delText>3</w:delText>
          </w:r>
        </w:del>
      </w:ins>
    </w:p>
    <w:p w14:paraId="23E86A7A" w14:textId="4086D736" w:rsidR="00344D31" w:rsidDel="008D396F" w:rsidRDefault="00344D31">
      <w:pPr>
        <w:pStyle w:val="32"/>
        <w:ind w:left="396"/>
        <w:rPr>
          <w:ins w:id="144" w:author="InnoRules" w:date="2016-10-24T09:29:00Z"/>
          <w:del w:id="145" w:author="宋 哲均" w:date="2019-08-09T15:28:00Z"/>
          <w:rFonts w:asciiTheme="minorHAnsi" w:eastAsiaTheme="minorEastAsia" w:hAnsiTheme="minorHAnsi"/>
          <w:spacing w:val="0"/>
          <w:sz w:val="21"/>
          <w:szCs w:val="22"/>
        </w:rPr>
      </w:pPr>
      <w:ins w:id="146" w:author="InnoRules" w:date="2016-10-24T09:29:00Z">
        <w:del w:id="147" w:author="宋 哲均" w:date="2019-08-09T15:28:00Z">
          <w:r w:rsidRPr="00344D31" w:rsidDel="008D396F">
            <w:rPr>
              <w:rPrChange w:id="148" w:author="InnoRules" w:date="2016-10-24T09:30:00Z">
                <w:rPr>
                  <w:rStyle w:val="af3"/>
                  <w14:scene3d>
                    <w14:camera w14:prst="orthographicFront"/>
                    <w14:lightRig w14:rig="threePt" w14:dir="t">
                      <w14:rot w14:lat="0" w14:lon="0" w14:rev="0"/>
                    </w14:lightRig>
                  </w14:scene3d>
                </w:rPr>
              </w:rPrChange>
            </w:rPr>
            <w:delText>1.1</w:delText>
          </w:r>
          <w:r w:rsidRPr="00344D31" w:rsidDel="008D396F">
            <w:rPr>
              <w:rPrChange w:id="149" w:author="InnoRules" w:date="2016-10-24T09:30:00Z">
                <w:rPr>
                  <w:rFonts w:asciiTheme="minorHAnsi" w:eastAsiaTheme="minorEastAsia" w:hAnsiTheme="minorHAnsi"/>
                  <w:spacing w:val="0"/>
                  <w:sz w:val="21"/>
                  <w:szCs w:val="22"/>
                </w:rPr>
              </w:rPrChange>
            </w:rPr>
            <w:tab/>
            <w:delText>OBJ1000</w:delText>
          </w:r>
          <w:r w:rsidDel="008D396F">
            <w:rPr>
              <w:webHidden/>
            </w:rPr>
            <w:tab/>
            <w:delText>3</w:delText>
          </w:r>
        </w:del>
      </w:ins>
    </w:p>
    <w:p w14:paraId="26497D80" w14:textId="21413CF6" w:rsidR="00344D31" w:rsidDel="008D396F" w:rsidRDefault="00344D31">
      <w:pPr>
        <w:pStyle w:val="32"/>
        <w:ind w:left="396"/>
        <w:rPr>
          <w:ins w:id="150" w:author="InnoRules" w:date="2016-10-24T09:29:00Z"/>
          <w:del w:id="151" w:author="宋 哲均" w:date="2019-08-09T15:28:00Z"/>
          <w:rFonts w:asciiTheme="minorHAnsi" w:eastAsiaTheme="minorEastAsia" w:hAnsiTheme="minorHAnsi"/>
          <w:spacing w:val="0"/>
          <w:sz w:val="21"/>
          <w:szCs w:val="22"/>
        </w:rPr>
      </w:pPr>
      <w:ins w:id="152" w:author="InnoRules" w:date="2016-10-24T09:29:00Z">
        <w:del w:id="153" w:author="宋 哲均" w:date="2019-08-09T15:28:00Z">
          <w:r w:rsidRPr="00344D31" w:rsidDel="008D396F">
            <w:rPr>
              <w:rPrChange w:id="154" w:author="InnoRules" w:date="2016-10-24T09:30:00Z">
                <w:rPr>
                  <w:rStyle w:val="af3"/>
                  <w14:scene3d>
                    <w14:camera w14:prst="orthographicFront"/>
                    <w14:lightRig w14:rig="threePt" w14:dir="t">
                      <w14:rot w14:lat="0" w14:lon="0" w14:rev="0"/>
                    </w14:lightRig>
                  </w14:scene3d>
                </w:rPr>
              </w:rPrChange>
            </w:rPr>
            <w:delText>1.2</w:delText>
          </w:r>
          <w:r w:rsidRPr="00344D31" w:rsidDel="008D396F">
            <w:rPr>
              <w:rPrChange w:id="155" w:author="InnoRules" w:date="2016-10-24T09:30:00Z">
                <w:rPr>
                  <w:rFonts w:asciiTheme="minorHAnsi" w:eastAsiaTheme="minorEastAsia" w:hAnsiTheme="minorHAnsi"/>
                  <w:spacing w:val="0"/>
                  <w:sz w:val="21"/>
                  <w:szCs w:val="22"/>
                </w:rPr>
              </w:rPrChange>
            </w:rPr>
            <w:tab/>
            <w:delText>OBJ1100</w:delText>
          </w:r>
          <w:r w:rsidDel="008D396F">
            <w:rPr>
              <w:webHidden/>
            </w:rPr>
            <w:tab/>
            <w:delText>4</w:delText>
          </w:r>
        </w:del>
      </w:ins>
    </w:p>
    <w:p w14:paraId="6C604D4C" w14:textId="1D05777C" w:rsidR="00344D31" w:rsidDel="008D396F" w:rsidRDefault="00344D31">
      <w:pPr>
        <w:pStyle w:val="32"/>
        <w:ind w:left="396"/>
        <w:rPr>
          <w:ins w:id="156" w:author="InnoRules" w:date="2016-10-24T09:29:00Z"/>
          <w:del w:id="157" w:author="宋 哲均" w:date="2019-08-09T15:28:00Z"/>
          <w:rFonts w:asciiTheme="minorHAnsi" w:eastAsiaTheme="minorEastAsia" w:hAnsiTheme="minorHAnsi"/>
          <w:spacing w:val="0"/>
          <w:sz w:val="21"/>
          <w:szCs w:val="22"/>
        </w:rPr>
      </w:pPr>
      <w:ins w:id="158" w:author="InnoRules" w:date="2016-10-24T09:29:00Z">
        <w:del w:id="159" w:author="宋 哲均" w:date="2019-08-09T15:28:00Z">
          <w:r w:rsidRPr="00344D31" w:rsidDel="008D396F">
            <w:rPr>
              <w:rPrChange w:id="160" w:author="InnoRules" w:date="2016-10-24T09:30:00Z">
                <w:rPr>
                  <w:rStyle w:val="af3"/>
                  <w14:scene3d>
                    <w14:camera w14:prst="orthographicFront"/>
                    <w14:lightRig w14:rig="threePt" w14:dir="t">
                      <w14:rot w14:lat="0" w14:lon="0" w14:rev="0"/>
                    </w14:lightRig>
                  </w14:scene3d>
                </w:rPr>
              </w:rPrChange>
            </w:rPr>
            <w:delText>1.3</w:delText>
          </w:r>
          <w:r w:rsidRPr="00344D31" w:rsidDel="008D396F">
            <w:rPr>
              <w:rPrChange w:id="161" w:author="InnoRules" w:date="2016-10-24T09:30:00Z">
                <w:rPr>
                  <w:rFonts w:asciiTheme="minorHAnsi" w:eastAsiaTheme="minorEastAsia" w:hAnsiTheme="minorHAnsi"/>
                  <w:spacing w:val="0"/>
                  <w:sz w:val="21"/>
                  <w:szCs w:val="22"/>
                </w:rPr>
              </w:rPrChange>
            </w:rPr>
            <w:tab/>
            <w:delText>OBJ1110</w:delText>
          </w:r>
          <w:r w:rsidDel="008D396F">
            <w:rPr>
              <w:webHidden/>
            </w:rPr>
            <w:tab/>
            <w:delText>4</w:delText>
          </w:r>
        </w:del>
      </w:ins>
    </w:p>
    <w:p w14:paraId="4582467C" w14:textId="3E04C5CD" w:rsidR="00344D31" w:rsidDel="008D396F" w:rsidRDefault="00344D31">
      <w:pPr>
        <w:pStyle w:val="32"/>
        <w:ind w:left="396"/>
        <w:rPr>
          <w:ins w:id="162" w:author="InnoRules" w:date="2016-10-24T09:29:00Z"/>
          <w:del w:id="163" w:author="宋 哲均" w:date="2019-08-09T15:28:00Z"/>
          <w:rFonts w:asciiTheme="minorHAnsi" w:eastAsiaTheme="minorEastAsia" w:hAnsiTheme="minorHAnsi"/>
          <w:spacing w:val="0"/>
          <w:sz w:val="21"/>
          <w:szCs w:val="22"/>
        </w:rPr>
      </w:pPr>
      <w:ins w:id="164" w:author="InnoRules" w:date="2016-10-24T09:29:00Z">
        <w:del w:id="165" w:author="宋 哲均" w:date="2019-08-09T15:28:00Z">
          <w:r w:rsidRPr="00344D31" w:rsidDel="008D396F">
            <w:rPr>
              <w:rPrChange w:id="166" w:author="InnoRules" w:date="2016-10-24T09:30:00Z">
                <w:rPr>
                  <w:rStyle w:val="af3"/>
                  <w14:scene3d>
                    <w14:camera w14:prst="orthographicFront"/>
                    <w14:lightRig w14:rig="threePt" w14:dir="t">
                      <w14:rot w14:lat="0" w14:lon="0" w14:rev="0"/>
                    </w14:lightRig>
                  </w14:scene3d>
                </w:rPr>
              </w:rPrChange>
            </w:rPr>
            <w:delText>1.4</w:delText>
          </w:r>
          <w:r w:rsidRPr="00344D31" w:rsidDel="008D396F">
            <w:rPr>
              <w:rPrChange w:id="167" w:author="InnoRules" w:date="2016-10-24T09:30:00Z">
                <w:rPr>
                  <w:rFonts w:asciiTheme="minorHAnsi" w:eastAsiaTheme="minorEastAsia" w:hAnsiTheme="minorHAnsi"/>
                  <w:spacing w:val="0"/>
                  <w:sz w:val="21"/>
                  <w:szCs w:val="22"/>
                </w:rPr>
              </w:rPrChange>
            </w:rPr>
            <w:tab/>
            <w:delText>OBJ1200</w:delText>
          </w:r>
          <w:r w:rsidDel="008D396F">
            <w:rPr>
              <w:webHidden/>
            </w:rPr>
            <w:tab/>
            <w:delText>5</w:delText>
          </w:r>
        </w:del>
      </w:ins>
    </w:p>
    <w:p w14:paraId="31D6CFD9" w14:textId="44ED8DFB" w:rsidR="00344D31" w:rsidDel="008D396F" w:rsidRDefault="00344D31">
      <w:pPr>
        <w:pStyle w:val="32"/>
        <w:ind w:left="396"/>
        <w:rPr>
          <w:ins w:id="168" w:author="InnoRules" w:date="2016-10-24T09:29:00Z"/>
          <w:del w:id="169" w:author="宋 哲均" w:date="2019-08-09T15:28:00Z"/>
          <w:rFonts w:asciiTheme="minorHAnsi" w:eastAsiaTheme="minorEastAsia" w:hAnsiTheme="minorHAnsi"/>
          <w:spacing w:val="0"/>
          <w:sz w:val="21"/>
          <w:szCs w:val="22"/>
        </w:rPr>
      </w:pPr>
      <w:ins w:id="170" w:author="InnoRules" w:date="2016-10-24T09:29:00Z">
        <w:del w:id="171" w:author="宋 哲均" w:date="2019-08-09T15:28:00Z">
          <w:r w:rsidRPr="00344D31" w:rsidDel="008D396F">
            <w:rPr>
              <w:rPrChange w:id="172" w:author="InnoRules" w:date="2016-10-24T09:30:00Z">
                <w:rPr>
                  <w:rStyle w:val="af3"/>
                  <w14:scene3d>
                    <w14:camera w14:prst="orthographicFront"/>
                    <w14:lightRig w14:rig="threePt" w14:dir="t">
                      <w14:rot w14:lat="0" w14:lon="0" w14:rev="0"/>
                    </w14:lightRig>
                  </w14:scene3d>
                </w:rPr>
              </w:rPrChange>
            </w:rPr>
            <w:delText>1.5</w:delText>
          </w:r>
          <w:r w:rsidRPr="00344D31" w:rsidDel="008D396F">
            <w:rPr>
              <w:rPrChange w:id="173" w:author="InnoRules" w:date="2016-10-24T09:30:00Z">
                <w:rPr>
                  <w:rFonts w:asciiTheme="minorHAnsi" w:eastAsiaTheme="minorEastAsia" w:hAnsiTheme="minorHAnsi"/>
                  <w:spacing w:val="0"/>
                  <w:sz w:val="21"/>
                  <w:szCs w:val="22"/>
                </w:rPr>
              </w:rPrChange>
            </w:rPr>
            <w:tab/>
            <w:delText>OBJ_MAIN</w:delText>
          </w:r>
          <w:r w:rsidDel="008D396F">
            <w:rPr>
              <w:webHidden/>
            </w:rPr>
            <w:tab/>
            <w:delText>6</w:delText>
          </w:r>
        </w:del>
      </w:ins>
    </w:p>
    <w:p w14:paraId="18F098A4" w14:textId="71B6422E" w:rsidR="00344D31" w:rsidDel="008D396F" w:rsidRDefault="00344D31">
      <w:pPr>
        <w:pStyle w:val="32"/>
        <w:ind w:left="396"/>
        <w:rPr>
          <w:ins w:id="174" w:author="InnoRules" w:date="2016-10-24T09:29:00Z"/>
          <w:del w:id="175" w:author="宋 哲均" w:date="2019-08-09T15:28:00Z"/>
          <w:rFonts w:asciiTheme="minorHAnsi" w:eastAsiaTheme="minorEastAsia" w:hAnsiTheme="minorHAnsi"/>
          <w:spacing w:val="0"/>
          <w:sz w:val="21"/>
          <w:szCs w:val="22"/>
        </w:rPr>
      </w:pPr>
      <w:ins w:id="176" w:author="InnoRules" w:date="2016-10-24T09:29:00Z">
        <w:del w:id="177" w:author="宋 哲均" w:date="2019-08-09T15:28:00Z">
          <w:r w:rsidRPr="00344D31" w:rsidDel="008D396F">
            <w:rPr>
              <w:rPrChange w:id="178" w:author="InnoRules" w:date="2016-10-24T09:30:00Z">
                <w:rPr>
                  <w:rStyle w:val="af3"/>
                  <w14:scene3d>
                    <w14:camera w14:prst="orthographicFront"/>
                    <w14:lightRig w14:rig="threePt" w14:dir="t">
                      <w14:rot w14:lat="0" w14:lon="0" w14:rev="0"/>
                    </w14:lightRig>
                  </w14:scene3d>
                </w:rPr>
              </w:rPrChange>
            </w:rPr>
            <w:delText>1.6</w:delText>
          </w:r>
          <w:r w:rsidRPr="00344D31" w:rsidDel="008D396F">
            <w:rPr>
              <w:rPrChange w:id="179" w:author="InnoRules" w:date="2016-10-24T09:30:00Z">
                <w:rPr>
                  <w:rFonts w:asciiTheme="minorHAnsi" w:eastAsiaTheme="minorEastAsia" w:hAnsiTheme="minorHAnsi"/>
                  <w:spacing w:val="0"/>
                  <w:sz w:val="21"/>
                  <w:szCs w:val="22"/>
                </w:rPr>
              </w:rPrChange>
            </w:rPr>
            <w:tab/>
            <w:delText>OBJ_DETAIL</w:delText>
          </w:r>
          <w:r w:rsidDel="008D396F">
            <w:rPr>
              <w:webHidden/>
            </w:rPr>
            <w:tab/>
            <w:delText>7</w:delText>
          </w:r>
        </w:del>
      </w:ins>
    </w:p>
    <w:p w14:paraId="611C9921" w14:textId="0096ED53" w:rsidR="00344D31" w:rsidDel="008D396F" w:rsidRDefault="00344D31">
      <w:pPr>
        <w:pStyle w:val="32"/>
        <w:ind w:left="396"/>
        <w:rPr>
          <w:ins w:id="180" w:author="InnoRules" w:date="2016-10-24T09:29:00Z"/>
          <w:del w:id="181" w:author="宋 哲均" w:date="2019-08-09T15:28:00Z"/>
          <w:rFonts w:asciiTheme="minorHAnsi" w:eastAsiaTheme="minorEastAsia" w:hAnsiTheme="minorHAnsi"/>
          <w:spacing w:val="0"/>
          <w:sz w:val="21"/>
          <w:szCs w:val="22"/>
        </w:rPr>
      </w:pPr>
      <w:ins w:id="182" w:author="InnoRules" w:date="2016-10-24T09:29:00Z">
        <w:del w:id="183" w:author="宋 哲均" w:date="2019-08-09T15:28:00Z">
          <w:r w:rsidRPr="00344D31" w:rsidDel="008D396F">
            <w:rPr>
              <w:rPrChange w:id="184" w:author="InnoRules" w:date="2016-10-24T09:30:00Z">
                <w:rPr>
                  <w:rStyle w:val="af3"/>
                  <w14:scene3d>
                    <w14:camera w14:prst="orthographicFront"/>
                    <w14:lightRig w14:rig="threePt" w14:dir="t">
                      <w14:rot w14:lat="0" w14:lon="0" w14:rev="0"/>
                    </w14:lightRig>
                  </w14:scene3d>
                </w:rPr>
              </w:rPrChange>
            </w:rPr>
            <w:delText>1.7</w:delText>
          </w:r>
          <w:r w:rsidRPr="00344D31" w:rsidDel="008D396F">
            <w:rPr>
              <w:rPrChange w:id="185" w:author="InnoRules" w:date="2016-10-24T09:30:00Z">
                <w:rPr>
                  <w:rFonts w:asciiTheme="minorHAnsi" w:eastAsiaTheme="minorEastAsia" w:hAnsiTheme="minorHAnsi"/>
                  <w:spacing w:val="0"/>
                  <w:sz w:val="21"/>
                  <w:szCs w:val="22"/>
                </w:rPr>
              </w:rPrChange>
            </w:rPr>
            <w:tab/>
            <w:delText>OBJREL_INC</w:delText>
          </w:r>
          <w:r w:rsidDel="008D396F">
            <w:rPr>
              <w:webHidden/>
            </w:rPr>
            <w:tab/>
            <w:delText>8</w:delText>
          </w:r>
        </w:del>
      </w:ins>
    </w:p>
    <w:p w14:paraId="212B60C1" w14:textId="310B75C8" w:rsidR="00344D31" w:rsidDel="008D396F" w:rsidRDefault="00344D31">
      <w:pPr>
        <w:pStyle w:val="32"/>
        <w:ind w:left="396"/>
        <w:rPr>
          <w:ins w:id="186" w:author="InnoRules" w:date="2016-10-24T09:29:00Z"/>
          <w:del w:id="187" w:author="宋 哲均" w:date="2019-08-09T15:28:00Z"/>
          <w:rFonts w:asciiTheme="minorHAnsi" w:eastAsiaTheme="minorEastAsia" w:hAnsiTheme="minorHAnsi"/>
          <w:spacing w:val="0"/>
          <w:sz w:val="21"/>
          <w:szCs w:val="22"/>
        </w:rPr>
      </w:pPr>
      <w:ins w:id="188" w:author="InnoRules" w:date="2016-10-24T09:29:00Z">
        <w:del w:id="189" w:author="宋 哲均" w:date="2019-08-09T15:28:00Z">
          <w:r w:rsidRPr="00344D31" w:rsidDel="008D396F">
            <w:rPr>
              <w:rPrChange w:id="190" w:author="InnoRules" w:date="2016-10-24T09:30:00Z">
                <w:rPr>
                  <w:rStyle w:val="af3"/>
                  <w14:scene3d>
                    <w14:camera w14:prst="orthographicFront"/>
                    <w14:lightRig w14:rig="threePt" w14:dir="t">
                      <w14:rot w14:lat="0" w14:lon="0" w14:rev="0"/>
                    </w14:lightRig>
                  </w14:scene3d>
                </w:rPr>
              </w:rPrChange>
            </w:rPr>
            <w:delText>1.8</w:delText>
          </w:r>
          <w:r w:rsidRPr="00344D31" w:rsidDel="008D396F">
            <w:rPr>
              <w:rPrChange w:id="191" w:author="InnoRules" w:date="2016-10-24T09:30:00Z">
                <w:rPr>
                  <w:rFonts w:asciiTheme="minorHAnsi" w:eastAsiaTheme="minorEastAsia" w:hAnsiTheme="minorHAnsi"/>
                  <w:spacing w:val="0"/>
                  <w:sz w:val="21"/>
                  <w:szCs w:val="22"/>
                </w:rPr>
              </w:rPrChange>
            </w:rPr>
            <w:tab/>
            <w:delText>OBJINV_TYPE</w:delText>
          </w:r>
          <w:r w:rsidDel="008D396F">
            <w:rPr>
              <w:webHidden/>
            </w:rPr>
            <w:tab/>
            <w:delText>8</w:delText>
          </w:r>
        </w:del>
      </w:ins>
    </w:p>
    <w:p w14:paraId="182B96D2" w14:textId="2C08D784" w:rsidR="00344D31" w:rsidDel="008D396F" w:rsidRDefault="00344D31">
      <w:pPr>
        <w:pStyle w:val="32"/>
        <w:ind w:left="396"/>
        <w:rPr>
          <w:ins w:id="192" w:author="InnoRules" w:date="2016-10-24T09:29:00Z"/>
          <w:del w:id="193" w:author="宋 哲均" w:date="2019-08-09T15:28:00Z"/>
          <w:rFonts w:asciiTheme="minorHAnsi" w:eastAsiaTheme="minorEastAsia" w:hAnsiTheme="minorHAnsi"/>
          <w:spacing w:val="0"/>
          <w:sz w:val="21"/>
          <w:szCs w:val="22"/>
        </w:rPr>
      </w:pPr>
      <w:ins w:id="194" w:author="InnoRules" w:date="2016-10-24T09:29:00Z">
        <w:del w:id="195" w:author="宋 哲均" w:date="2019-08-09T15:28:00Z">
          <w:r w:rsidRPr="00344D31" w:rsidDel="008D396F">
            <w:rPr>
              <w:rPrChange w:id="196" w:author="InnoRules" w:date="2016-10-24T09:30:00Z">
                <w:rPr>
                  <w:rStyle w:val="af3"/>
                  <w14:scene3d>
                    <w14:camera w14:prst="orthographicFront"/>
                    <w14:lightRig w14:rig="threePt" w14:dir="t">
                      <w14:rot w14:lat="0" w14:lon="0" w14:rev="0"/>
                    </w14:lightRig>
                  </w14:scene3d>
                </w:rPr>
              </w:rPrChange>
            </w:rPr>
            <w:delText>1.9</w:delText>
          </w:r>
          <w:r w:rsidRPr="00344D31" w:rsidDel="008D396F">
            <w:rPr>
              <w:rPrChange w:id="197" w:author="InnoRules" w:date="2016-10-24T09:30:00Z">
                <w:rPr>
                  <w:rFonts w:asciiTheme="minorHAnsi" w:eastAsiaTheme="minorEastAsia" w:hAnsiTheme="minorHAnsi"/>
                  <w:spacing w:val="0"/>
                  <w:sz w:val="21"/>
                  <w:szCs w:val="22"/>
                </w:rPr>
              </w:rPrChange>
            </w:rPr>
            <w:tab/>
            <w:delText>OBJ_INV</w:delText>
          </w:r>
          <w:r w:rsidDel="008D396F">
            <w:rPr>
              <w:webHidden/>
            </w:rPr>
            <w:tab/>
            <w:delText>9</w:delText>
          </w:r>
        </w:del>
      </w:ins>
    </w:p>
    <w:p w14:paraId="5B45AD6F" w14:textId="0B050F88" w:rsidR="00344D31" w:rsidDel="008D396F" w:rsidRDefault="00344D31">
      <w:pPr>
        <w:pStyle w:val="32"/>
        <w:ind w:left="396"/>
        <w:rPr>
          <w:ins w:id="198" w:author="InnoRules" w:date="2016-10-24T09:29:00Z"/>
          <w:del w:id="199" w:author="宋 哲均" w:date="2019-08-09T15:28:00Z"/>
          <w:rFonts w:asciiTheme="minorHAnsi" w:eastAsiaTheme="minorEastAsia" w:hAnsiTheme="minorHAnsi"/>
          <w:spacing w:val="0"/>
          <w:sz w:val="21"/>
          <w:szCs w:val="22"/>
        </w:rPr>
      </w:pPr>
      <w:ins w:id="200" w:author="InnoRules" w:date="2016-10-24T09:29:00Z">
        <w:del w:id="201" w:author="宋 哲均" w:date="2019-08-09T15:28:00Z">
          <w:r w:rsidRPr="00344D31" w:rsidDel="008D396F">
            <w:rPr>
              <w:rPrChange w:id="202" w:author="InnoRules" w:date="2016-10-24T09:30:00Z">
                <w:rPr>
                  <w:rStyle w:val="af3"/>
                  <w14:scene3d>
                    <w14:camera w14:prst="orthographicFront"/>
                    <w14:lightRig w14:rig="threePt" w14:dir="t">
                      <w14:rot w14:lat="0" w14:lon="0" w14:rev="0"/>
                    </w14:lightRig>
                  </w14:scene3d>
                </w:rPr>
              </w:rPrChange>
            </w:rPr>
            <w:delText>1.10</w:delText>
          </w:r>
          <w:r w:rsidRPr="00344D31" w:rsidDel="008D396F">
            <w:rPr>
              <w:rPrChange w:id="203" w:author="InnoRules" w:date="2016-10-24T09:30:00Z">
                <w:rPr>
                  <w:rFonts w:asciiTheme="minorHAnsi" w:eastAsiaTheme="minorEastAsia" w:hAnsiTheme="minorHAnsi"/>
                  <w:spacing w:val="0"/>
                  <w:sz w:val="21"/>
                  <w:szCs w:val="22"/>
                </w:rPr>
              </w:rPrChange>
            </w:rPr>
            <w:tab/>
          </w:r>
          <w:r w:rsidRPr="00344D31" w:rsidDel="008D396F">
            <w:rPr>
              <w:rFonts w:hint="eastAsia"/>
              <w:rPrChange w:id="204" w:author="InnoRules" w:date="2016-10-24T09:30:00Z">
                <w:rPr>
                  <w:rStyle w:val="af3"/>
                  <w:rFonts w:hint="eastAsia"/>
                </w:rPr>
              </w:rPrChange>
            </w:rPr>
            <w:delText>テ</w:delText>
          </w:r>
          <w:r w:rsidRPr="00344D31" w:rsidDel="008D396F">
            <w:rPr>
              <w:rFonts w:ascii="ＭＳ 明朝" w:eastAsia="ＭＳ 明朝" w:hAnsi="ＭＳ 明朝" w:cs="ＭＳ 明朝" w:hint="eastAsia"/>
              <w:rPrChange w:id="205" w:author="InnoRules" w:date="2016-10-24T09:30:00Z">
                <w:rPr>
                  <w:rStyle w:val="af3"/>
                  <w:rFonts w:hint="eastAsia"/>
                </w:rPr>
              </w:rPrChange>
            </w:rPr>
            <w:delText>ー</w:delText>
          </w:r>
          <w:r w:rsidRPr="00344D31" w:rsidDel="008D396F">
            <w:rPr>
              <w:rPrChange w:id="206" w:author="InnoRules" w:date="2016-10-24T09:30:00Z">
                <w:rPr>
                  <w:rStyle w:val="af3"/>
                  <w:rFonts w:ascii="Malgun Gothic" w:hAnsi="Malgun Gothic" w:cs="Malgun Gothic"/>
                </w:rPr>
              </w:rPrChange>
            </w:rPr>
            <w:delText>ブル</w:delText>
          </w:r>
          <w:r w:rsidRPr="00344D31" w:rsidDel="008D396F">
            <w:rPr>
              <w:rFonts w:hint="eastAsia"/>
              <w:rPrChange w:id="207" w:author="InnoRules" w:date="2016-10-24T09:30:00Z">
                <w:rPr>
                  <w:rStyle w:val="af3"/>
                  <w:rFonts w:ascii="Batang" w:eastAsia="Batang" w:hAnsi="Batang" w:cs="Batang" w:hint="eastAsia"/>
                </w:rPr>
              </w:rPrChange>
            </w:rPr>
            <w:delText>共通</w:delText>
          </w:r>
          <w:r w:rsidRPr="00344D31" w:rsidDel="008D396F">
            <w:rPr>
              <w:rPrChange w:id="208" w:author="InnoRules" w:date="2016-10-24T09:30:00Z">
                <w:rPr>
                  <w:rStyle w:val="af3"/>
                  <w:rFonts w:ascii="Malgun Gothic" w:hAnsi="Malgun Gothic" w:cs="Malgun Gothic"/>
                </w:rPr>
              </w:rPrChange>
            </w:rPr>
            <w:delText>カラム</w:delText>
          </w:r>
          <w:r w:rsidDel="008D396F">
            <w:rPr>
              <w:webHidden/>
            </w:rPr>
            <w:tab/>
            <w:delText>10</w:delText>
          </w:r>
        </w:del>
      </w:ins>
    </w:p>
    <w:p w14:paraId="11636388" w14:textId="77777777" w:rsidR="005D25A9" w:rsidDel="008D396F" w:rsidRDefault="005D25A9">
      <w:pPr>
        <w:pStyle w:val="24"/>
        <w:autoSpaceDE w:val="0"/>
        <w:autoSpaceDN w:val="0"/>
        <w:ind w:left="198"/>
        <w:rPr>
          <w:del w:id="209" w:author="宋 哲均" w:date="2019-08-09T15:28:00Z"/>
          <w:rFonts w:asciiTheme="minorHAnsi" w:eastAsiaTheme="minorEastAsia" w:hAnsiTheme="minorHAnsi"/>
          <w:b w:val="0"/>
          <w:spacing w:val="0"/>
          <w:szCs w:val="22"/>
          <w:lang w:eastAsia="ko-KR"/>
        </w:rPr>
        <w:pPrChange w:id="210" w:author="Seongeun Woo" w:date="2016-10-13T18:41:00Z">
          <w:pPr>
            <w:pStyle w:val="24"/>
            <w:ind w:left="198"/>
          </w:pPr>
        </w:pPrChange>
      </w:pPr>
      <w:del w:id="211" w:author="宋 哲均" w:date="2019-08-09T15:28:00Z">
        <w:r w:rsidRPr="00426B34" w:rsidDel="008D396F">
          <w:rPr>
            <w:rPrChange w:id="212" w:author="InnoRules" w:date="2016-10-12T09:51:00Z">
              <w:rPr>
                <w:rStyle w:val="af3"/>
                <w:lang w:eastAsia="ko-KR"/>
              </w:rPr>
            </w:rPrChange>
          </w:rPr>
          <w:delText>1.</w:delText>
        </w:r>
        <w:r w:rsidDel="008D396F">
          <w:rPr>
            <w:rFonts w:asciiTheme="minorHAnsi" w:eastAsiaTheme="minorEastAsia" w:hAnsiTheme="minorHAnsi"/>
            <w:b w:val="0"/>
            <w:spacing w:val="0"/>
            <w:szCs w:val="22"/>
            <w:lang w:eastAsia="ko-KR"/>
          </w:rPr>
          <w:tab/>
        </w:r>
        <w:r w:rsidRPr="005D25A9" w:rsidDel="008D396F">
          <w:delText>テ</w:delText>
        </w:r>
        <w:r w:rsidRPr="005D25A9" w:rsidDel="008D396F">
          <w:rPr>
            <w:rFonts w:ascii="ＭＳ 明朝" w:eastAsia="ＭＳ 明朝" w:hAnsi="ＭＳ 明朝" w:cs="ＭＳ 明朝" w:hint="eastAsia"/>
          </w:rPr>
          <w:delText>ー</w:delText>
        </w:r>
        <w:r w:rsidRPr="005D25A9" w:rsidDel="008D396F">
          <w:rPr>
            <w:rFonts w:ascii="GulimChe" w:hAnsi="GulimChe" w:cs="GulimChe"/>
          </w:rPr>
          <w:delText>ブル詳細情報</w:delText>
        </w:r>
        <w:r w:rsidDel="008D396F">
          <w:rPr>
            <w:webHidden/>
          </w:rPr>
          <w:tab/>
        </w:r>
        <w:r w:rsidR="0078528A" w:rsidDel="008D396F">
          <w:rPr>
            <w:webHidden/>
          </w:rPr>
          <w:delText>3</w:delText>
        </w:r>
      </w:del>
    </w:p>
    <w:p w14:paraId="2CEE012B" w14:textId="7F9057C6" w:rsidR="005D25A9" w:rsidDel="008D396F" w:rsidRDefault="005D25A9">
      <w:pPr>
        <w:pStyle w:val="32"/>
        <w:autoSpaceDE w:val="0"/>
        <w:autoSpaceDN w:val="0"/>
        <w:ind w:left="396"/>
        <w:rPr>
          <w:del w:id="213" w:author="宋 哲均" w:date="2019-08-09T15:28:00Z"/>
          <w:rFonts w:asciiTheme="minorHAnsi" w:eastAsiaTheme="minorEastAsia" w:hAnsiTheme="minorHAnsi"/>
          <w:spacing w:val="0"/>
          <w:szCs w:val="22"/>
          <w:lang w:eastAsia="ko-KR"/>
        </w:rPr>
        <w:pPrChange w:id="214" w:author="Seongeun Woo" w:date="2016-10-13T18:41:00Z">
          <w:pPr>
            <w:pStyle w:val="32"/>
            <w:ind w:left="396"/>
          </w:pPr>
        </w:pPrChange>
      </w:pPr>
      <w:del w:id="215" w:author="宋 哲均" w:date="2019-08-09T15:28:00Z">
        <w:r w:rsidRPr="00426B34" w:rsidDel="008D396F">
          <w:rPr>
            <w:rPrChange w:id="216" w:author="InnoRules" w:date="2016-10-12T09:51:00Z">
              <w:rPr>
                <w:rStyle w:val="af3"/>
                <w14:scene3d>
                  <w14:camera w14:prst="orthographicFront"/>
                  <w14:lightRig w14:rig="threePt" w14:dir="t">
                    <w14:rot w14:lat="0" w14:lon="0" w14:rev="0"/>
                  </w14:lightRig>
                </w14:scene3d>
              </w:rPr>
            </w:rPrChange>
          </w:rPr>
          <w:delText>1.1</w:delText>
        </w:r>
        <w:r w:rsidDel="008D396F">
          <w:rPr>
            <w:rFonts w:asciiTheme="minorHAnsi" w:eastAsiaTheme="minorEastAsia" w:hAnsiTheme="minorHAnsi"/>
            <w:spacing w:val="0"/>
            <w:szCs w:val="22"/>
            <w:lang w:eastAsia="ko-KR"/>
          </w:rPr>
          <w:tab/>
        </w:r>
        <w:r w:rsidRPr="00426B34" w:rsidDel="008D396F">
          <w:rPr>
            <w:rPrChange w:id="217" w:author="InnoRules" w:date="2016-10-12T09:51:00Z">
              <w:rPr>
                <w:rStyle w:val="af3"/>
              </w:rPr>
            </w:rPrChange>
          </w:rPr>
          <w:delText>OBJ1000</w:delText>
        </w:r>
        <w:r w:rsidDel="008D396F">
          <w:rPr>
            <w:webHidden/>
          </w:rPr>
          <w:tab/>
        </w:r>
        <w:r w:rsidR="0078528A" w:rsidDel="008D396F">
          <w:rPr>
            <w:webHidden/>
          </w:rPr>
          <w:delText>3</w:delText>
        </w:r>
      </w:del>
    </w:p>
    <w:p w14:paraId="41AFA144" w14:textId="77777777" w:rsidR="005D25A9" w:rsidDel="008D396F" w:rsidRDefault="005D25A9">
      <w:pPr>
        <w:pStyle w:val="32"/>
        <w:autoSpaceDE w:val="0"/>
        <w:autoSpaceDN w:val="0"/>
        <w:ind w:left="396"/>
        <w:rPr>
          <w:del w:id="218" w:author="宋 哲均" w:date="2019-08-09T15:28:00Z"/>
          <w:rFonts w:asciiTheme="minorHAnsi" w:eastAsiaTheme="minorEastAsia" w:hAnsiTheme="minorHAnsi"/>
          <w:spacing w:val="0"/>
          <w:szCs w:val="22"/>
          <w:lang w:eastAsia="ko-KR"/>
        </w:rPr>
        <w:pPrChange w:id="219" w:author="Seongeun Woo" w:date="2016-10-13T18:41:00Z">
          <w:pPr>
            <w:pStyle w:val="32"/>
            <w:ind w:left="396"/>
          </w:pPr>
        </w:pPrChange>
      </w:pPr>
      <w:del w:id="220" w:author="宋 哲均" w:date="2019-08-09T15:28:00Z">
        <w:r w:rsidRPr="00426B34" w:rsidDel="008D396F">
          <w:rPr>
            <w:rPrChange w:id="221" w:author="InnoRules" w:date="2016-10-12T09:51:00Z">
              <w:rPr>
                <w:rStyle w:val="af3"/>
                <w14:scene3d>
                  <w14:camera w14:prst="orthographicFront"/>
                  <w14:lightRig w14:rig="threePt" w14:dir="t">
                    <w14:rot w14:lat="0" w14:lon="0" w14:rev="0"/>
                  </w14:lightRig>
                </w14:scene3d>
              </w:rPr>
            </w:rPrChange>
          </w:rPr>
          <w:delText>1.2</w:delText>
        </w:r>
        <w:r w:rsidDel="008D396F">
          <w:rPr>
            <w:rFonts w:asciiTheme="minorHAnsi" w:eastAsiaTheme="minorEastAsia" w:hAnsiTheme="minorHAnsi"/>
            <w:spacing w:val="0"/>
            <w:szCs w:val="22"/>
            <w:lang w:eastAsia="ko-KR"/>
          </w:rPr>
          <w:tab/>
        </w:r>
        <w:r w:rsidRPr="00426B34" w:rsidDel="008D396F">
          <w:rPr>
            <w:rPrChange w:id="222" w:author="InnoRules" w:date="2016-10-12T09:51:00Z">
              <w:rPr>
                <w:rStyle w:val="af3"/>
              </w:rPr>
            </w:rPrChange>
          </w:rPr>
          <w:delText>OBJ1100</w:delText>
        </w:r>
        <w:r w:rsidDel="008D396F">
          <w:rPr>
            <w:webHidden/>
          </w:rPr>
          <w:tab/>
        </w:r>
        <w:r w:rsidR="0078528A" w:rsidDel="008D396F">
          <w:rPr>
            <w:webHidden/>
          </w:rPr>
          <w:delText>4</w:delText>
        </w:r>
      </w:del>
    </w:p>
    <w:p w14:paraId="09CA94F5" w14:textId="77777777" w:rsidR="005D25A9" w:rsidDel="008D396F" w:rsidRDefault="005D25A9">
      <w:pPr>
        <w:pStyle w:val="32"/>
        <w:autoSpaceDE w:val="0"/>
        <w:autoSpaceDN w:val="0"/>
        <w:ind w:left="396"/>
        <w:rPr>
          <w:del w:id="223" w:author="宋 哲均" w:date="2019-08-09T15:28:00Z"/>
          <w:rFonts w:asciiTheme="minorHAnsi" w:eastAsiaTheme="minorEastAsia" w:hAnsiTheme="minorHAnsi"/>
          <w:spacing w:val="0"/>
          <w:szCs w:val="22"/>
          <w:lang w:eastAsia="ko-KR"/>
        </w:rPr>
        <w:pPrChange w:id="224" w:author="Seongeun Woo" w:date="2016-10-13T18:41:00Z">
          <w:pPr>
            <w:pStyle w:val="32"/>
            <w:ind w:left="396"/>
          </w:pPr>
        </w:pPrChange>
      </w:pPr>
      <w:del w:id="225" w:author="宋 哲均" w:date="2019-08-09T15:28:00Z">
        <w:r w:rsidRPr="00426B34" w:rsidDel="008D396F">
          <w:rPr>
            <w:rPrChange w:id="226" w:author="InnoRules" w:date="2016-10-12T09:51:00Z">
              <w:rPr>
                <w:rStyle w:val="af3"/>
                <w14:scene3d>
                  <w14:camera w14:prst="orthographicFront"/>
                  <w14:lightRig w14:rig="threePt" w14:dir="t">
                    <w14:rot w14:lat="0" w14:lon="0" w14:rev="0"/>
                  </w14:lightRig>
                </w14:scene3d>
              </w:rPr>
            </w:rPrChange>
          </w:rPr>
          <w:delText>1.3</w:delText>
        </w:r>
        <w:r w:rsidDel="008D396F">
          <w:rPr>
            <w:rFonts w:asciiTheme="minorHAnsi" w:eastAsiaTheme="minorEastAsia" w:hAnsiTheme="minorHAnsi"/>
            <w:spacing w:val="0"/>
            <w:szCs w:val="22"/>
            <w:lang w:eastAsia="ko-KR"/>
          </w:rPr>
          <w:tab/>
        </w:r>
        <w:r w:rsidRPr="00426B34" w:rsidDel="008D396F">
          <w:rPr>
            <w:rPrChange w:id="227" w:author="InnoRules" w:date="2016-10-12T09:51:00Z">
              <w:rPr>
                <w:rStyle w:val="af3"/>
              </w:rPr>
            </w:rPrChange>
          </w:rPr>
          <w:delText>OBJ1110</w:delText>
        </w:r>
        <w:r w:rsidDel="008D396F">
          <w:rPr>
            <w:webHidden/>
          </w:rPr>
          <w:tab/>
        </w:r>
        <w:r w:rsidR="0078528A" w:rsidDel="008D396F">
          <w:rPr>
            <w:webHidden/>
          </w:rPr>
          <w:delText>4</w:delText>
        </w:r>
      </w:del>
    </w:p>
    <w:p w14:paraId="3BC13A05" w14:textId="77777777" w:rsidR="005D25A9" w:rsidDel="008D396F" w:rsidRDefault="005D25A9">
      <w:pPr>
        <w:pStyle w:val="32"/>
        <w:autoSpaceDE w:val="0"/>
        <w:autoSpaceDN w:val="0"/>
        <w:ind w:left="396"/>
        <w:rPr>
          <w:del w:id="228" w:author="宋 哲均" w:date="2019-08-09T15:28:00Z"/>
          <w:rFonts w:asciiTheme="minorHAnsi" w:eastAsiaTheme="minorEastAsia" w:hAnsiTheme="minorHAnsi"/>
          <w:spacing w:val="0"/>
          <w:szCs w:val="22"/>
          <w:lang w:eastAsia="ko-KR"/>
        </w:rPr>
        <w:pPrChange w:id="229" w:author="Seongeun Woo" w:date="2016-10-13T18:41:00Z">
          <w:pPr>
            <w:pStyle w:val="32"/>
            <w:ind w:left="396"/>
          </w:pPr>
        </w:pPrChange>
      </w:pPr>
      <w:del w:id="230" w:author="宋 哲均" w:date="2019-08-09T15:28:00Z">
        <w:r w:rsidRPr="00426B34" w:rsidDel="008D396F">
          <w:rPr>
            <w:rPrChange w:id="231" w:author="InnoRules" w:date="2016-10-12T09:51:00Z">
              <w:rPr>
                <w:rStyle w:val="af3"/>
                <w14:scene3d>
                  <w14:camera w14:prst="orthographicFront"/>
                  <w14:lightRig w14:rig="threePt" w14:dir="t">
                    <w14:rot w14:lat="0" w14:lon="0" w14:rev="0"/>
                  </w14:lightRig>
                </w14:scene3d>
              </w:rPr>
            </w:rPrChange>
          </w:rPr>
          <w:delText>1.4</w:delText>
        </w:r>
        <w:r w:rsidDel="008D396F">
          <w:rPr>
            <w:rFonts w:asciiTheme="minorHAnsi" w:eastAsiaTheme="minorEastAsia" w:hAnsiTheme="minorHAnsi"/>
            <w:spacing w:val="0"/>
            <w:szCs w:val="22"/>
            <w:lang w:eastAsia="ko-KR"/>
          </w:rPr>
          <w:tab/>
        </w:r>
        <w:r w:rsidRPr="00426B34" w:rsidDel="008D396F">
          <w:rPr>
            <w:rPrChange w:id="232" w:author="InnoRules" w:date="2016-10-12T09:51:00Z">
              <w:rPr>
                <w:rStyle w:val="af3"/>
              </w:rPr>
            </w:rPrChange>
          </w:rPr>
          <w:delText>OBJ1200</w:delText>
        </w:r>
        <w:r w:rsidDel="008D396F">
          <w:rPr>
            <w:webHidden/>
          </w:rPr>
          <w:tab/>
        </w:r>
        <w:r w:rsidR="0078528A" w:rsidDel="008D396F">
          <w:rPr>
            <w:webHidden/>
          </w:rPr>
          <w:delText>5</w:delText>
        </w:r>
      </w:del>
    </w:p>
    <w:p w14:paraId="7EDBA270" w14:textId="77777777" w:rsidR="005D25A9" w:rsidDel="008D396F" w:rsidRDefault="005D25A9">
      <w:pPr>
        <w:pStyle w:val="32"/>
        <w:autoSpaceDE w:val="0"/>
        <w:autoSpaceDN w:val="0"/>
        <w:ind w:left="396"/>
        <w:rPr>
          <w:del w:id="233" w:author="宋 哲均" w:date="2019-08-09T15:28:00Z"/>
          <w:rFonts w:asciiTheme="minorHAnsi" w:eastAsiaTheme="minorEastAsia" w:hAnsiTheme="minorHAnsi"/>
          <w:spacing w:val="0"/>
          <w:szCs w:val="22"/>
          <w:lang w:eastAsia="ko-KR"/>
        </w:rPr>
        <w:pPrChange w:id="234" w:author="Seongeun Woo" w:date="2016-10-13T18:41:00Z">
          <w:pPr>
            <w:pStyle w:val="32"/>
            <w:ind w:left="396"/>
          </w:pPr>
        </w:pPrChange>
      </w:pPr>
      <w:del w:id="235" w:author="宋 哲均" w:date="2019-08-09T15:28:00Z">
        <w:r w:rsidRPr="00426B34" w:rsidDel="008D396F">
          <w:rPr>
            <w:rPrChange w:id="236" w:author="InnoRules" w:date="2016-10-12T09:51:00Z">
              <w:rPr>
                <w:rStyle w:val="af3"/>
                <w14:scene3d>
                  <w14:camera w14:prst="orthographicFront"/>
                  <w14:lightRig w14:rig="threePt" w14:dir="t">
                    <w14:rot w14:lat="0" w14:lon="0" w14:rev="0"/>
                  </w14:lightRig>
                </w14:scene3d>
              </w:rPr>
            </w:rPrChange>
          </w:rPr>
          <w:delText>1.5</w:delText>
        </w:r>
        <w:r w:rsidDel="008D396F">
          <w:rPr>
            <w:rFonts w:asciiTheme="minorHAnsi" w:eastAsiaTheme="minorEastAsia" w:hAnsiTheme="minorHAnsi"/>
            <w:spacing w:val="0"/>
            <w:szCs w:val="22"/>
            <w:lang w:eastAsia="ko-KR"/>
          </w:rPr>
          <w:tab/>
        </w:r>
        <w:r w:rsidRPr="00426B34" w:rsidDel="008D396F">
          <w:rPr>
            <w:rPrChange w:id="237" w:author="InnoRules" w:date="2016-10-12T09:51:00Z">
              <w:rPr>
                <w:rStyle w:val="af3"/>
              </w:rPr>
            </w:rPrChange>
          </w:rPr>
          <w:delText>OBJ_MAIN</w:delText>
        </w:r>
        <w:r w:rsidDel="008D396F">
          <w:rPr>
            <w:webHidden/>
          </w:rPr>
          <w:tab/>
        </w:r>
        <w:r w:rsidR="0078528A" w:rsidDel="008D396F">
          <w:rPr>
            <w:webHidden/>
          </w:rPr>
          <w:delText>6</w:delText>
        </w:r>
      </w:del>
    </w:p>
    <w:p w14:paraId="4AF38D9C" w14:textId="77777777" w:rsidR="005D25A9" w:rsidDel="008D396F" w:rsidRDefault="005D25A9">
      <w:pPr>
        <w:pStyle w:val="32"/>
        <w:autoSpaceDE w:val="0"/>
        <w:autoSpaceDN w:val="0"/>
        <w:ind w:left="396"/>
        <w:rPr>
          <w:del w:id="238" w:author="宋 哲均" w:date="2019-08-09T15:28:00Z"/>
          <w:rFonts w:asciiTheme="minorHAnsi" w:eastAsiaTheme="minorEastAsia" w:hAnsiTheme="minorHAnsi"/>
          <w:spacing w:val="0"/>
          <w:szCs w:val="22"/>
          <w:lang w:eastAsia="ko-KR"/>
        </w:rPr>
        <w:pPrChange w:id="239" w:author="Seongeun Woo" w:date="2016-10-13T18:41:00Z">
          <w:pPr>
            <w:pStyle w:val="32"/>
            <w:ind w:left="396"/>
          </w:pPr>
        </w:pPrChange>
      </w:pPr>
      <w:del w:id="240" w:author="宋 哲均" w:date="2019-08-09T15:28:00Z">
        <w:r w:rsidRPr="00426B34" w:rsidDel="008D396F">
          <w:rPr>
            <w:rPrChange w:id="241" w:author="InnoRules" w:date="2016-10-12T09:51:00Z">
              <w:rPr>
                <w:rStyle w:val="af3"/>
                <w14:scene3d>
                  <w14:camera w14:prst="orthographicFront"/>
                  <w14:lightRig w14:rig="threePt" w14:dir="t">
                    <w14:rot w14:lat="0" w14:lon="0" w14:rev="0"/>
                  </w14:lightRig>
                </w14:scene3d>
              </w:rPr>
            </w:rPrChange>
          </w:rPr>
          <w:delText>1.6</w:delText>
        </w:r>
        <w:r w:rsidDel="008D396F">
          <w:rPr>
            <w:rFonts w:asciiTheme="minorHAnsi" w:eastAsiaTheme="minorEastAsia" w:hAnsiTheme="minorHAnsi"/>
            <w:spacing w:val="0"/>
            <w:szCs w:val="22"/>
            <w:lang w:eastAsia="ko-KR"/>
          </w:rPr>
          <w:tab/>
        </w:r>
        <w:r w:rsidRPr="00426B34" w:rsidDel="008D396F">
          <w:rPr>
            <w:rPrChange w:id="242" w:author="InnoRules" w:date="2016-10-12T09:51:00Z">
              <w:rPr>
                <w:rStyle w:val="af3"/>
              </w:rPr>
            </w:rPrChange>
          </w:rPr>
          <w:delText>OBJ_DETAIL</w:delText>
        </w:r>
        <w:r w:rsidDel="008D396F">
          <w:rPr>
            <w:webHidden/>
          </w:rPr>
          <w:tab/>
        </w:r>
        <w:r w:rsidR="0078528A" w:rsidDel="008D396F">
          <w:rPr>
            <w:webHidden/>
          </w:rPr>
          <w:delText>7</w:delText>
        </w:r>
      </w:del>
    </w:p>
    <w:p w14:paraId="7C8C7B4D" w14:textId="77777777" w:rsidR="005D25A9" w:rsidDel="008D396F" w:rsidRDefault="005D25A9">
      <w:pPr>
        <w:pStyle w:val="32"/>
        <w:autoSpaceDE w:val="0"/>
        <w:autoSpaceDN w:val="0"/>
        <w:ind w:left="396"/>
        <w:rPr>
          <w:del w:id="243" w:author="宋 哲均" w:date="2019-08-09T15:28:00Z"/>
          <w:rFonts w:asciiTheme="minorHAnsi" w:eastAsiaTheme="minorEastAsia" w:hAnsiTheme="minorHAnsi"/>
          <w:spacing w:val="0"/>
          <w:szCs w:val="22"/>
          <w:lang w:eastAsia="ko-KR"/>
        </w:rPr>
        <w:pPrChange w:id="244" w:author="Seongeun Woo" w:date="2016-10-13T18:41:00Z">
          <w:pPr>
            <w:pStyle w:val="32"/>
            <w:ind w:left="396"/>
          </w:pPr>
        </w:pPrChange>
      </w:pPr>
      <w:del w:id="245" w:author="宋 哲均" w:date="2019-08-09T15:28:00Z">
        <w:r w:rsidRPr="00426B34" w:rsidDel="008D396F">
          <w:rPr>
            <w:rPrChange w:id="246" w:author="InnoRules" w:date="2016-10-12T09:51:00Z">
              <w:rPr>
                <w:rStyle w:val="af3"/>
                <w14:scene3d>
                  <w14:camera w14:prst="orthographicFront"/>
                  <w14:lightRig w14:rig="threePt" w14:dir="t">
                    <w14:rot w14:lat="0" w14:lon="0" w14:rev="0"/>
                  </w14:lightRig>
                </w14:scene3d>
              </w:rPr>
            </w:rPrChange>
          </w:rPr>
          <w:delText>1.7</w:delText>
        </w:r>
        <w:r w:rsidDel="008D396F">
          <w:rPr>
            <w:rFonts w:asciiTheme="minorHAnsi" w:eastAsiaTheme="minorEastAsia" w:hAnsiTheme="minorHAnsi"/>
            <w:spacing w:val="0"/>
            <w:szCs w:val="22"/>
            <w:lang w:eastAsia="ko-KR"/>
          </w:rPr>
          <w:tab/>
        </w:r>
        <w:r w:rsidRPr="00426B34" w:rsidDel="008D396F">
          <w:rPr>
            <w:rPrChange w:id="247" w:author="InnoRules" w:date="2016-10-12T09:51:00Z">
              <w:rPr>
                <w:rStyle w:val="af3"/>
              </w:rPr>
            </w:rPrChange>
          </w:rPr>
          <w:delText>OBJREL_INC</w:delText>
        </w:r>
        <w:r w:rsidDel="008D396F">
          <w:rPr>
            <w:webHidden/>
          </w:rPr>
          <w:tab/>
        </w:r>
        <w:r w:rsidR="0078528A" w:rsidDel="008D396F">
          <w:rPr>
            <w:webHidden/>
          </w:rPr>
          <w:delText>8</w:delText>
        </w:r>
      </w:del>
    </w:p>
    <w:p w14:paraId="34632CD0" w14:textId="77777777" w:rsidR="005D25A9" w:rsidDel="008D396F" w:rsidRDefault="005D25A9">
      <w:pPr>
        <w:pStyle w:val="32"/>
        <w:autoSpaceDE w:val="0"/>
        <w:autoSpaceDN w:val="0"/>
        <w:ind w:left="396"/>
        <w:rPr>
          <w:del w:id="248" w:author="宋 哲均" w:date="2019-08-09T15:28:00Z"/>
          <w:rFonts w:asciiTheme="minorHAnsi" w:eastAsiaTheme="minorEastAsia" w:hAnsiTheme="minorHAnsi"/>
          <w:spacing w:val="0"/>
          <w:szCs w:val="22"/>
          <w:lang w:eastAsia="ko-KR"/>
        </w:rPr>
        <w:pPrChange w:id="249" w:author="Seongeun Woo" w:date="2016-10-13T18:41:00Z">
          <w:pPr>
            <w:pStyle w:val="32"/>
            <w:ind w:left="396"/>
          </w:pPr>
        </w:pPrChange>
      </w:pPr>
      <w:del w:id="250" w:author="宋 哲均" w:date="2019-08-09T15:28:00Z">
        <w:r w:rsidRPr="00426B34" w:rsidDel="008D396F">
          <w:rPr>
            <w:rPrChange w:id="251" w:author="InnoRules" w:date="2016-10-12T09:51:00Z">
              <w:rPr>
                <w:rStyle w:val="af3"/>
                <w14:scene3d>
                  <w14:camera w14:prst="orthographicFront"/>
                  <w14:lightRig w14:rig="threePt" w14:dir="t">
                    <w14:rot w14:lat="0" w14:lon="0" w14:rev="0"/>
                  </w14:lightRig>
                </w14:scene3d>
              </w:rPr>
            </w:rPrChange>
          </w:rPr>
          <w:delText>1.8</w:delText>
        </w:r>
        <w:r w:rsidDel="008D396F">
          <w:rPr>
            <w:rFonts w:asciiTheme="minorHAnsi" w:eastAsiaTheme="minorEastAsia" w:hAnsiTheme="minorHAnsi"/>
            <w:spacing w:val="0"/>
            <w:szCs w:val="22"/>
            <w:lang w:eastAsia="ko-KR"/>
          </w:rPr>
          <w:tab/>
        </w:r>
        <w:r w:rsidRPr="00426B34" w:rsidDel="008D396F">
          <w:rPr>
            <w:rPrChange w:id="252" w:author="InnoRules" w:date="2016-10-12T09:51:00Z">
              <w:rPr>
                <w:rStyle w:val="af3"/>
              </w:rPr>
            </w:rPrChange>
          </w:rPr>
          <w:delText>OBJINV_TYPE</w:delText>
        </w:r>
        <w:r w:rsidDel="008D396F">
          <w:rPr>
            <w:webHidden/>
          </w:rPr>
          <w:tab/>
        </w:r>
        <w:r w:rsidR="0078528A" w:rsidDel="008D396F">
          <w:rPr>
            <w:webHidden/>
          </w:rPr>
          <w:delText>8</w:delText>
        </w:r>
      </w:del>
    </w:p>
    <w:p w14:paraId="5BBAFA82" w14:textId="77777777" w:rsidR="005D25A9" w:rsidDel="008D396F" w:rsidRDefault="005D25A9">
      <w:pPr>
        <w:pStyle w:val="32"/>
        <w:autoSpaceDE w:val="0"/>
        <w:autoSpaceDN w:val="0"/>
        <w:ind w:left="396"/>
        <w:rPr>
          <w:del w:id="253" w:author="宋 哲均" w:date="2019-08-09T15:28:00Z"/>
          <w:rFonts w:asciiTheme="minorHAnsi" w:eastAsiaTheme="minorEastAsia" w:hAnsiTheme="minorHAnsi"/>
          <w:spacing w:val="0"/>
          <w:szCs w:val="22"/>
          <w:lang w:eastAsia="ko-KR"/>
        </w:rPr>
        <w:pPrChange w:id="254" w:author="Seongeun Woo" w:date="2016-10-13T18:41:00Z">
          <w:pPr>
            <w:pStyle w:val="32"/>
            <w:ind w:left="396"/>
          </w:pPr>
        </w:pPrChange>
      </w:pPr>
      <w:del w:id="255" w:author="宋 哲均" w:date="2019-08-09T15:28:00Z">
        <w:r w:rsidRPr="00426B34" w:rsidDel="008D396F">
          <w:rPr>
            <w:rPrChange w:id="256" w:author="InnoRules" w:date="2016-10-12T09:51:00Z">
              <w:rPr>
                <w:rStyle w:val="af3"/>
                <w14:scene3d>
                  <w14:camera w14:prst="orthographicFront"/>
                  <w14:lightRig w14:rig="threePt" w14:dir="t">
                    <w14:rot w14:lat="0" w14:lon="0" w14:rev="0"/>
                  </w14:lightRig>
                </w14:scene3d>
              </w:rPr>
            </w:rPrChange>
          </w:rPr>
          <w:delText>1.9</w:delText>
        </w:r>
        <w:r w:rsidDel="008D396F">
          <w:rPr>
            <w:rFonts w:asciiTheme="minorHAnsi" w:eastAsiaTheme="minorEastAsia" w:hAnsiTheme="minorHAnsi"/>
            <w:spacing w:val="0"/>
            <w:szCs w:val="22"/>
            <w:lang w:eastAsia="ko-KR"/>
          </w:rPr>
          <w:tab/>
        </w:r>
        <w:r w:rsidRPr="00426B34" w:rsidDel="008D396F">
          <w:rPr>
            <w:rPrChange w:id="257" w:author="InnoRules" w:date="2016-10-12T09:51:00Z">
              <w:rPr>
                <w:rStyle w:val="af3"/>
              </w:rPr>
            </w:rPrChange>
          </w:rPr>
          <w:delText>OBJ_INV</w:delText>
        </w:r>
        <w:r w:rsidDel="008D396F">
          <w:rPr>
            <w:webHidden/>
          </w:rPr>
          <w:tab/>
        </w:r>
        <w:r w:rsidR="0078528A" w:rsidDel="008D396F">
          <w:rPr>
            <w:webHidden/>
          </w:rPr>
          <w:delText>9</w:delText>
        </w:r>
      </w:del>
    </w:p>
    <w:p w14:paraId="2F2929FD" w14:textId="77777777" w:rsidR="005D25A9" w:rsidDel="008D396F" w:rsidRDefault="005D25A9">
      <w:pPr>
        <w:pStyle w:val="32"/>
        <w:autoSpaceDE w:val="0"/>
        <w:autoSpaceDN w:val="0"/>
        <w:ind w:left="396"/>
        <w:rPr>
          <w:del w:id="258" w:author="宋 哲均" w:date="2019-08-09T15:28:00Z"/>
          <w:rFonts w:asciiTheme="minorHAnsi" w:eastAsiaTheme="minorEastAsia" w:hAnsiTheme="minorHAnsi"/>
          <w:spacing w:val="0"/>
          <w:szCs w:val="22"/>
          <w:lang w:eastAsia="ko-KR"/>
        </w:rPr>
        <w:pPrChange w:id="259" w:author="Seongeun Woo" w:date="2016-10-13T18:41:00Z">
          <w:pPr>
            <w:pStyle w:val="32"/>
            <w:ind w:left="396"/>
          </w:pPr>
        </w:pPrChange>
      </w:pPr>
      <w:del w:id="260" w:author="宋 哲均" w:date="2019-08-09T15:28:00Z">
        <w:r w:rsidRPr="005D25A9" w:rsidDel="008D396F">
          <w:delText>1.10</w:delText>
        </w:r>
        <w:r w:rsidRPr="005D25A9" w:rsidDel="008D396F">
          <w:tab/>
        </w:r>
        <w:r w:rsidRPr="005D25A9" w:rsidDel="008D396F">
          <w:delText>テ</w:delText>
        </w:r>
        <w:r w:rsidRPr="005D25A9" w:rsidDel="008D396F">
          <w:rPr>
            <w:rFonts w:ascii="ＭＳ 明朝" w:eastAsia="ＭＳ 明朝" w:hAnsi="ＭＳ 明朝" w:cs="ＭＳ 明朝" w:hint="eastAsia"/>
          </w:rPr>
          <w:delText>ー</w:delText>
        </w:r>
        <w:r w:rsidRPr="005D25A9" w:rsidDel="008D396F">
          <w:rPr>
            <w:rFonts w:ascii="GulimChe" w:hAnsi="GulimChe" w:cs="GulimChe"/>
          </w:rPr>
          <w:delText>ブル共通カラム</w:delText>
        </w:r>
        <w:r w:rsidDel="008D396F">
          <w:rPr>
            <w:webHidden/>
          </w:rPr>
          <w:tab/>
        </w:r>
        <w:r w:rsidR="0078528A" w:rsidDel="008D396F">
          <w:rPr>
            <w:webHidden/>
          </w:rPr>
          <w:delText>10</w:delText>
        </w:r>
      </w:del>
    </w:p>
    <w:p w14:paraId="3F578AFA" w14:textId="59351AD9" w:rsidR="00EF3AD8" w:rsidRPr="00AF5048" w:rsidRDefault="00A367C9">
      <w:pPr>
        <w:pStyle w:val="Contents"/>
        <w:ind w:leftChars="100" w:left="198" w:firstLine="0"/>
        <w:jc w:val="center"/>
        <w:rPr>
          <w:rFonts w:ascii="Arial" w:eastAsia="Hiragino Kaku Gothic Pro W3" w:hAnsi="Arial" w:cs="Arial"/>
          <w:sz w:val="22"/>
          <w:szCs w:val="22"/>
        </w:rPr>
      </w:pPr>
      <w:r w:rsidRPr="00AF5048">
        <w:rPr>
          <w:rFonts w:ascii="Arial" w:eastAsia="Hiragino Kaku Gothic Pro W3" w:hAnsi="Arial" w:cs="Arial"/>
          <w:sz w:val="22"/>
          <w:szCs w:val="22"/>
        </w:rPr>
        <w:fldChar w:fldCharType="end"/>
      </w:r>
    </w:p>
    <w:p w14:paraId="76AEA173" w14:textId="2474AAD2" w:rsidR="00EF3AD8" w:rsidRPr="00AF5048" w:rsidRDefault="00EF3AD8">
      <w:pPr>
        <w:widowControl/>
        <w:autoSpaceDE w:val="0"/>
        <w:autoSpaceDN w:val="0"/>
        <w:spacing w:after="160" w:line="259" w:lineRule="auto"/>
        <w:rPr>
          <w:rFonts w:eastAsia="Hiragino Kaku Gothic Pro W3" w:cs="Arial"/>
          <w:sz w:val="22"/>
          <w:szCs w:val="22"/>
        </w:rPr>
        <w:pPrChange w:id="261" w:author="Seongeun Woo" w:date="2016-10-13T18:41:00Z">
          <w:pPr>
            <w:widowControl/>
            <w:spacing w:after="160" w:line="259" w:lineRule="auto"/>
          </w:pPr>
        </w:pPrChange>
      </w:pPr>
      <w:r w:rsidRPr="00AF5048">
        <w:rPr>
          <w:rFonts w:eastAsia="Hiragino Kaku Gothic Pro W3" w:cs="Arial"/>
          <w:sz w:val="22"/>
          <w:szCs w:val="22"/>
        </w:rPr>
        <w:br w:type="page"/>
      </w:r>
    </w:p>
    <w:p w14:paraId="13944E97" w14:textId="77777777" w:rsidR="00EF3AD8" w:rsidRPr="00AF5048" w:rsidRDefault="00EF3AD8">
      <w:pPr>
        <w:autoSpaceDE w:val="0"/>
        <w:autoSpaceDN w:val="0"/>
        <w:sectPr w:rsidR="00EF3AD8" w:rsidRPr="00AF5048" w:rsidSect="00EF3AD8">
          <w:headerReference w:type="default" r:id="rId10"/>
          <w:footerReference w:type="default" r:id="rId11"/>
          <w:pgSz w:w="11906" w:h="16838" w:code="9"/>
          <w:pgMar w:top="1418" w:right="1134" w:bottom="1418" w:left="1247" w:header="567" w:footer="567" w:gutter="0"/>
          <w:cols w:space="425"/>
          <w:docGrid w:type="linesAndChars" w:linePitch="360"/>
        </w:sectPr>
        <w:pPrChange w:id="288" w:author="Seongeun Woo" w:date="2016-10-13T18:41:00Z">
          <w:pPr/>
        </w:pPrChange>
      </w:pPr>
    </w:p>
    <w:p w14:paraId="3B97B678" w14:textId="1670784D" w:rsidR="00EF3AD8" w:rsidRPr="005D25A9" w:rsidRDefault="00460674">
      <w:pPr>
        <w:pStyle w:val="12"/>
        <w:autoSpaceDE w:val="0"/>
        <w:autoSpaceDN w:val="0"/>
        <w:pPrChange w:id="289" w:author="Seongeun Woo" w:date="2016-10-13T18:41:00Z">
          <w:pPr>
            <w:pStyle w:val="12"/>
          </w:pPr>
        </w:pPrChange>
      </w:pPr>
      <w:bookmarkStart w:id="290" w:name="_Toc16256922"/>
      <w:bookmarkStart w:id="291" w:name="_Toc414631547"/>
      <w:bookmarkStart w:id="292" w:name="_Toc430358063"/>
      <w:bookmarkStart w:id="293" w:name="_Toc446339087"/>
      <w:ins w:id="294" w:author="宋 哲均" w:date="2019-08-08T12:38:00Z">
        <w:r>
          <w:rPr>
            <w:rFonts w:eastAsia="ＭＳ 明朝" w:hint="eastAsia"/>
          </w:rPr>
          <w:lastRenderedPageBreak/>
          <w:t>T</w:t>
        </w:r>
        <w:r>
          <w:rPr>
            <w:rFonts w:eastAsia="ＭＳ 明朝"/>
          </w:rPr>
          <w:t>able Definition</w:t>
        </w:r>
      </w:ins>
      <w:bookmarkEnd w:id="290"/>
      <w:del w:id="295" w:author="宋 哲均" w:date="2019-08-08T12:37:00Z">
        <w:r w:rsidR="00EF3AD8" w:rsidRPr="005D25A9" w:rsidDel="00460674">
          <w:rPr>
            <w:rFonts w:hint="eastAsia"/>
          </w:rPr>
          <w:delText>テーブル詳細情報</w:delText>
        </w:r>
      </w:del>
      <w:bookmarkEnd w:id="291"/>
      <w:bookmarkEnd w:id="292"/>
      <w:bookmarkEnd w:id="293"/>
    </w:p>
    <w:p w14:paraId="7A5BA0B7" w14:textId="7D1A586C" w:rsidR="009D4573" w:rsidRPr="00AF5048" w:rsidRDefault="00EF3AD8">
      <w:pPr>
        <w:autoSpaceDE w:val="0"/>
        <w:autoSpaceDN w:val="0"/>
        <w:rPr>
          <w:rFonts w:cs="Batang"/>
        </w:rPr>
        <w:pPrChange w:id="296" w:author="Seongeun Woo" w:date="2016-10-13T18:41:00Z">
          <w:pPr/>
        </w:pPrChange>
      </w:pPr>
      <w:del w:id="297" w:author="宋 哲均" w:date="2019-08-08T12:39:00Z">
        <w:r w:rsidRPr="00AF5048" w:rsidDel="00460674">
          <w:rPr>
            <w:rFonts w:hint="eastAsia"/>
          </w:rPr>
          <w:delText>テー</w:delText>
        </w:r>
        <w:r w:rsidR="00037B08" w:rsidRPr="00AF5048" w:rsidDel="00460674">
          <w:rPr>
            <w:rFonts w:hint="eastAsia"/>
          </w:rPr>
          <w:delText>ブルの</w:delText>
        </w:r>
        <w:r w:rsidR="007F45AC" w:rsidRPr="00AF5048" w:rsidDel="00460674">
          <w:rPr>
            <w:rFonts w:hint="eastAsia"/>
          </w:rPr>
          <w:delText>データ型は</w:delText>
        </w:r>
        <w:r w:rsidR="00037B08" w:rsidRPr="00AF5048" w:rsidDel="00460674">
          <w:delText>O</w:delText>
        </w:r>
        <w:r w:rsidR="00037B08" w:rsidRPr="00AF5048" w:rsidDel="00460674">
          <w:rPr>
            <w:rFonts w:hint="eastAsia"/>
          </w:rPr>
          <w:delText>RACLE</w:delText>
        </w:r>
        <w:r w:rsidR="007F5A15" w:rsidRPr="00AF5048" w:rsidDel="00460674">
          <w:rPr>
            <w:rFonts w:hint="eastAsia"/>
          </w:rPr>
          <w:delText>を</w:delText>
        </w:r>
        <w:r w:rsidR="00C95741" w:rsidRPr="00AF5048" w:rsidDel="00460674">
          <w:rPr>
            <w:rFonts w:hint="eastAsia"/>
          </w:rPr>
          <w:delText>基準にして作成され</w:delText>
        </w:r>
        <w:r w:rsidR="00037B08" w:rsidRPr="00AF5048" w:rsidDel="00460674">
          <w:rPr>
            <w:rFonts w:hint="eastAsia"/>
          </w:rPr>
          <w:delText>、</w:delText>
        </w:r>
        <w:r w:rsidR="00C95741" w:rsidRPr="00AF5048" w:rsidDel="00460674">
          <w:rPr>
            <w:rFonts w:hint="eastAsia"/>
          </w:rPr>
          <w:delText>DB2</w:delText>
        </w:r>
        <w:r w:rsidR="007F45AC" w:rsidRPr="00AF5048" w:rsidDel="00460674">
          <w:rPr>
            <w:rFonts w:hint="eastAsia"/>
          </w:rPr>
          <w:delText>の場合</w:delText>
        </w:r>
      </w:del>
      <w:ins w:id="298" w:author="InnoRules" w:date="2016-10-11T17:44:00Z">
        <w:del w:id="299" w:author="宋 哲均" w:date="2019-08-08T12:39:00Z">
          <w:r w:rsidR="003E2E36" w:rsidRPr="00AF5048" w:rsidDel="00460674">
            <w:rPr>
              <w:rFonts w:hint="eastAsia"/>
            </w:rPr>
            <w:delText>、</w:delText>
          </w:r>
        </w:del>
      </w:ins>
      <w:del w:id="300" w:author="宋 哲均" w:date="2019-08-08T12:39:00Z">
        <w:r w:rsidR="005E6DB4" w:rsidDel="00460674">
          <w:rPr>
            <w:rFonts w:eastAsia="ＭＳ 明朝" w:hint="eastAsia"/>
          </w:rPr>
          <w:delText>、</w:delText>
        </w:r>
        <w:r w:rsidR="00C95741" w:rsidRPr="00AF5048" w:rsidDel="00460674">
          <w:rPr>
            <w:rFonts w:hint="eastAsia"/>
          </w:rPr>
          <w:delText>以下の規則に従って</w:delText>
        </w:r>
        <w:r w:rsidR="007F45AC" w:rsidRPr="00AF5048" w:rsidDel="00460674">
          <w:rPr>
            <w:rFonts w:hint="eastAsia"/>
          </w:rPr>
          <w:delText>データ型</w:delText>
        </w:r>
        <w:r w:rsidR="00C95741" w:rsidRPr="00AF5048" w:rsidDel="00460674">
          <w:rPr>
            <w:rFonts w:hint="eastAsia"/>
          </w:rPr>
          <w:delText>が切り替わる。</w:delText>
        </w:r>
        <w:r w:rsidRPr="00AF5048" w:rsidDel="00460674">
          <w:rPr>
            <w:rFonts w:cs="Batang" w:hint="eastAsia"/>
          </w:rPr>
          <w:delText>共通的</w:delText>
        </w:r>
        <w:r w:rsidRPr="00AF5048" w:rsidDel="00460674">
          <w:rPr>
            <w:rFonts w:hint="eastAsia"/>
          </w:rPr>
          <w:delText>に格納されるカラムは</w:delText>
        </w:r>
        <w:r w:rsidR="00555E62" w:rsidRPr="00AF5048" w:rsidDel="00460674">
          <w:rPr>
            <w:rFonts w:cs="Batang" w:hint="eastAsia"/>
          </w:rPr>
          <w:delText>、「</w:delText>
        </w:r>
        <w:r w:rsidR="00555E62" w:rsidRPr="00AF5048" w:rsidDel="00460674">
          <w:rPr>
            <w:rFonts w:cs="Batang" w:hint="eastAsia"/>
          </w:rPr>
          <w:delText>1.10</w:delText>
        </w:r>
        <w:r w:rsidR="00555E62" w:rsidRPr="00AF5048" w:rsidDel="00460674">
          <w:rPr>
            <w:rFonts w:cs="Batang" w:hint="eastAsia"/>
          </w:rPr>
          <w:delText xml:space="preserve">　テーブル共通カラム」に別途定義されている。</w:delText>
        </w:r>
      </w:del>
      <w:ins w:id="301" w:author="宋 哲均" w:date="2019-08-08T12:39:00Z">
        <w:r w:rsidR="00460674" w:rsidRPr="00460674">
          <w:rPr>
            <w:rFonts w:cs="Batang"/>
          </w:rPr>
          <w:t>The data type of the table is created based on ORACLE. In the case of DB2, the data type is switched according to the following rules. Commonly stored columns are defined separately in “1.10 Table common columns”.</w:t>
        </w:r>
      </w:ins>
    </w:p>
    <w:p w14:paraId="08F96795" w14:textId="77777777" w:rsidR="009D4573" w:rsidRPr="00AF5048" w:rsidRDefault="009D4573"/>
    <w:p w14:paraId="65AC97AA" w14:textId="057C8681" w:rsidR="009D4573" w:rsidRPr="00460674" w:rsidRDefault="009D4573">
      <w:pPr>
        <w:pStyle w:val="aff4"/>
        <w:keepNext/>
        <w:autoSpaceDE w:val="0"/>
        <w:autoSpaceDN w:val="0"/>
        <w:rPr>
          <w:rFonts w:eastAsia="ＭＳ 明朝"/>
          <w:rPrChange w:id="302" w:author="宋 哲均" w:date="2019-08-08T12:37:00Z">
            <w:rPr/>
          </w:rPrChange>
        </w:rPr>
        <w:pPrChange w:id="303" w:author="Seongeun Woo" w:date="2016-10-13T18:41:00Z">
          <w:pPr>
            <w:pStyle w:val="aff4"/>
            <w:keepNext/>
          </w:pPr>
        </w:pPrChange>
      </w:pPr>
      <w:r w:rsidRPr="00AF5048">
        <w:rPr>
          <w:rFonts w:hint="eastAsia"/>
        </w:rPr>
        <w:t>[</w:t>
      </w:r>
      <w:ins w:id="304" w:author="宋 哲均" w:date="2019-08-08T12:40:00Z">
        <w:r w:rsidR="00460674">
          <w:rPr>
            <w:rFonts w:hint="eastAsia"/>
          </w:rPr>
          <w:t>T</w:t>
        </w:r>
        <w:r w:rsidR="00460674">
          <w:t>able</w:t>
        </w:r>
      </w:ins>
      <w:del w:id="305" w:author="宋 哲均" w:date="2019-08-08T12:40:00Z">
        <w:r w:rsidRPr="00AF5048" w:rsidDel="00460674">
          <w:rPr>
            <w:rFonts w:hint="eastAsia"/>
          </w:rPr>
          <w:delText>表</w:delText>
        </w:r>
      </w:del>
      <w:r w:rsidRPr="00AF5048">
        <w:rPr>
          <w:rFonts w:hint="eastAsia"/>
        </w:rPr>
        <w:t xml:space="preserve"> </w:t>
      </w:r>
      <w:r w:rsidRPr="00AF5048">
        <w:fldChar w:fldCharType="begin"/>
      </w:r>
      <w:r w:rsidRPr="00AF5048">
        <w:instrText xml:space="preserve"> </w:instrText>
      </w:r>
      <w:r w:rsidRPr="00AF5048">
        <w:rPr>
          <w:rFonts w:hint="eastAsia"/>
        </w:rPr>
        <w:instrText>SEQ [</w:instrText>
      </w:r>
      <w:r w:rsidRPr="00AF5048">
        <w:rPr>
          <w:rFonts w:hint="eastAsia"/>
        </w:rPr>
        <w:instrText>表</w:instrText>
      </w:r>
      <w:r w:rsidRPr="00AF5048">
        <w:rPr>
          <w:rFonts w:hint="eastAsia"/>
        </w:rPr>
        <w:instrText xml:space="preserve"> \* ARABIC</w:instrText>
      </w:r>
      <w:r w:rsidRPr="00AF5048">
        <w:instrText xml:space="preserve"> </w:instrText>
      </w:r>
      <w:r w:rsidRPr="00AF5048">
        <w:fldChar w:fldCharType="separate"/>
      </w:r>
      <w:r w:rsidR="00A327E5" w:rsidRPr="00AF5048">
        <w:rPr>
          <w:noProof/>
        </w:rPr>
        <w:t>1</w:t>
      </w:r>
      <w:r w:rsidRPr="00AF5048">
        <w:fldChar w:fldCharType="end"/>
      </w:r>
      <w:r w:rsidRPr="00AF5048">
        <w:rPr>
          <w:rFonts w:hint="eastAsia"/>
        </w:rPr>
        <w:t>]</w:t>
      </w:r>
    </w:p>
    <w:tbl>
      <w:tblPr>
        <w:tblStyle w:val="afff"/>
        <w:tblW w:w="9214" w:type="dxa"/>
        <w:tblInd w:w="-34" w:type="dxa"/>
        <w:tblLook w:val="04A0" w:firstRow="1" w:lastRow="0" w:firstColumn="1" w:lastColumn="0" w:noHBand="0" w:noVBand="1"/>
        <w:tblPrChange w:id="306" w:author="InnoRules" w:date="2016-10-11T09:43:00Z">
          <w:tblPr>
            <w:tblStyle w:val="afff"/>
            <w:tblW w:w="9214" w:type="dxa"/>
            <w:tblInd w:w="-34" w:type="dxa"/>
            <w:tblLook w:val="04A0" w:firstRow="1" w:lastRow="0" w:firstColumn="1" w:lastColumn="0" w:noHBand="0" w:noVBand="1"/>
          </w:tblPr>
        </w:tblPrChange>
      </w:tblPr>
      <w:tblGrid>
        <w:gridCol w:w="2127"/>
        <w:gridCol w:w="2268"/>
        <w:gridCol w:w="4819"/>
        <w:tblGridChange w:id="307">
          <w:tblGrid>
            <w:gridCol w:w="635"/>
            <w:gridCol w:w="1492"/>
            <w:gridCol w:w="635"/>
            <w:gridCol w:w="1633"/>
            <w:gridCol w:w="635"/>
            <w:gridCol w:w="4184"/>
            <w:gridCol w:w="635"/>
          </w:tblGrid>
        </w:tblGridChange>
      </w:tblGrid>
      <w:tr w:rsidR="009D4573" w:rsidRPr="00AF5048" w14:paraId="330ACA38" w14:textId="77777777" w:rsidTr="008945AB">
        <w:trPr>
          <w:trHeight w:val="287"/>
          <w:trPrChange w:id="308" w:author="InnoRules" w:date="2016-10-11T09:43:00Z">
            <w:trPr>
              <w:gridBefore w:val="1"/>
            </w:trPr>
          </w:trPrChange>
        </w:trPr>
        <w:tc>
          <w:tcPr>
            <w:tcW w:w="2127" w:type="dxa"/>
            <w:shd w:val="clear" w:color="auto" w:fill="EEECE1"/>
            <w:vAlign w:val="center"/>
            <w:tcPrChange w:id="309" w:author="InnoRules" w:date="2016-10-11T09:43:00Z">
              <w:tcPr>
                <w:tcW w:w="2127" w:type="dxa"/>
                <w:gridSpan w:val="2"/>
                <w:shd w:val="clear" w:color="auto" w:fill="EEECE1"/>
                <w:vAlign w:val="center"/>
              </w:tcPr>
            </w:tcPrChange>
          </w:tcPr>
          <w:p w14:paraId="283179F4" w14:textId="77777777" w:rsidR="009D4573" w:rsidRPr="00AF5048" w:rsidRDefault="009D4573">
            <w:pPr>
              <w:pStyle w:val="afff0"/>
              <w:wordWrap/>
              <w:pPrChange w:id="310" w:author="Seongeun Woo" w:date="2016-10-13T18:41:00Z">
                <w:pPr>
                  <w:pStyle w:val="afff0"/>
                </w:pPr>
              </w:pPrChange>
            </w:pPr>
            <w:r w:rsidRPr="00AF5048">
              <w:rPr>
                <w:rFonts w:hint="eastAsia"/>
              </w:rPr>
              <w:t xml:space="preserve">ORACLE </w:t>
            </w:r>
          </w:p>
        </w:tc>
        <w:tc>
          <w:tcPr>
            <w:tcW w:w="2268" w:type="dxa"/>
            <w:shd w:val="clear" w:color="auto" w:fill="EEECE1"/>
            <w:vAlign w:val="center"/>
            <w:tcPrChange w:id="311" w:author="InnoRules" w:date="2016-10-11T09:43:00Z">
              <w:tcPr>
                <w:tcW w:w="2268" w:type="dxa"/>
                <w:gridSpan w:val="2"/>
                <w:shd w:val="clear" w:color="auto" w:fill="EEECE1"/>
                <w:vAlign w:val="center"/>
              </w:tcPr>
            </w:tcPrChange>
          </w:tcPr>
          <w:p w14:paraId="0D2047A8" w14:textId="77777777" w:rsidR="009D4573" w:rsidRPr="00AF5048" w:rsidRDefault="009D4573">
            <w:pPr>
              <w:pStyle w:val="afff0"/>
              <w:wordWrap/>
              <w:pPrChange w:id="312" w:author="Seongeun Woo" w:date="2016-10-13T18:41:00Z">
                <w:pPr>
                  <w:pStyle w:val="afff0"/>
                </w:pPr>
              </w:pPrChange>
            </w:pPr>
            <w:r w:rsidRPr="00AF5048">
              <w:rPr>
                <w:rFonts w:hint="eastAsia"/>
              </w:rPr>
              <w:t>D</w:t>
            </w:r>
            <w:r w:rsidRPr="00AF5048">
              <w:t xml:space="preserve">B2 </w:t>
            </w:r>
          </w:p>
        </w:tc>
        <w:tc>
          <w:tcPr>
            <w:tcW w:w="4819" w:type="dxa"/>
            <w:shd w:val="clear" w:color="auto" w:fill="EEECE1"/>
            <w:vAlign w:val="center"/>
            <w:tcPrChange w:id="313" w:author="InnoRules" w:date="2016-10-11T09:43:00Z">
              <w:tcPr>
                <w:tcW w:w="4819" w:type="dxa"/>
                <w:gridSpan w:val="2"/>
                <w:shd w:val="clear" w:color="auto" w:fill="EEECE1"/>
                <w:vAlign w:val="center"/>
              </w:tcPr>
            </w:tcPrChange>
          </w:tcPr>
          <w:p w14:paraId="2A69AC7C" w14:textId="159DB8E2" w:rsidR="009D4573" w:rsidRPr="00AF5048" w:rsidRDefault="008D396F">
            <w:pPr>
              <w:pStyle w:val="afff0"/>
              <w:wordWrap/>
              <w:pPrChange w:id="314" w:author="Seongeun Woo" w:date="2016-10-13T18:41:00Z">
                <w:pPr>
                  <w:pStyle w:val="afff0"/>
                </w:pPr>
              </w:pPrChange>
            </w:pPr>
            <w:ins w:id="315" w:author="宋 哲均" w:date="2019-08-09T15:28:00Z">
              <w:r w:rsidRPr="001D2C85">
                <w:t>Remarks</w:t>
              </w:r>
            </w:ins>
            <w:del w:id="316" w:author="宋 哲均" w:date="2019-08-09T15:28:00Z">
              <w:r w:rsidR="009D4573" w:rsidRPr="00AF5048" w:rsidDel="008D396F">
                <w:rPr>
                  <w:rFonts w:hint="eastAsia"/>
                </w:rPr>
                <w:delText>備考</w:delText>
              </w:r>
            </w:del>
          </w:p>
        </w:tc>
      </w:tr>
      <w:tr w:rsidR="009D4573" w:rsidRPr="00AF5048" w14:paraId="7CB09A23" w14:textId="77777777" w:rsidTr="003B43F9">
        <w:tc>
          <w:tcPr>
            <w:tcW w:w="2127" w:type="dxa"/>
            <w:vAlign w:val="center"/>
          </w:tcPr>
          <w:p w14:paraId="3FFC9086" w14:textId="77777777" w:rsidR="009D4573" w:rsidRPr="00AF5048" w:rsidRDefault="009D4573">
            <w:pPr>
              <w:pStyle w:val="afff1"/>
              <w:autoSpaceDE w:val="0"/>
              <w:autoSpaceDN w:val="0"/>
              <w:pPrChange w:id="317" w:author="Seongeun Woo" w:date="2016-10-13T18:41:00Z">
                <w:pPr>
                  <w:pStyle w:val="afff1"/>
                </w:pPr>
              </w:pPrChange>
            </w:pPr>
            <w:r w:rsidRPr="00AF5048">
              <w:rPr>
                <w:rFonts w:hint="eastAsia"/>
              </w:rPr>
              <w:t>NUMBER</w:t>
            </w:r>
          </w:p>
        </w:tc>
        <w:tc>
          <w:tcPr>
            <w:tcW w:w="2268" w:type="dxa"/>
            <w:vAlign w:val="center"/>
          </w:tcPr>
          <w:p w14:paraId="574137C6" w14:textId="77777777" w:rsidR="009D4573" w:rsidRPr="00AF5048" w:rsidRDefault="009D4573">
            <w:pPr>
              <w:pStyle w:val="afff1"/>
              <w:autoSpaceDE w:val="0"/>
              <w:autoSpaceDN w:val="0"/>
              <w:pPrChange w:id="318" w:author="Seongeun Woo" w:date="2016-10-13T18:41:00Z">
                <w:pPr>
                  <w:pStyle w:val="afff1"/>
                </w:pPr>
              </w:pPrChange>
            </w:pPr>
            <w:r w:rsidRPr="00AF5048">
              <w:rPr>
                <w:rFonts w:hint="eastAsia"/>
              </w:rPr>
              <w:t>DECIMAL</w:t>
            </w:r>
          </w:p>
        </w:tc>
        <w:tc>
          <w:tcPr>
            <w:tcW w:w="4819" w:type="dxa"/>
            <w:vAlign w:val="center"/>
          </w:tcPr>
          <w:p w14:paraId="7C0591A0" w14:textId="5E459067" w:rsidR="009D4573" w:rsidRPr="00AF5048" w:rsidRDefault="00460674">
            <w:pPr>
              <w:pStyle w:val="afff1"/>
              <w:autoSpaceDE w:val="0"/>
              <w:autoSpaceDN w:val="0"/>
              <w:rPr>
                <w:lang w:eastAsia="ko-KR"/>
              </w:rPr>
              <w:pPrChange w:id="319" w:author="Seongeun Woo" w:date="2016-10-13T18:41:00Z">
                <w:pPr>
                  <w:pStyle w:val="afff1"/>
                </w:pPr>
              </w:pPrChange>
            </w:pPr>
            <w:ins w:id="320" w:author="宋 哲均" w:date="2019-08-08T12:43:00Z">
              <w:r w:rsidRPr="00460674">
                <w:rPr>
                  <w:lang w:eastAsia="ko-KR"/>
                </w:rPr>
                <w:t>When the number of digits is defined in ORACLE</w:t>
              </w:r>
            </w:ins>
            <w:ins w:id="321" w:author="宋 哲均" w:date="2019-08-08T12:41:00Z">
              <w:r w:rsidRPr="00460674">
                <w:rPr>
                  <w:lang w:eastAsia="ko-KR"/>
                </w:rPr>
                <w:t xml:space="preserve"> (</w:t>
              </w:r>
            </w:ins>
            <w:ins w:id="322" w:author="宋 哲均" w:date="2019-08-08T12:42:00Z">
              <w:r>
                <w:rPr>
                  <w:lang w:eastAsia="ko-KR"/>
                </w:rPr>
                <w:t>example</w:t>
              </w:r>
            </w:ins>
            <w:del w:id="323" w:author="宋 哲均" w:date="2019-08-08T12:42:00Z">
              <w:r w:rsidR="009D4573" w:rsidRPr="00AF5048" w:rsidDel="00460674">
                <w:rPr>
                  <w:rFonts w:hint="eastAsia"/>
                  <w:lang w:eastAsia="ko-KR"/>
                </w:rPr>
                <w:delText>ORACLE</w:delText>
              </w:r>
              <w:r w:rsidR="009D4573" w:rsidRPr="00AF5048" w:rsidDel="00460674">
                <w:rPr>
                  <w:rFonts w:hint="eastAsia"/>
                </w:rPr>
                <w:delText>に桁数が指定された場合　例</w:delText>
              </w:r>
            </w:del>
            <w:r w:rsidR="009D4573" w:rsidRPr="00AF5048">
              <w:rPr>
                <w:rFonts w:hint="eastAsia"/>
                <w:lang w:eastAsia="ko-KR"/>
              </w:rPr>
              <w:t>) NUMBER(10,2)</w:t>
            </w:r>
          </w:p>
        </w:tc>
      </w:tr>
      <w:tr w:rsidR="009D4573" w:rsidRPr="00AF5048" w14:paraId="575E5F6D" w14:textId="77777777" w:rsidTr="003B43F9">
        <w:tc>
          <w:tcPr>
            <w:tcW w:w="2127" w:type="dxa"/>
            <w:vAlign w:val="center"/>
          </w:tcPr>
          <w:p w14:paraId="1E162A07" w14:textId="77777777" w:rsidR="009D4573" w:rsidRPr="00AF5048" w:rsidRDefault="009D4573">
            <w:pPr>
              <w:pStyle w:val="afff1"/>
              <w:autoSpaceDE w:val="0"/>
              <w:autoSpaceDN w:val="0"/>
              <w:pPrChange w:id="324" w:author="Seongeun Woo" w:date="2016-10-13T18:41:00Z">
                <w:pPr>
                  <w:pStyle w:val="afff1"/>
                </w:pPr>
              </w:pPrChange>
            </w:pPr>
            <w:r w:rsidRPr="00AF5048">
              <w:rPr>
                <w:rFonts w:hint="eastAsia"/>
              </w:rPr>
              <w:t>NUMBER</w:t>
            </w:r>
          </w:p>
        </w:tc>
        <w:tc>
          <w:tcPr>
            <w:tcW w:w="2268" w:type="dxa"/>
            <w:vAlign w:val="center"/>
          </w:tcPr>
          <w:p w14:paraId="53570504" w14:textId="77777777" w:rsidR="009D4573" w:rsidRPr="00AF5048" w:rsidRDefault="009D4573">
            <w:pPr>
              <w:pStyle w:val="afff1"/>
              <w:autoSpaceDE w:val="0"/>
              <w:autoSpaceDN w:val="0"/>
              <w:pPrChange w:id="325" w:author="Seongeun Woo" w:date="2016-10-13T18:41:00Z">
                <w:pPr>
                  <w:pStyle w:val="afff1"/>
                </w:pPr>
              </w:pPrChange>
            </w:pPr>
            <w:r w:rsidRPr="00AF5048">
              <w:rPr>
                <w:rFonts w:hint="eastAsia"/>
              </w:rPr>
              <w:t>INTEGER</w:t>
            </w:r>
          </w:p>
        </w:tc>
        <w:tc>
          <w:tcPr>
            <w:tcW w:w="4819" w:type="dxa"/>
            <w:vAlign w:val="center"/>
          </w:tcPr>
          <w:p w14:paraId="4C684651" w14:textId="72D96AF0" w:rsidR="009D4573" w:rsidRPr="00AF5048" w:rsidRDefault="00460674">
            <w:pPr>
              <w:pStyle w:val="afff1"/>
              <w:autoSpaceDE w:val="0"/>
              <w:autoSpaceDN w:val="0"/>
              <w:pPrChange w:id="326" w:author="Seongeun Woo" w:date="2016-10-13T18:41:00Z">
                <w:pPr>
                  <w:pStyle w:val="afff1"/>
                </w:pPr>
              </w:pPrChange>
            </w:pPr>
            <w:ins w:id="327" w:author="宋 哲均" w:date="2019-08-08T12:43:00Z">
              <w:r w:rsidRPr="00460674">
                <w:t xml:space="preserve">When the number of digits is </w:t>
              </w:r>
              <w:r>
                <w:t xml:space="preserve">not </w:t>
              </w:r>
              <w:r w:rsidRPr="00460674">
                <w:t>defined in ORACLE</w:t>
              </w:r>
            </w:ins>
            <w:del w:id="328" w:author="宋 哲均" w:date="2019-08-08T12:43:00Z">
              <w:r w:rsidR="009D4573" w:rsidRPr="00AF5048" w:rsidDel="00460674">
                <w:rPr>
                  <w:rFonts w:hint="eastAsia"/>
                </w:rPr>
                <w:delText>ORACLE</w:delText>
              </w:r>
              <w:r w:rsidR="009D4573" w:rsidRPr="00AF5048" w:rsidDel="00460674">
                <w:rPr>
                  <w:rFonts w:hint="eastAsia"/>
                </w:rPr>
                <w:delText>に桁数が指定されていない場合</w:delText>
              </w:r>
            </w:del>
          </w:p>
        </w:tc>
      </w:tr>
      <w:tr w:rsidR="009D4573" w:rsidRPr="00AF5048" w14:paraId="44CD5110" w14:textId="77777777" w:rsidTr="003B43F9">
        <w:tc>
          <w:tcPr>
            <w:tcW w:w="2127" w:type="dxa"/>
            <w:vAlign w:val="center"/>
          </w:tcPr>
          <w:p w14:paraId="5A7FB5CF" w14:textId="77777777" w:rsidR="009D4573" w:rsidRPr="00AF5048" w:rsidRDefault="009D4573">
            <w:pPr>
              <w:pStyle w:val="afff1"/>
              <w:autoSpaceDE w:val="0"/>
              <w:autoSpaceDN w:val="0"/>
              <w:pPrChange w:id="329" w:author="Seongeun Woo" w:date="2016-10-13T18:41:00Z">
                <w:pPr>
                  <w:pStyle w:val="afff1"/>
                </w:pPr>
              </w:pPrChange>
            </w:pPr>
            <w:r w:rsidRPr="00AF5048">
              <w:t>VARCHAR2</w:t>
            </w:r>
          </w:p>
        </w:tc>
        <w:tc>
          <w:tcPr>
            <w:tcW w:w="2268" w:type="dxa"/>
            <w:vAlign w:val="center"/>
          </w:tcPr>
          <w:p w14:paraId="706E9E89" w14:textId="77777777" w:rsidR="009D4573" w:rsidRPr="00AF5048" w:rsidRDefault="009D4573">
            <w:pPr>
              <w:pStyle w:val="afff1"/>
              <w:autoSpaceDE w:val="0"/>
              <w:autoSpaceDN w:val="0"/>
              <w:pPrChange w:id="330" w:author="Seongeun Woo" w:date="2016-10-13T18:41:00Z">
                <w:pPr>
                  <w:pStyle w:val="afff1"/>
                </w:pPr>
              </w:pPrChange>
            </w:pPr>
            <w:r w:rsidRPr="00AF5048">
              <w:t>VARCHAR</w:t>
            </w:r>
          </w:p>
        </w:tc>
        <w:tc>
          <w:tcPr>
            <w:tcW w:w="4819" w:type="dxa"/>
            <w:vAlign w:val="center"/>
          </w:tcPr>
          <w:p w14:paraId="5EC4F3E4" w14:textId="77777777" w:rsidR="009D4573" w:rsidRPr="00AF5048" w:rsidRDefault="009D4573">
            <w:pPr>
              <w:pStyle w:val="afff1"/>
              <w:autoSpaceDE w:val="0"/>
              <w:autoSpaceDN w:val="0"/>
              <w:pPrChange w:id="331" w:author="Seongeun Woo" w:date="2016-10-13T18:41:00Z">
                <w:pPr>
                  <w:pStyle w:val="afff1"/>
                </w:pPr>
              </w:pPrChange>
            </w:pPr>
          </w:p>
        </w:tc>
      </w:tr>
      <w:tr w:rsidR="009D4573" w:rsidRPr="00AF5048" w14:paraId="157D74E0" w14:textId="77777777" w:rsidTr="003B43F9">
        <w:tc>
          <w:tcPr>
            <w:tcW w:w="2127" w:type="dxa"/>
            <w:vAlign w:val="center"/>
          </w:tcPr>
          <w:p w14:paraId="13ABA77C" w14:textId="77777777" w:rsidR="009D4573" w:rsidRPr="00AF5048" w:rsidRDefault="009D4573">
            <w:pPr>
              <w:pStyle w:val="afff1"/>
              <w:autoSpaceDE w:val="0"/>
              <w:autoSpaceDN w:val="0"/>
              <w:pPrChange w:id="332" w:author="Seongeun Woo" w:date="2016-10-13T18:41:00Z">
                <w:pPr>
                  <w:pStyle w:val="afff1"/>
                </w:pPr>
              </w:pPrChange>
            </w:pPr>
            <w:r w:rsidRPr="00AF5048">
              <w:t>NVARCHAR2</w:t>
            </w:r>
          </w:p>
        </w:tc>
        <w:tc>
          <w:tcPr>
            <w:tcW w:w="2268" w:type="dxa"/>
            <w:vAlign w:val="center"/>
          </w:tcPr>
          <w:p w14:paraId="3B44FD44" w14:textId="77777777" w:rsidR="009D4573" w:rsidRPr="00AF5048" w:rsidRDefault="009D4573">
            <w:pPr>
              <w:pStyle w:val="afff1"/>
              <w:autoSpaceDE w:val="0"/>
              <w:autoSpaceDN w:val="0"/>
              <w:pPrChange w:id="333" w:author="Seongeun Woo" w:date="2016-10-13T18:41:00Z">
                <w:pPr>
                  <w:pStyle w:val="afff1"/>
                </w:pPr>
              </w:pPrChange>
            </w:pPr>
            <w:r w:rsidRPr="00AF5048">
              <w:t>NVARCHAR</w:t>
            </w:r>
          </w:p>
        </w:tc>
        <w:tc>
          <w:tcPr>
            <w:tcW w:w="4819" w:type="dxa"/>
            <w:vAlign w:val="center"/>
          </w:tcPr>
          <w:p w14:paraId="60B4DC8A" w14:textId="77777777" w:rsidR="009D4573" w:rsidRPr="00AF5048" w:rsidRDefault="009D4573">
            <w:pPr>
              <w:pStyle w:val="afff1"/>
              <w:autoSpaceDE w:val="0"/>
              <w:autoSpaceDN w:val="0"/>
              <w:pPrChange w:id="334" w:author="Seongeun Woo" w:date="2016-10-13T18:41:00Z">
                <w:pPr>
                  <w:pStyle w:val="afff1"/>
                </w:pPr>
              </w:pPrChange>
            </w:pPr>
          </w:p>
        </w:tc>
      </w:tr>
    </w:tbl>
    <w:p w14:paraId="463FFB9A" w14:textId="7591EDC5" w:rsidR="00EF3AD8" w:rsidRPr="00AF5048" w:rsidRDefault="00EF3AD8">
      <w:pPr>
        <w:autoSpaceDE w:val="0"/>
        <w:autoSpaceDN w:val="0"/>
        <w:rPr>
          <w:rFonts w:cs="Batang"/>
        </w:rPr>
        <w:pPrChange w:id="335" w:author="Seongeun Woo" w:date="2016-10-13T18:41:00Z">
          <w:pPr/>
        </w:pPrChange>
      </w:pPr>
    </w:p>
    <w:p w14:paraId="738FB81B" w14:textId="77777777" w:rsidR="00EF3AD8" w:rsidRDefault="00EF3AD8">
      <w:pPr>
        <w:pStyle w:val="20"/>
        <w:wordWrap/>
        <w:rPr>
          <w:ins w:id="336" w:author="InnoRules" w:date="2016-10-11T09:44:00Z"/>
        </w:rPr>
        <w:pPrChange w:id="337" w:author="Seongeun Woo" w:date="2016-10-13T18:41:00Z">
          <w:pPr>
            <w:pStyle w:val="20"/>
          </w:pPr>
        </w:pPrChange>
      </w:pPr>
      <w:bookmarkStart w:id="338" w:name="_Toc414631548"/>
      <w:bookmarkStart w:id="339" w:name="_Toc430358064"/>
      <w:bookmarkStart w:id="340" w:name="_Toc446339088"/>
      <w:bookmarkStart w:id="341" w:name="_Toc16256923"/>
      <w:r w:rsidRPr="00AF5048">
        <w:rPr>
          <w:rFonts w:hint="eastAsia"/>
        </w:rPr>
        <w:t>OBJ1000</w:t>
      </w:r>
      <w:bookmarkEnd w:id="338"/>
      <w:bookmarkEnd w:id="339"/>
      <w:bookmarkEnd w:id="340"/>
      <w:bookmarkEnd w:id="341"/>
    </w:p>
    <w:p w14:paraId="55387294" w14:textId="77777777" w:rsidR="008945AB" w:rsidRPr="00460674" w:rsidRDefault="008945AB">
      <w:pPr>
        <w:pPrChange w:id="342" w:author="창환" w:date="2016-10-23T21:36:00Z">
          <w:pPr>
            <w:pStyle w:val="20"/>
          </w:pPr>
        </w:pPrChange>
      </w:pPr>
    </w:p>
    <w:p w14:paraId="253F0232" w14:textId="444A33A2" w:rsidR="00C26188" w:rsidRPr="00AF5048" w:rsidRDefault="00C26188">
      <w:pPr>
        <w:pStyle w:val="aff4"/>
        <w:keepNext/>
        <w:autoSpaceDE w:val="0"/>
        <w:autoSpaceDN w:val="0"/>
        <w:pPrChange w:id="343" w:author="Seongeun Woo" w:date="2016-10-13T18:41:00Z">
          <w:pPr>
            <w:pStyle w:val="aff4"/>
            <w:keepNext/>
          </w:pPr>
        </w:pPrChange>
      </w:pPr>
      <w:r w:rsidRPr="00AF5048">
        <w:rPr>
          <w:rFonts w:hint="eastAsia"/>
        </w:rPr>
        <w:t>[</w:t>
      </w:r>
      <w:ins w:id="344" w:author="宋 哲均" w:date="2019-08-08T13:14:00Z">
        <w:r w:rsidR="001D2C85">
          <w:rPr>
            <w:rFonts w:hint="eastAsia"/>
          </w:rPr>
          <w:t>T</w:t>
        </w:r>
        <w:r w:rsidR="001D2C85">
          <w:t>able</w:t>
        </w:r>
      </w:ins>
      <w:del w:id="345" w:author="宋 哲均" w:date="2019-08-08T13:14:00Z">
        <w:r w:rsidRPr="00AF5048" w:rsidDel="001D2C85">
          <w:rPr>
            <w:rFonts w:hint="eastAsia"/>
          </w:rPr>
          <w:delText>表</w:delText>
        </w:r>
      </w:del>
      <w:r w:rsidRPr="00AF5048">
        <w:rPr>
          <w:rFonts w:hint="eastAsia"/>
        </w:rPr>
        <w:t xml:space="preserve"> </w:t>
      </w:r>
      <w:r w:rsidRPr="00AF5048">
        <w:fldChar w:fldCharType="begin"/>
      </w:r>
      <w:r w:rsidRPr="00AF5048">
        <w:instrText xml:space="preserve"> </w:instrText>
      </w:r>
      <w:r w:rsidRPr="00AF5048">
        <w:rPr>
          <w:rFonts w:hint="eastAsia"/>
        </w:rPr>
        <w:instrText>SEQ [</w:instrText>
      </w:r>
      <w:r w:rsidRPr="00AF5048">
        <w:rPr>
          <w:rFonts w:hint="eastAsia"/>
        </w:rPr>
        <w:instrText>表</w:instrText>
      </w:r>
      <w:r w:rsidRPr="00AF5048">
        <w:rPr>
          <w:rFonts w:hint="eastAsia"/>
        </w:rPr>
        <w:instrText xml:space="preserve"> \* ARABIC</w:instrText>
      </w:r>
      <w:r w:rsidRPr="00AF5048">
        <w:instrText xml:space="preserve"> </w:instrText>
      </w:r>
      <w:r w:rsidRPr="00AF5048">
        <w:fldChar w:fldCharType="separate"/>
      </w:r>
      <w:r w:rsidR="00A327E5" w:rsidRPr="00AF5048">
        <w:rPr>
          <w:noProof/>
        </w:rPr>
        <w:t>2</w:t>
      </w:r>
      <w:r w:rsidRPr="00AF5048">
        <w:fldChar w:fldCharType="end"/>
      </w:r>
      <w:r w:rsidRPr="00AF5048">
        <w:rPr>
          <w:rFonts w:hint="eastAsia"/>
        </w:rPr>
        <w:t>]</w:t>
      </w:r>
    </w:p>
    <w:tbl>
      <w:tblPr>
        <w:tblStyle w:val="afff"/>
        <w:tblW w:w="9242" w:type="dxa"/>
        <w:tblLook w:val="04A0" w:firstRow="1" w:lastRow="0" w:firstColumn="1" w:lastColumn="0" w:noHBand="0" w:noVBand="1"/>
        <w:tblPrChange w:id="346" w:author="宋 哲均" w:date="2019-08-09T13:32:00Z">
          <w:tblPr>
            <w:tblStyle w:val="afff"/>
            <w:tblW w:w="9242" w:type="dxa"/>
            <w:tblLook w:val="04A0" w:firstRow="1" w:lastRow="0" w:firstColumn="1" w:lastColumn="0" w:noHBand="0" w:noVBand="1"/>
          </w:tblPr>
        </w:tblPrChange>
      </w:tblPr>
      <w:tblGrid>
        <w:gridCol w:w="1567"/>
        <w:gridCol w:w="3957"/>
        <w:gridCol w:w="2348"/>
        <w:gridCol w:w="1370"/>
        <w:tblGridChange w:id="347">
          <w:tblGrid>
            <w:gridCol w:w="1567"/>
            <w:gridCol w:w="4495"/>
            <w:gridCol w:w="1810"/>
            <w:gridCol w:w="1370"/>
          </w:tblGrid>
        </w:tblGridChange>
      </w:tblGrid>
      <w:tr w:rsidR="00EF3AD8" w:rsidRPr="00AF5048" w14:paraId="3F0DC139" w14:textId="77777777" w:rsidTr="009460DD">
        <w:trPr>
          <w:trHeight w:val="342"/>
          <w:tblHeader/>
          <w:trPrChange w:id="348" w:author="宋 哲均" w:date="2019-08-09T13:32:00Z">
            <w:trPr>
              <w:trHeight w:val="449"/>
            </w:trPr>
          </w:trPrChange>
        </w:trPr>
        <w:tc>
          <w:tcPr>
            <w:tcW w:w="1567" w:type="dxa"/>
            <w:shd w:val="clear" w:color="auto" w:fill="EEECE1"/>
            <w:vAlign w:val="center"/>
            <w:tcPrChange w:id="349" w:author="宋 哲均" w:date="2019-08-09T13:32:00Z">
              <w:tcPr>
                <w:tcW w:w="1567" w:type="dxa"/>
                <w:shd w:val="clear" w:color="auto" w:fill="EEECE1"/>
                <w:vAlign w:val="center"/>
              </w:tcPr>
            </w:tcPrChange>
          </w:tcPr>
          <w:p w14:paraId="6B96DADE" w14:textId="65B472D6" w:rsidR="00EF3AD8" w:rsidRPr="00574361" w:rsidRDefault="001D2C85">
            <w:pPr>
              <w:pStyle w:val="afff0"/>
              <w:wordWrap/>
              <w:pPrChange w:id="350" w:author="Seongeun Woo" w:date="2016-10-13T18:41:00Z">
                <w:pPr>
                  <w:pStyle w:val="afff0"/>
                </w:pPr>
              </w:pPrChange>
            </w:pPr>
            <w:ins w:id="351" w:author="宋 哲均" w:date="2019-08-08T13:13:00Z">
              <w:r>
                <w:rPr>
                  <w:rFonts w:hint="eastAsia"/>
                </w:rPr>
                <w:t>C</w:t>
              </w:r>
              <w:r>
                <w:t>olumn Name</w:t>
              </w:r>
            </w:ins>
            <w:del w:id="352" w:author="宋 哲均" w:date="2019-08-08T13:13:00Z">
              <w:r w:rsidR="00C72AC5" w:rsidRPr="00574361" w:rsidDel="001D2C85">
                <w:rPr>
                  <w:rFonts w:hint="eastAsia"/>
                </w:rPr>
                <w:delText>カラム名</w:delText>
              </w:r>
            </w:del>
          </w:p>
        </w:tc>
        <w:tc>
          <w:tcPr>
            <w:tcW w:w="3957" w:type="dxa"/>
            <w:shd w:val="clear" w:color="auto" w:fill="EEECE1"/>
            <w:vAlign w:val="center"/>
            <w:tcPrChange w:id="353" w:author="宋 哲均" w:date="2019-08-09T13:32:00Z">
              <w:tcPr>
                <w:tcW w:w="4495" w:type="dxa"/>
                <w:shd w:val="clear" w:color="auto" w:fill="EEECE1"/>
                <w:vAlign w:val="center"/>
              </w:tcPr>
            </w:tcPrChange>
          </w:tcPr>
          <w:p w14:paraId="1557689E" w14:textId="26F72DC8" w:rsidR="00EF3AD8" w:rsidRPr="00574361" w:rsidRDefault="001D2C85">
            <w:pPr>
              <w:pStyle w:val="afff0"/>
              <w:wordWrap/>
              <w:pPrChange w:id="354" w:author="Seongeun Woo" w:date="2016-10-13T18:41:00Z">
                <w:pPr>
                  <w:pStyle w:val="afff0"/>
                </w:pPr>
              </w:pPrChange>
            </w:pPr>
            <w:ins w:id="355" w:author="宋 哲均" w:date="2019-08-08T13:13:00Z">
              <w:r>
                <w:rPr>
                  <w:rFonts w:hint="eastAsia"/>
                </w:rPr>
                <w:t>D</w:t>
              </w:r>
              <w:r>
                <w:t>escription</w:t>
              </w:r>
            </w:ins>
            <w:del w:id="356" w:author="宋 哲均" w:date="2019-08-08T13:13:00Z">
              <w:r w:rsidR="00EF3AD8" w:rsidRPr="00574361" w:rsidDel="001D2C85">
                <w:rPr>
                  <w:rFonts w:hint="eastAsia"/>
                </w:rPr>
                <w:delText>説明</w:delText>
              </w:r>
            </w:del>
          </w:p>
        </w:tc>
        <w:tc>
          <w:tcPr>
            <w:tcW w:w="2348" w:type="dxa"/>
            <w:shd w:val="clear" w:color="auto" w:fill="EEECE1"/>
            <w:vAlign w:val="center"/>
            <w:tcPrChange w:id="357" w:author="宋 哲均" w:date="2019-08-09T13:32:00Z">
              <w:tcPr>
                <w:tcW w:w="1810" w:type="dxa"/>
                <w:shd w:val="clear" w:color="auto" w:fill="EEECE1"/>
                <w:vAlign w:val="center"/>
              </w:tcPr>
            </w:tcPrChange>
          </w:tcPr>
          <w:p w14:paraId="55553383" w14:textId="6A22FA3F" w:rsidR="00EF3AD8" w:rsidRPr="00574361" w:rsidRDefault="001D2C85">
            <w:pPr>
              <w:pStyle w:val="afff0"/>
              <w:wordWrap/>
              <w:pPrChange w:id="358" w:author="Seongeun Woo" w:date="2016-10-13T18:41:00Z">
                <w:pPr>
                  <w:pStyle w:val="afff0"/>
                </w:pPr>
              </w:pPrChange>
            </w:pPr>
            <w:ins w:id="359" w:author="宋 哲均" w:date="2019-08-08T13:14:00Z">
              <w:r w:rsidRPr="001D2C85">
                <w:t>Remarks</w:t>
              </w:r>
            </w:ins>
            <w:del w:id="360" w:author="宋 哲均" w:date="2019-08-08T13:13:00Z">
              <w:r w:rsidR="00EF3AD8" w:rsidRPr="00574361" w:rsidDel="001D2C85">
                <w:rPr>
                  <w:rFonts w:hint="eastAsia"/>
                </w:rPr>
                <w:delText>備考</w:delText>
              </w:r>
            </w:del>
          </w:p>
        </w:tc>
        <w:tc>
          <w:tcPr>
            <w:tcW w:w="1370" w:type="dxa"/>
            <w:shd w:val="clear" w:color="auto" w:fill="EEECE1"/>
            <w:vAlign w:val="center"/>
            <w:tcPrChange w:id="361" w:author="宋 哲均" w:date="2019-08-09T13:32:00Z">
              <w:tcPr>
                <w:tcW w:w="1370" w:type="dxa"/>
                <w:shd w:val="clear" w:color="auto" w:fill="EEECE1"/>
                <w:vAlign w:val="center"/>
              </w:tcPr>
            </w:tcPrChange>
          </w:tcPr>
          <w:p w14:paraId="40A618AF" w14:textId="21FAA903" w:rsidR="00EF3AD8" w:rsidRPr="00574361" w:rsidRDefault="001D2C85">
            <w:pPr>
              <w:pStyle w:val="afff0"/>
              <w:wordWrap/>
              <w:pPrChange w:id="362" w:author="Seongeun Woo" w:date="2016-10-13T18:41:00Z">
                <w:pPr>
                  <w:pStyle w:val="afff0"/>
                </w:pPr>
              </w:pPrChange>
            </w:pPr>
            <w:ins w:id="363" w:author="宋 哲均" w:date="2019-08-08T13:13:00Z">
              <w:r>
                <w:rPr>
                  <w:rFonts w:hint="eastAsia"/>
                </w:rPr>
                <w:t>D</w:t>
              </w:r>
              <w:r>
                <w:t>ata Type</w:t>
              </w:r>
            </w:ins>
            <w:del w:id="364" w:author="宋 哲均" w:date="2019-08-08T13:13:00Z">
              <w:r w:rsidR="00C72AC5" w:rsidRPr="00574361" w:rsidDel="001D2C85">
                <w:rPr>
                  <w:rFonts w:hint="eastAsia"/>
                </w:rPr>
                <w:delText>データ型</w:delText>
              </w:r>
            </w:del>
          </w:p>
        </w:tc>
      </w:tr>
      <w:tr w:rsidR="00EF3AD8" w:rsidRPr="00AF5048" w14:paraId="143B92DD" w14:textId="77777777" w:rsidTr="009460DD">
        <w:tc>
          <w:tcPr>
            <w:tcW w:w="1567" w:type="dxa"/>
            <w:vAlign w:val="center"/>
            <w:tcPrChange w:id="365" w:author="宋 哲均" w:date="2019-08-09T13:32:00Z">
              <w:tcPr>
                <w:tcW w:w="1567" w:type="dxa"/>
                <w:vAlign w:val="center"/>
              </w:tcPr>
            </w:tcPrChange>
          </w:tcPr>
          <w:p w14:paraId="0DBA84C5" w14:textId="77777777" w:rsidR="00EF3AD8" w:rsidRPr="00AF5048" w:rsidRDefault="00EF3AD8">
            <w:pPr>
              <w:pStyle w:val="afff1"/>
              <w:autoSpaceDE w:val="0"/>
              <w:autoSpaceDN w:val="0"/>
              <w:pPrChange w:id="366" w:author="Seongeun Woo" w:date="2016-10-13T18:41:00Z">
                <w:pPr>
                  <w:pStyle w:val="afff1"/>
                </w:pPr>
              </w:pPrChange>
            </w:pPr>
            <w:r w:rsidRPr="00AF5048">
              <w:rPr>
                <w:rFonts w:hint="eastAsia"/>
              </w:rPr>
              <w:t>TYPEID</w:t>
            </w:r>
          </w:p>
        </w:tc>
        <w:tc>
          <w:tcPr>
            <w:tcW w:w="3957" w:type="dxa"/>
            <w:vAlign w:val="center"/>
            <w:tcPrChange w:id="367" w:author="宋 哲均" w:date="2019-08-09T13:32:00Z">
              <w:tcPr>
                <w:tcW w:w="4495" w:type="dxa"/>
                <w:vAlign w:val="center"/>
              </w:tcPr>
            </w:tcPrChange>
          </w:tcPr>
          <w:p w14:paraId="478443F8" w14:textId="2EDFCB24" w:rsidR="00EF3AD8" w:rsidRPr="00AF5048" w:rsidRDefault="00EF3AD8">
            <w:pPr>
              <w:pStyle w:val="afff1"/>
              <w:autoSpaceDE w:val="0"/>
              <w:autoSpaceDN w:val="0"/>
              <w:pPrChange w:id="368" w:author="Seongeun Woo" w:date="2016-10-13T18:41:00Z">
                <w:pPr>
                  <w:pStyle w:val="afff1"/>
                </w:pPr>
              </w:pPrChange>
            </w:pPr>
            <w:del w:id="369" w:author="宋 哲均" w:date="2019-08-08T12:43:00Z">
              <w:r w:rsidRPr="00AF5048" w:rsidDel="00460674">
                <w:rPr>
                  <w:rFonts w:hint="eastAsia"/>
                </w:rPr>
                <w:delText>類型の</w:delText>
              </w:r>
              <w:r w:rsidRPr="00AF5048" w:rsidDel="00460674">
                <w:rPr>
                  <w:rFonts w:hint="eastAsia"/>
                </w:rPr>
                <w:delText>ID</w:delText>
              </w:r>
            </w:del>
            <w:ins w:id="370" w:author="宋 哲均" w:date="2019-08-08T12:43:00Z">
              <w:r w:rsidR="00460674">
                <w:rPr>
                  <w:rFonts w:hint="eastAsia"/>
                </w:rPr>
                <w:t>T</w:t>
              </w:r>
              <w:r w:rsidR="00460674">
                <w:t>ype Id</w:t>
              </w:r>
            </w:ins>
          </w:p>
        </w:tc>
        <w:tc>
          <w:tcPr>
            <w:tcW w:w="2348" w:type="dxa"/>
            <w:vAlign w:val="center"/>
            <w:tcPrChange w:id="371" w:author="宋 哲均" w:date="2019-08-09T13:32:00Z">
              <w:tcPr>
                <w:tcW w:w="1810" w:type="dxa"/>
                <w:vAlign w:val="center"/>
              </w:tcPr>
            </w:tcPrChange>
          </w:tcPr>
          <w:p w14:paraId="38306918" w14:textId="77777777" w:rsidR="00EF3AD8" w:rsidRPr="00AF5048" w:rsidRDefault="00EF3AD8">
            <w:pPr>
              <w:pStyle w:val="afff1"/>
              <w:autoSpaceDE w:val="0"/>
              <w:autoSpaceDN w:val="0"/>
              <w:pPrChange w:id="372" w:author="Seongeun Woo" w:date="2016-10-13T18:41:00Z">
                <w:pPr>
                  <w:pStyle w:val="afff1"/>
                </w:pPr>
              </w:pPrChange>
            </w:pPr>
          </w:p>
        </w:tc>
        <w:tc>
          <w:tcPr>
            <w:tcW w:w="1370" w:type="dxa"/>
            <w:vAlign w:val="center"/>
            <w:tcPrChange w:id="373" w:author="宋 哲均" w:date="2019-08-09T13:32:00Z">
              <w:tcPr>
                <w:tcW w:w="1370" w:type="dxa"/>
                <w:vAlign w:val="center"/>
              </w:tcPr>
            </w:tcPrChange>
          </w:tcPr>
          <w:p w14:paraId="343C9C0E" w14:textId="77777777" w:rsidR="00EF3AD8" w:rsidRPr="00AF5048" w:rsidRDefault="00EF3AD8">
            <w:pPr>
              <w:pStyle w:val="afff1"/>
              <w:autoSpaceDE w:val="0"/>
              <w:autoSpaceDN w:val="0"/>
              <w:pPrChange w:id="374" w:author="Seongeun Woo" w:date="2016-10-13T18:41:00Z">
                <w:pPr>
                  <w:pStyle w:val="afff1"/>
                </w:pPr>
              </w:pPrChange>
            </w:pPr>
            <w:r w:rsidRPr="00AF5048">
              <w:rPr>
                <w:rFonts w:hint="eastAsia"/>
              </w:rPr>
              <w:t>NUMBER</w:t>
            </w:r>
          </w:p>
        </w:tc>
      </w:tr>
      <w:tr w:rsidR="00EF3AD8" w:rsidRPr="00AF5048" w14:paraId="0B0A0E7B" w14:textId="77777777" w:rsidTr="009460DD">
        <w:tc>
          <w:tcPr>
            <w:tcW w:w="1567" w:type="dxa"/>
            <w:vAlign w:val="center"/>
            <w:tcPrChange w:id="375" w:author="宋 哲均" w:date="2019-08-09T13:32:00Z">
              <w:tcPr>
                <w:tcW w:w="1567" w:type="dxa"/>
                <w:vAlign w:val="center"/>
              </w:tcPr>
            </w:tcPrChange>
          </w:tcPr>
          <w:p w14:paraId="4C7DF097" w14:textId="77777777" w:rsidR="00EF3AD8" w:rsidRPr="00AF5048" w:rsidRDefault="00EF3AD8">
            <w:pPr>
              <w:pStyle w:val="afff1"/>
              <w:autoSpaceDE w:val="0"/>
              <w:autoSpaceDN w:val="0"/>
              <w:pPrChange w:id="376" w:author="Seongeun Woo" w:date="2016-10-13T18:41:00Z">
                <w:pPr>
                  <w:pStyle w:val="afff1"/>
                </w:pPr>
              </w:pPrChange>
            </w:pPr>
            <w:r w:rsidRPr="00AF5048">
              <w:rPr>
                <w:rFonts w:hint="eastAsia"/>
              </w:rPr>
              <w:t>NAME</w:t>
            </w:r>
          </w:p>
        </w:tc>
        <w:tc>
          <w:tcPr>
            <w:tcW w:w="3957" w:type="dxa"/>
            <w:vAlign w:val="center"/>
            <w:tcPrChange w:id="377" w:author="宋 哲均" w:date="2019-08-09T13:32:00Z">
              <w:tcPr>
                <w:tcW w:w="4495" w:type="dxa"/>
                <w:vAlign w:val="center"/>
              </w:tcPr>
            </w:tcPrChange>
          </w:tcPr>
          <w:p w14:paraId="1683B590" w14:textId="21DC3C02" w:rsidR="00EF3AD8" w:rsidRPr="00AF5048" w:rsidRDefault="00EF3AD8">
            <w:pPr>
              <w:pStyle w:val="afff1"/>
              <w:autoSpaceDE w:val="0"/>
              <w:autoSpaceDN w:val="0"/>
              <w:pPrChange w:id="378" w:author="Seongeun Woo" w:date="2016-10-13T18:41:00Z">
                <w:pPr>
                  <w:pStyle w:val="afff1"/>
                </w:pPr>
              </w:pPrChange>
            </w:pPr>
            <w:del w:id="379" w:author="宋 哲均" w:date="2019-08-08T12:43:00Z">
              <w:r w:rsidRPr="00AF5048" w:rsidDel="00460674">
                <w:rPr>
                  <w:rFonts w:hint="eastAsia"/>
                </w:rPr>
                <w:delText>類型の名称</w:delText>
              </w:r>
            </w:del>
            <w:ins w:id="380" w:author="宋 哲均" w:date="2019-08-08T12:43:00Z">
              <w:r w:rsidR="00460674">
                <w:rPr>
                  <w:rFonts w:hint="eastAsia"/>
                </w:rPr>
                <w:t>T</w:t>
              </w:r>
              <w:r w:rsidR="00460674">
                <w:t>yp</w:t>
              </w:r>
            </w:ins>
            <w:ins w:id="381" w:author="宋 哲均" w:date="2019-08-08T12:44:00Z">
              <w:r w:rsidR="00460674">
                <w:t>e Name</w:t>
              </w:r>
            </w:ins>
          </w:p>
        </w:tc>
        <w:tc>
          <w:tcPr>
            <w:tcW w:w="2348" w:type="dxa"/>
            <w:vAlign w:val="center"/>
            <w:tcPrChange w:id="382" w:author="宋 哲均" w:date="2019-08-09T13:32:00Z">
              <w:tcPr>
                <w:tcW w:w="1810" w:type="dxa"/>
                <w:vAlign w:val="center"/>
              </w:tcPr>
            </w:tcPrChange>
          </w:tcPr>
          <w:p w14:paraId="55D90D95" w14:textId="77777777" w:rsidR="00EF3AD8" w:rsidRPr="00AF5048" w:rsidRDefault="00EF3AD8">
            <w:pPr>
              <w:pStyle w:val="afff1"/>
              <w:autoSpaceDE w:val="0"/>
              <w:autoSpaceDN w:val="0"/>
              <w:pPrChange w:id="383" w:author="Seongeun Woo" w:date="2016-10-13T18:41:00Z">
                <w:pPr>
                  <w:pStyle w:val="afff1"/>
                </w:pPr>
              </w:pPrChange>
            </w:pPr>
          </w:p>
        </w:tc>
        <w:tc>
          <w:tcPr>
            <w:tcW w:w="1370" w:type="dxa"/>
            <w:vAlign w:val="center"/>
            <w:tcPrChange w:id="384" w:author="宋 哲均" w:date="2019-08-09T13:32:00Z">
              <w:tcPr>
                <w:tcW w:w="1370" w:type="dxa"/>
                <w:vAlign w:val="center"/>
              </w:tcPr>
            </w:tcPrChange>
          </w:tcPr>
          <w:p w14:paraId="02EAF6C8" w14:textId="77777777" w:rsidR="00EF3AD8" w:rsidRPr="00AF5048" w:rsidRDefault="00EF3AD8">
            <w:pPr>
              <w:pStyle w:val="afff1"/>
              <w:autoSpaceDE w:val="0"/>
              <w:autoSpaceDN w:val="0"/>
              <w:pPrChange w:id="385" w:author="Seongeun Woo" w:date="2016-10-13T18:41:00Z">
                <w:pPr>
                  <w:pStyle w:val="afff1"/>
                </w:pPr>
              </w:pPrChange>
            </w:pPr>
            <w:r w:rsidRPr="00AF5048">
              <w:rPr>
                <w:rFonts w:hint="eastAsia"/>
              </w:rPr>
              <w:t>NVARCAHR2</w:t>
            </w:r>
          </w:p>
        </w:tc>
      </w:tr>
      <w:tr w:rsidR="00EF3AD8" w:rsidRPr="00AF5048" w14:paraId="3D2F4EE6" w14:textId="77777777" w:rsidTr="009460DD">
        <w:tc>
          <w:tcPr>
            <w:tcW w:w="1567" w:type="dxa"/>
            <w:vAlign w:val="center"/>
            <w:tcPrChange w:id="386" w:author="宋 哲均" w:date="2019-08-09T13:32:00Z">
              <w:tcPr>
                <w:tcW w:w="1567" w:type="dxa"/>
                <w:vAlign w:val="center"/>
              </w:tcPr>
            </w:tcPrChange>
          </w:tcPr>
          <w:p w14:paraId="1BDA4487" w14:textId="77777777" w:rsidR="00EF3AD8" w:rsidRPr="00AF5048" w:rsidRDefault="00EF3AD8">
            <w:pPr>
              <w:pStyle w:val="afff1"/>
              <w:autoSpaceDE w:val="0"/>
              <w:autoSpaceDN w:val="0"/>
              <w:pPrChange w:id="387" w:author="Seongeun Woo" w:date="2016-10-13T18:41:00Z">
                <w:pPr>
                  <w:pStyle w:val="afff1"/>
                </w:pPr>
              </w:pPrChange>
            </w:pPr>
            <w:r w:rsidRPr="00AF5048">
              <w:rPr>
                <w:rFonts w:hint="eastAsia"/>
              </w:rPr>
              <w:t>TYPE_GBN</w:t>
            </w:r>
          </w:p>
        </w:tc>
        <w:tc>
          <w:tcPr>
            <w:tcW w:w="3957" w:type="dxa"/>
            <w:vAlign w:val="center"/>
            <w:tcPrChange w:id="388" w:author="宋 哲均" w:date="2019-08-09T13:32:00Z">
              <w:tcPr>
                <w:tcW w:w="4495" w:type="dxa"/>
                <w:vAlign w:val="center"/>
              </w:tcPr>
            </w:tcPrChange>
          </w:tcPr>
          <w:p w14:paraId="1F83B039" w14:textId="709B7CB9" w:rsidR="00460674" w:rsidRPr="00AF5048" w:rsidRDefault="009460DD">
            <w:pPr>
              <w:pStyle w:val="afff1"/>
              <w:autoSpaceDE w:val="0"/>
              <w:autoSpaceDN w:val="0"/>
              <w:pPrChange w:id="389" w:author="Seongeun Woo" w:date="2016-10-13T18:41:00Z">
                <w:pPr>
                  <w:pStyle w:val="afff1"/>
                </w:pPr>
              </w:pPrChange>
            </w:pPr>
            <w:ins w:id="390" w:author="宋 哲均" w:date="2019-08-09T13:28:00Z">
              <w:r>
                <w:rPr>
                  <w:rFonts w:eastAsia="ＭＳ 明朝" w:hint="eastAsia"/>
                </w:rPr>
                <w:t>Code</w:t>
              </w:r>
              <w:r>
                <w:rPr>
                  <w:rFonts w:eastAsia="ＭＳ 明朝"/>
                </w:rPr>
                <w:t xml:space="preserve"> Values that di</w:t>
              </w:r>
            </w:ins>
            <w:ins w:id="391" w:author="宋 哲均" w:date="2019-08-09T13:29:00Z">
              <w:r>
                <w:rPr>
                  <w:rFonts w:eastAsia="ＭＳ 明朝"/>
                </w:rPr>
                <w:t xml:space="preserve">stinguish Object for example, </w:t>
              </w:r>
            </w:ins>
            <w:del w:id="392" w:author="宋 哲均" w:date="2019-08-08T12:45:00Z">
              <w:r w:rsidR="00EF3AD8" w:rsidRPr="00AF5048" w:rsidDel="00460674">
                <w:rPr>
                  <w:rFonts w:hint="eastAsia"/>
                </w:rPr>
                <w:delText>類型、パターン</w:delText>
              </w:r>
            </w:del>
            <w:ins w:id="393" w:author="shira" w:date="2017-12-21T15:01:00Z">
              <w:del w:id="394" w:author="宋 哲均" w:date="2019-08-08T12:45:00Z">
                <w:r w:rsidR="00F2500B" w:rsidDel="00460674">
                  <w:rPr>
                    <w:rFonts w:hint="eastAsia"/>
                  </w:rPr>
                  <w:delText>表属性</w:delText>
                </w:r>
              </w:del>
            </w:ins>
            <w:del w:id="395" w:author="宋 哲均" w:date="2019-08-08T12:45:00Z">
              <w:r w:rsidR="00EF3AD8" w:rsidRPr="00AF5048" w:rsidDel="00460674">
                <w:rPr>
                  <w:rFonts w:hint="eastAsia"/>
                </w:rPr>
                <w:delText>、サービスビューを区分</w:delText>
              </w:r>
            </w:del>
            <w:ins w:id="396" w:author="宋 哲均" w:date="2019-08-08T12:45:00Z">
              <w:r w:rsidR="00460674">
                <w:rPr>
                  <w:rFonts w:hint="eastAsia"/>
                </w:rPr>
                <w:t>T</w:t>
              </w:r>
              <w:r w:rsidR="00460674">
                <w:t>ype, Table Property, Service View</w:t>
              </w:r>
            </w:ins>
          </w:p>
        </w:tc>
        <w:tc>
          <w:tcPr>
            <w:tcW w:w="2348" w:type="dxa"/>
            <w:vAlign w:val="center"/>
            <w:tcPrChange w:id="397" w:author="宋 哲均" w:date="2019-08-09T13:32:00Z">
              <w:tcPr>
                <w:tcW w:w="1810" w:type="dxa"/>
                <w:vAlign w:val="center"/>
              </w:tcPr>
            </w:tcPrChange>
          </w:tcPr>
          <w:p w14:paraId="1A0C465A" w14:textId="2FA5D7AB" w:rsidR="00EF3AD8" w:rsidRPr="00AF5048" w:rsidRDefault="00EF3AD8">
            <w:pPr>
              <w:pStyle w:val="afff1"/>
              <w:autoSpaceDE w:val="0"/>
              <w:autoSpaceDN w:val="0"/>
              <w:pPrChange w:id="398" w:author="Seongeun Woo" w:date="2016-10-13T18:41:00Z">
                <w:pPr>
                  <w:pStyle w:val="afff1"/>
                </w:pPr>
              </w:pPrChange>
            </w:pPr>
            <w:r w:rsidRPr="00AF5048">
              <w:rPr>
                <w:rFonts w:hint="eastAsia"/>
              </w:rPr>
              <w:t>0</w:t>
            </w:r>
            <w:del w:id="399" w:author="宋 哲均" w:date="2019-08-08T13:25:00Z">
              <w:r w:rsidRPr="00AF5048" w:rsidDel="0074193C">
                <w:rPr>
                  <w:rFonts w:hint="eastAsia"/>
                </w:rPr>
                <w:delText xml:space="preserve"> </w:delText>
              </w:r>
            </w:del>
            <w:r w:rsidRPr="00AF5048">
              <w:rPr>
                <w:rFonts w:hint="eastAsia"/>
              </w:rPr>
              <w:t xml:space="preserve">: </w:t>
            </w:r>
            <w:ins w:id="400" w:author="宋 哲均" w:date="2019-08-08T12:57:00Z">
              <w:r w:rsidR="004541A1">
                <w:t>Allow</w:t>
              </w:r>
            </w:ins>
            <w:ins w:id="401" w:author="宋 哲均" w:date="2019-08-08T12:58:00Z">
              <w:r w:rsidR="004541A1">
                <w:t>ed Value</w:t>
              </w:r>
            </w:ins>
            <w:ins w:id="402" w:author="user" w:date="2016-10-14T13:06:00Z">
              <w:del w:id="403" w:author="宋 哲均" w:date="2019-08-08T12:57:00Z">
                <w:r w:rsidR="0043287D" w:rsidDel="004541A1">
                  <w:rPr>
                    <w:rFonts w:hint="eastAsia"/>
                  </w:rPr>
                  <w:delText>許容</w:delText>
                </w:r>
              </w:del>
            </w:ins>
            <w:del w:id="404" w:author="user" w:date="2016-10-14T13:06:00Z">
              <w:r w:rsidRPr="00AF5048" w:rsidDel="0043287D">
                <w:rPr>
                  <w:rFonts w:hint="eastAsia"/>
                </w:rPr>
                <w:delText>許可</w:delText>
              </w:r>
            </w:del>
            <w:del w:id="405" w:author="宋 哲均" w:date="2019-08-08T12:57:00Z">
              <w:r w:rsidRPr="00AF5048" w:rsidDel="004541A1">
                <w:rPr>
                  <w:rFonts w:hint="eastAsia"/>
                </w:rPr>
                <w:delText>値</w:delText>
              </w:r>
            </w:del>
          </w:p>
          <w:p w14:paraId="63F39909" w14:textId="4BEF85B6" w:rsidR="00EF3AD8" w:rsidRPr="00AF5048" w:rsidRDefault="00EF3AD8">
            <w:pPr>
              <w:pStyle w:val="afff1"/>
              <w:autoSpaceDE w:val="0"/>
              <w:autoSpaceDN w:val="0"/>
              <w:pPrChange w:id="406" w:author="Seongeun Woo" w:date="2016-10-13T18:41:00Z">
                <w:pPr>
                  <w:pStyle w:val="afff1"/>
                </w:pPr>
              </w:pPrChange>
            </w:pPr>
            <w:r w:rsidRPr="00AF5048">
              <w:rPr>
                <w:rFonts w:hint="eastAsia"/>
              </w:rPr>
              <w:t>1</w:t>
            </w:r>
            <w:del w:id="407" w:author="宋 哲均" w:date="2019-08-08T13:25:00Z">
              <w:r w:rsidRPr="00AF5048" w:rsidDel="0074193C">
                <w:rPr>
                  <w:rFonts w:hint="eastAsia"/>
                </w:rPr>
                <w:delText xml:space="preserve"> </w:delText>
              </w:r>
            </w:del>
            <w:r w:rsidRPr="00AF5048">
              <w:rPr>
                <w:rFonts w:hint="eastAsia"/>
              </w:rPr>
              <w:t xml:space="preserve">: </w:t>
            </w:r>
            <w:ins w:id="408" w:author="宋 哲均" w:date="2019-08-08T12:46:00Z">
              <w:r w:rsidR="00460674">
                <w:rPr>
                  <w:rFonts w:hint="eastAsia"/>
                </w:rPr>
                <w:t>T</w:t>
              </w:r>
              <w:r w:rsidR="00460674">
                <w:t>ype</w:t>
              </w:r>
            </w:ins>
            <w:del w:id="409" w:author="宋 哲均" w:date="2019-08-08T12:46:00Z">
              <w:r w:rsidRPr="00AF5048" w:rsidDel="00460674">
                <w:rPr>
                  <w:rFonts w:hint="eastAsia"/>
                </w:rPr>
                <w:delText>類型</w:delText>
              </w:r>
            </w:del>
          </w:p>
          <w:p w14:paraId="1342E885" w14:textId="27D3DD19" w:rsidR="00EF3AD8" w:rsidRPr="00AF5048" w:rsidRDefault="00EF3AD8">
            <w:pPr>
              <w:pStyle w:val="afff1"/>
              <w:autoSpaceDE w:val="0"/>
              <w:autoSpaceDN w:val="0"/>
              <w:pPrChange w:id="410" w:author="Seongeun Woo" w:date="2016-10-13T18:41:00Z">
                <w:pPr>
                  <w:pStyle w:val="afff1"/>
                </w:pPr>
              </w:pPrChange>
            </w:pPr>
            <w:r w:rsidRPr="00AF5048">
              <w:rPr>
                <w:rFonts w:hint="eastAsia"/>
              </w:rPr>
              <w:t>5</w:t>
            </w:r>
            <w:del w:id="411" w:author="宋 哲均" w:date="2019-08-08T13:25:00Z">
              <w:r w:rsidRPr="00AF5048" w:rsidDel="0074193C">
                <w:rPr>
                  <w:rFonts w:hint="eastAsia"/>
                </w:rPr>
                <w:delText xml:space="preserve"> </w:delText>
              </w:r>
            </w:del>
            <w:r w:rsidRPr="00AF5048">
              <w:rPr>
                <w:rFonts w:hint="eastAsia"/>
              </w:rPr>
              <w:t xml:space="preserve">: </w:t>
            </w:r>
            <w:del w:id="412" w:author="shira" w:date="2017-12-21T15:01:00Z">
              <w:r w:rsidRPr="00AF5048" w:rsidDel="00F2500B">
                <w:rPr>
                  <w:rFonts w:hint="eastAsia"/>
                </w:rPr>
                <w:delText>パターン</w:delText>
              </w:r>
            </w:del>
            <w:ins w:id="413" w:author="shira" w:date="2017-12-21T15:01:00Z">
              <w:del w:id="414" w:author="宋 哲均" w:date="2019-08-08T12:46:00Z">
                <w:r w:rsidR="00F2500B" w:rsidDel="00460674">
                  <w:rPr>
                    <w:rFonts w:hint="eastAsia"/>
                  </w:rPr>
                  <w:delText>表属性</w:delText>
                </w:r>
              </w:del>
            </w:ins>
            <w:del w:id="415" w:author="宋 哲均" w:date="2019-08-08T12:46:00Z">
              <w:r w:rsidRPr="00AF5048" w:rsidDel="00460674">
                <w:rPr>
                  <w:rFonts w:hint="eastAsia"/>
                </w:rPr>
                <w:delText>類型</w:delText>
              </w:r>
            </w:del>
            <w:ins w:id="416" w:author="宋 哲均" w:date="2019-08-08T12:46:00Z">
              <w:r w:rsidR="00460674">
                <w:rPr>
                  <w:rFonts w:hint="eastAsia"/>
                </w:rPr>
                <w:t>T</w:t>
              </w:r>
              <w:r w:rsidR="00460674">
                <w:t xml:space="preserve">able </w:t>
              </w:r>
              <w:r w:rsidR="004541A1">
                <w:t>Property</w:t>
              </w:r>
            </w:ins>
          </w:p>
          <w:p w14:paraId="08DEE3E0" w14:textId="7608D8BE" w:rsidR="00EF3AD8" w:rsidRPr="00AF5048" w:rsidRDefault="00EF3AD8">
            <w:pPr>
              <w:pStyle w:val="afff1"/>
              <w:autoSpaceDE w:val="0"/>
              <w:autoSpaceDN w:val="0"/>
              <w:pPrChange w:id="417" w:author="Seongeun Woo" w:date="2016-10-13T18:41:00Z">
                <w:pPr>
                  <w:pStyle w:val="afff1"/>
                </w:pPr>
              </w:pPrChange>
            </w:pPr>
            <w:r w:rsidRPr="00AF5048">
              <w:rPr>
                <w:rFonts w:hint="eastAsia"/>
              </w:rPr>
              <w:t>6</w:t>
            </w:r>
            <w:del w:id="418" w:author="宋 哲均" w:date="2019-08-08T13:25:00Z">
              <w:r w:rsidRPr="00AF5048" w:rsidDel="0074193C">
                <w:rPr>
                  <w:rFonts w:hint="eastAsia"/>
                </w:rPr>
                <w:delText xml:space="preserve"> </w:delText>
              </w:r>
            </w:del>
            <w:r w:rsidRPr="00AF5048">
              <w:rPr>
                <w:rFonts w:hint="eastAsia"/>
              </w:rPr>
              <w:t xml:space="preserve">: </w:t>
            </w:r>
            <w:ins w:id="419" w:author="宋 哲均" w:date="2019-08-08T12:46:00Z">
              <w:r w:rsidR="004541A1">
                <w:t>Service View</w:t>
              </w:r>
            </w:ins>
            <w:del w:id="420" w:author="宋 哲均" w:date="2019-08-08T12:46:00Z">
              <w:r w:rsidRPr="00AF5048" w:rsidDel="004541A1">
                <w:rPr>
                  <w:rFonts w:hint="eastAsia"/>
                </w:rPr>
                <w:delText>サービスビュー類型</w:delText>
              </w:r>
            </w:del>
          </w:p>
        </w:tc>
        <w:tc>
          <w:tcPr>
            <w:tcW w:w="1370" w:type="dxa"/>
            <w:vAlign w:val="center"/>
            <w:tcPrChange w:id="421" w:author="宋 哲均" w:date="2019-08-09T13:32:00Z">
              <w:tcPr>
                <w:tcW w:w="1370" w:type="dxa"/>
                <w:vAlign w:val="center"/>
              </w:tcPr>
            </w:tcPrChange>
          </w:tcPr>
          <w:p w14:paraId="69D8CCA2" w14:textId="77777777" w:rsidR="00EF3AD8" w:rsidRPr="00AF5048" w:rsidRDefault="00EF3AD8">
            <w:pPr>
              <w:pStyle w:val="afff1"/>
              <w:autoSpaceDE w:val="0"/>
              <w:autoSpaceDN w:val="0"/>
              <w:pPrChange w:id="422" w:author="Seongeun Woo" w:date="2016-10-13T18:41:00Z">
                <w:pPr>
                  <w:pStyle w:val="afff1"/>
                </w:pPr>
              </w:pPrChange>
            </w:pPr>
            <w:r w:rsidRPr="00AF5048">
              <w:rPr>
                <w:rFonts w:hint="eastAsia"/>
              </w:rPr>
              <w:t>NUMBER</w:t>
            </w:r>
          </w:p>
        </w:tc>
      </w:tr>
      <w:tr w:rsidR="00EF3AD8" w:rsidRPr="00AF5048" w14:paraId="1D08A323" w14:textId="77777777" w:rsidTr="009460DD">
        <w:tc>
          <w:tcPr>
            <w:tcW w:w="1567" w:type="dxa"/>
            <w:vAlign w:val="center"/>
            <w:tcPrChange w:id="423" w:author="宋 哲均" w:date="2019-08-09T13:32:00Z">
              <w:tcPr>
                <w:tcW w:w="1567" w:type="dxa"/>
                <w:vAlign w:val="center"/>
              </w:tcPr>
            </w:tcPrChange>
          </w:tcPr>
          <w:p w14:paraId="5AF2A48C" w14:textId="77777777" w:rsidR="00EF3AD8" w:rsidRPr="00AF5048" w:rsidRDefault="00EF3AD8">
            <w:pPr>
              <w:pStyle w:val="afff1"/>
              <w:autoSpaceDE w:val="0"/>
              <w:autoSpaceDN w:val="0"/>
              <w:pPrChange w:id="424" w:author="Seongeun Woo" w:date="2016-10-13T18:41:00Z">
                <w:pPr>
                  <w:pStyle w:val="afff1"/>
                </w:pPr>
              </w:pPrChange>
            </w:pPr>
            <w:r w:rsidRPr="00AF5048">
              <w:rPr>
                <w:rFonts w:hint="eastAsia"/>
              </w:rPr>
              <w:t>POOL_KBN</w:t>
            </w:r>
          </w:p>
        </w:tc>
        <w:tc>
          <w:tcPr>
            <w:tcW w:w="3957" w:type="dxa"/>
            <w:vAlign w:val="center"/>
            <w:tcPrChange w:id="425" w:author="宋 哲均" w:date="2019-08-09T13:32:00Z">
              <w:tcPr>
                <w:tcW w:w="4495" w:type="dxa"/>
                <w:vAlign w:val="center"/>
              </w:tcPr>
            </w:tcPrChange>
          </w:tcPr>
          <w:p w14:paraId="299F6448" w14:textId="0152A365" w:rsidR="00EF3AD8" w:rsidRPr="00AF5048" w:rsidRDefault="004541A1">
            <w:pPr>
              <w:pStyle w:val="afff1"/>
              <w:autoSpaceDE w:val="0"/>
              <w:autoSpaceDN w:val="0"/>
              <w:pPrChange w:id="426" w:author="Seongeun Woo" w:date="2016-10-13T18:41:00Z">
                <w:pPr>
                  <w:pStyle w:val="afff1"/>
                </w:pPr>
              </w:pPrChange>
            </w:pPr>
            <w:ins w:id="427" w:author="宋 哲均" w:date="2019-08-08T12:47:00Z">
              <w:r>
                <w:rPr>
                  <w:rFonts w:hint="eastAsia"/>
                </w:rPr>
                <w:t>U</w:t>
              </w:r>
              <w:r>
                <w:t>nused</w:t>
              </w:r>
            </w:ins>
            <w:del w:id="428" w:author="宋 哲均" w:date="2019-08-08T12:47:00Z">
              <w:r w:rsidR="00EF3AD8" w:rsidRPr="00AF5048" w:rsidDel="004541A1">
                <w:rPr>
                  <w:rFonts w:hint="eastAsia"/>
                </w:rPr>
                <w:delText>未使用</w:delText>
              </w:r>
            </w:del>
          </w:p>
        </w:tc>
        <w:tc>
          <w:tcPr>
            <w:tcW w:w="2348" w:type="dxa"/>
            <w:vAlign w:val="center"/>
            <w:tcPrChange w:id="429" w:author="宋 哲均" w:date="2019-08-09T13:32:00Z">
              <w:tcPr>
                <w:tcW w:w="1810" w:type="dxa"/>
                <w:vAlign w:val="center"/>
              </w:tcPr>
            </w:tcPrChange>
          </w:tcPr>
          <w:p w14:paraId="62D6D454" w14:textId="77777777" w:rsidR="00EF3AD8" w:rsidRPr="00AF5048" w:rsidRDefault="00EF3AD8">
            <w:pPr>
              <w:pStyle w:val="afff1"/>
              <w:autoSpaceDE w:val="0"/>
              <w:autoSpaceDN w:val="0"/>
              <w:pPrChange w:id="430" w:author="Seongeun Woo" w:date="2016-10-13T18:41:00Z">
                <w:pPr>
                  <w:pStyle w:val="afff1"/>
                </w:pPr>
              </w:pPrChange>
            </w:pPr>
          </w:p>
        </w:tc>
        <w:tc>
          <w:tcPr>
            <w:tcW w:w="1370" w:type="dxa"/>
            <w:vAlign w:val="center"/>
            <w:tcPrChange w:id="431" w:author="宋 哲均" w:date="2019-08-09T13:32:00Z">
              <w:tcPr>
                <w:tcW w:w="1370" w:type="dxa"/>
                <w:vAlign w:val="center"/>
              </w:tcPr>
            </w:tcPrChange>
          </w:tcPr>
          <w:p w14:paraId="669C80DE" w14:textId="77777777" w:rsidR="00EF3AD8" w:rsidRPr="00AF5048" w:rsidRDefault="00EF3AD8">
            <w:pPr>
              <w:pStyle w:val="afff1"/>
              <w:autoSpaceDE w:val="0"/>
              <w:autoSpaceDN w:val="0"/>
              <w:pPrChange w:id="432" w:author="Seongeun Woo" w:date="2016-10-13T18:41:00Z">
                <w:pPr>
                  <w:pStyle w:val="afff1"/>
                </w:pPr>
              </w:pPrChange>
            </w:pPr>
            <w:r w:rsidRPr="00AF5048">
              <w:rPr>
                <w:rFonts w:hint="eastAsia"/>
              </w:rPr>
              <w:t>NUMBER</w:t>
            </w:r>
          </w:p>
        </w:tc>
      </w:tr>
      <w:tr w:rsidR="00EF3AD8" w:rsidRPr="00AF5048" w14:paraId="7FBB18F7" w14:textId="77777777" w:rsidTr="009460DD">
        <w:tc>
          <w:tcPr>
            <w:tcW w:w="1567" w:type="dxa"/>
            <w:vAlign w:val="center"/>
            <w:tcPrChange w:id="433" w:author="宋 哲均" w:date="2019-08-09T13:32:00Z">
              <w:tcPr>
                <w:tcW w:w="1567" w:type="dxa"/>
                <w:vAlign w:val="center"/>
              </w:tcPr>
            </w:tcPrChange>
          </w:tcPr>
          <w:p w14:paraId="6F672B10" w14:textId="77777777" w:rsidR="00EF3AD8" w:rsidRPr="00AF5048" w:rsidRDefault="00EF3AD8">
            <w:pPr>
              <w:pStyle w:val="afff1"/>
              <w:autoSpaceDE w:val="0"/>
              <w:autoSpaceDN w:val="0"/>
              <w:pPrChange w:id="434" w:author="Seongeun Woo" w:date="2016-10-13T18:41:00Z">
                <w:pPr>
                  <w:pStyle w:val="afff1"/>
                </w:pPr>
              </w:pPrChange>
            </w:pPr>
            <w:r w:rsidRPr="00AF5048">
              <w:rPr>
                <w:rFonts w:hint="eastAsia"/>
              </w:rPr>
              <w:t>IMG_KBN</w:t>
            </w:r>
          </w:p>
        </w:tc>
        <w:tc>
          <w:tcPr>
            <w:tcW w:w="3957" w:type="dxa"/>
            <w:vAlign w:val="center"/>
            <w:tcPrChange w:id="435" w:author="宋 哲均" w:date="2019-08-09T13:32:00Z">
              <w:tcPr>
                <w:tcW w:w="4495" w:type="dxa"/>
                <w:vAlign w:val="center"/>
              </w:tcPr>
            </w:tcPrChange>
          </w:tcPr>
          <w:p w14:paraId="63EBEB3D" w14:textId="68657D6A" w:rsidR="00EF3AD8" w:rsidRPr="00AF5048" w:rsidRDefault="004541A1">
            <w:pPr>
              <w:pStyle w:val="afff1"/>
              <w:autoSpaceDE w:val="0"/>
              <w:autoSpaceDN w:val="0"/>
              <w:pPrChange w:id="436" w:author="Seongeun Woo" w:date="2016-10-13T18:41:00Z">
                <w:pPr>
                  <w:pStyle w:val="afff1"/>
                </w:pPr>
              </w:pPrChange>
            </w:pPr>
            <w:ins w:id="437" w:author="宋 哲均" w:date="2019-08-08T12:47:00Z">
              <w:r>
                <w:rPr>
                  <w:rFonts w:hint="eastAsia"/>
                </w:rPr>
                <w:t>U</w:t>
              </w:r>
              <w:r>
                <w:t>nused</w:t>
              </w:r>
            </w:ins>
            <w:del w:id="438" w:author="宋 哲均" w:date="2019-08-08T12:47:00Z">
              <w:r w:rsidR="003B43F9" w:rsidRPr="00AF5048" w:rsidDel="004541A1">
                <w:rPr>
                  <w:rFonts w:hint="eastAsia"/>
                </w:rPr>
                <w:delText>未使用</w:delText>
              </w:r>
            </w:del>
          </w:p>
        </w:tc>
        <w:tc>
          <w:tcPr>
            <w:tcW w:w="2348" w:type="dxa"/>
            <w:vAlign w:val="center"/>
            <w:tcPrChange w:id="439" w:author="宋 哲均" w:date="2019-08-09T13:32:00Z">
              <w:tcPr>
                <w:tcW w:w="1810" w:type="dxa"/>
                <w:vAlign w:val="center"/>
              </w:tcPr>
            </w:tcPrChange>
          </w:tcPr>
          <w:p w14:paraId="6CAC68B0" w14:textId="3EAE57C3" w:rsidR="00EF3AD8" w:rsidRPr="00AF5048" w:rsidRDefault="00EF3AD8">
            <w:pPr>
              <w:pStyle w:val="afff1"/>
              <w:autoSpaceDE w:val="0"/>
              <w:autoSpaceDN w:val="0"/>
              <w:pPrChange w:id="440" w:author="Seongeun Woo" w:date="2016-10-13T18:41:00Z">
                <w:pPr>
                  <w:pStyle w:val="afff1"/>
                </w:pPr>
              </w:pPrChange>
            </w:pPr>
          </w:p>
        </w:tc>
        <w:tc>
          <w:tcPr>
            <w:tcW w:w="1370" w:type="dxa"/>
            <w:vAlign w:val="center"/>
            <w:tcPrChange w:id="441" w:author="宋 哲均" w:date="2019-08-09T13:32:00Z">
              <w:tcPr>
                <w:tcW w:w="1370" w:type="dxa"/>
                <w:vAlign w:val="center"/>
              </w:tcPr>
            </w:tcPrChange>
          </w:tcPr>
          <w:p w14:paraId="2D390680" w14:textId="77777777" w:rsidR="00EF3AD8" w:rsidRPr="00AF5048" w:rsidRDefault="00EF3AD8">
            <w:pPr>
              <w:pStyle w:val="afff1"/>
              <w:autoSpaceDE w:val="0"/>
              <w:autoSpaceDN w:val="0"/>
              <w:pPrChange w:id="442" w:author="Seongeun Woo" w:date="2016-10-13T18:41:00Z">
                <w:pPr>
                  <w:pStyle w:val="afff1"/>
                </w:pPr>
              </w:pPrChange>
            </w:pPr>
            <w:r w:rsidRPr="00AF5048">
              <w:rPr>
                <w:rFonts w:hint="eastAsia"/>
              </w:rPr>
              <w:t>NUMBER</w:t>
            </w:r>
          </w:p>
        </w:tc>
      </w:tr>
      <w:tr w:rsidR="00EF3AD8" w:rsidRPr="00AF5048" w14:paraId="65F078EE" w14:textId="77777777" w:rsidTr="009460DD">
        <w:tc>
          <w:tcPr>
            <w:tcW w:w="1567" w:type="dxa"/>
            <w:vAlign w:val="center"/>
            <w:tcPrChange w:id="443" w:author="宋 哲均" w:date="2019-08-09T13:32:00Z">
              <w:tcPr>
                <w:tcW w:w="1567" w:type="dxa"/>
                <w:vAlign w:val="center"/>
              </w:tcPr>
            </w:tcPrChange>
          </w:tcPr>
          <w:p w14:paraId="47B9ABF9" w14:textId="77777777" w:rsidR="00EF3AD8" w:rsidRPr="00AF5048" w:rsidRDefault="00EF3AD8">
            <w:pPr>
              <w:pStyle w:val="afff1"/>
              <w:autoSpaceDE w:val="0"/>
              <w:autoSpaceDN w:val="0"/>
              <w:pPrChange w:id="444" w:author="Seongeun Woo" w:date="2016-10-13T18:41:00Z">
                <w:pPr>
                  <w:pStyle w:val="afff1"/>
                </w:pPr>
              </w:pPrChange>
            </w:pPr>
            <w:r w:rsidRPr="00AF5048">
              <w:rPr>
                <w:rFonts w:hint="eastAsia"/>
              </w:rPr>
              <w:t>REL_KBN</w:t>
            </w:r>
          </w:p>
        </w:tc>
        <w:tc>
          <w:tcPr>
            <w:tcW w:w="3957" w:type="dxa"/>
            <w:vAlign w:val="center"/>
            <w:tcPrChange w:id="445" w:author="宋 哲均" w:date="2019-08-09T13:32:00Z">
              <w:tcPr>
                <w:tcW w:w="4495" w:type="dxa"/>
                <w:vAlign w:val="center"/>
              </w:tcPr>
            </w:tcPrChange>
          </w:tcPr>
          <w:p w14:paraId="39074D31" w14:textId="7E51C408" w:rsidR="00EF3AD8" w:rsidRPr="00AF5048" w:rsidRDefault="009460DD">
            <w:pPr>
              <w:pStyle w:val="afff1"/>
              <w:autoSpaceDE w:val="0"/>
              <w:autoSpaceDN w:val="0"/>
              <w:pPrChange w:id="446" w:author="Seongeun Woo" w:date="2016-10-13T18:41:00Z">
                <w:pPr>
                  <w:pStyle w:val="afff1"/>
                </w:pPr>
              </w:pPrChange>
            </w:pPr>
            <w:ins w:id="447" w:author="宋 哲均" w:date="2019-08-09T13:30:00Z">
              <w:r>
                <w:rPr>
                  <w:rFonts w:eastAsiaTheme="minorEastAsia"/>
                  <w:lang w:eastAsia="ko-KR"/>
                </w:rPr>
                <w:t>Code Values that d</w:t>
              </w:r>
            </w:ins>
            <w:ins w:id="448" w:author="宋 哲均" w:date="2019-08-08T13:01:00Z">
              <w:r w:rsidR="003F4FFC">
                <w:rPr>
                  <w:rFonts w:eastAsiaTheme="minorEastAsia"/>
                  <w:lang w:eastAsia="ko-KR"/>
                </w:rPr>
                <w:t>istinguish</w:t>
              </w:r>
            </w:ins>
            <w:ins w:id="449" w:author="宋 哲均" w:date="2019-08-08T12:59:00Z">
              <w:r w:rsidR="003F4FFC">
                <w:rPr>
                  <w:rFonts w:eastAsiaTheme="minorEastAsia"/>
                  <w:lang w:eastAsia="ko-KR"/>
                </w:rPr>
                <w:t xml:space="preserve"> </w:t>
              </w:r>
            </w:ins>
            <w:ins w:id="450" w:author="宋 哲均" w:date="2019-08-08T13:00:00Z">
              <w:r w:rsidR="003F4FFC">
                <w:rPr>
                  <w:rFonts w:eastAsiaTheme="minorEastAsia"/>
                  <w:lang w:eastAsia="ko-KR"/>
                </w:rPr>
                <w:t>Type</w:t>
              </w:r>
            </w:ins>
            <w:ins w:id="451" w:author="宋 哲均" w:date="2019-08-09T13:30:00Z">
              <w:r>
                <w:rPr>
                  <w:rFonts w:eastAsiaTheme="minorEastAsia"/>
                  <w:lang w:eastAsia="ko-KR"/>
                </w:rPr>
                <w:t xml:space="preserve">. For Example, Type, </w:t>
              </w:r>
            </w:ins>
            <w:ins w:id="452" w:author="宋 哲均" w:date="2019-08-08T12:59:00Z">
              <w:r w:rsidR="003F4FFC" w:rsidRPr="003F4FFC">
                <w:rPr>
                  <w:rFonts w:eastAsiaTheme="minorEastAsia"/>
                  <w:lang w:eastAsia="ko-KR"/>
                </w:rPr>
                <w:t>Relation</w:t>
              </w:r>
            </w:ins>
            <w:ins w:id="453" w:author="宋 哲均" w:date="2019-08-09T15:30:00Z">
              <w:r w:rsidR="00A36783">
                <w:rPr>
                  <w:rFonts w:eastAsiaTheme="minorEastAsia"/>
                  <w:lang w:eastAsia="ko-KR"/>
                </w:rPr>
                <w:t>al</w:t>
              </w:r>
            </w:ins>
            <w:ins w:id="454" w:author="宋 哲均" w:date="2019-08-08T12:59:00Z">
              <w:r w:rsidR="003F4FFC" w:rsidRPr="003F4FFC">
                <w:rPr>
                  <w:rFonts w:eastAsiaTheme="minorEastAsia"/>
                  <w:lang w:eastAsia="ko-KR"/>
                </w:rPr>
                <w:t xml:space="preserve"> Type</w:t>
              </w:r>
            </w:ins>
            <w:del w:id="455" w:author="宋 哲均" w:date="2019-08-08T13:00:00Z">
              <w:r w:rsidR="00EF3AD8" w:rsidRPr="00AF5048" w:rsidDel="003F4FFC">
                <w:rPr>
                  <w:rFonts w:hint="eastAsia"/>
                </w:rPr>
                <w:delText>類型と関係類型を区分</w:delText>
              </w:r>
            </w:del>
          </w:p>
        </w:tc>
        <w:tc>
          <w:tcPr>
            <w:tcW w:w="2348" w:type="dxa"/>
            <w:vAlign w:val="center"/>
            <w:tcPrChange w:id="456" w:author="宋 哲均" w:date="2019-08-09T13:32:00Z">
              <w:tcPr>
                <w:tcW w:w="1810" w:type="dxa"/>
                <w:vAlign w:val="center"/>
              </w:tcPr>
            </w:tcPrChange>
          </w:tcPr>
          <w:p w14:paraId="6829338E" w14:textId="5BBAADF2" w:rsidR="00EF3AD8" w:rsidRPr="00AF5048" w:rsidRDefault="00EF3AD8">
            <w:pPr>
              <w:pStyle w:val="afff1"/>
              <w:autoSpaceDE w:val="0"/>
              <w:autoSpaceDN w:val="0"/>
              <w:pPrChange w:id="457" w:author="Seongeun Woo" w:date="2016-10-13T18:41:00Z">
                <w:pPr>
                  <w:pStyle w:val="afff1"/>
                </w:pPr>
              </w:pPrChange>
            </w:pPr>
            <w:r w:rsidRPr="00AF5048">
              <w:rPr>
                <w:rFonts w:hint="eastAsia"/>
              </w:rPr>
              <w:t>1</w:t>
            </w:r>
            <w:del w:id="458" w:author="宋 哲均" w:date="2019-08-08T13:39:00Z">
              <w:r w:rsidRPr="00AF5048" w:rsidDel="008B3EA9">
                <w:rPr>
                  <w:rFonts w:hint="eastAsia"/>
                </w:rPr>
                <w:delText xml:space="preserve"> </w:delText>
              </w:r>
            </w:del>
            <w:r w:rsidRPr="00AF5048">
              <w:rPr>
                <w:rFonts w:hint="eastAsia"/>
              </w:rPr>
              <w:t xml:space="preserve">: </w:t>
            </w:r>
            <w:ins w:id="459" w:author="宋 哲均" w:date="2019-08-08T13:01:00Z">
              <w:r w:rsidR="003F4FFC">
                <w:rPr>
                  <w:rFonts w:eastAsiaTheme="minorEastAsia" w:hint="eastAsia"/>
                  <w:lang w:eastAsia="ko-KR"/>
                </w:rPr>
                <w:t>T</w:t>
              </w:r>
              <w:r w:rsidR="003F4FFC">
                <w:rPr>
                  <w:rFonts w:eastAsiaTheme="minorEastAsia"/>
                  <w:lang w:eastAsia="ko-KR"/>
                </w:rPr>
                <w:t>ype</w:t>
              </w:r>
            </w:ins>
            <w:del w:id="460" w:author="宋 哲均" w:date="2019-08-08T13:01:00Z">
              <w:r w:rsidRPr="00AF5048" w:rsidDel="003F4FFC">
                <w:rPr>
                  <w:rFonts w:hint="eastAsia"/>
                </w:rPr>
                <w:delText>類型</w:delText>
              </w:r>
            </w:del>
          </w:p>
          <w:p w14:paraId="0FABB7DD" w14:textId="09ABEB39" w:rsidR="00EF3AD8" w:rsidRPr="00AF5048" w:rsidRDefault="00EF3AD8">
            <w:pPr>
              <w:pStyle w:val="afff1"/>
              <w:autoSpaceDE w:val="0"/>
              <w:autoSpaceDN w:val="0"/>
              <w:pPrChange w:id="461" w:author="Seongeun Woo" w:date="2016-10-13T18:41:00Z">
                <w:pPr>
                  <w:pStyle w:val="afff1"/>
                </w:pPr>
              </w:pPrChange>
            </w:pPr>
            <w:r w:rsidRPr="00AF5048">
              <w:rPr>
                <w:rFonts w:hint="eastAsia"/>
              </w:rPr>
              <w:t>2</w:t>
            </w:r>
            <w:del w:id="462" w:author="宋 哲均" w:date="2019-08-08T13:39:00Z">
              <w:r w:rsidRPr="00AF5048" w:rsidDel="008B3EA9">
                <w:rPr>
                  <w:rFonts w:hint="eastAsia"/>
                </w:rPr>
                <w:delText xml:space="preserve"> </w:delText>
              </w:r>
            </w:del>
            <w:r w:rsidRPr="00AF5048">
              <w:rPr>
                <w:rFonts w:hint="eastAsia"/>
              </w:rPr>
              <w:t xml:space="preserve">: </w:t>
            </w:r>
            <w:ins w:id="463" w:author="宋 哲均" w:date="2019-08-08T13:01:00Z">
              <w:r w:rsidR="003F4FFC">
                <w:t>Relation</w:t>
              </w:r>
            </w:ins>
            <w:ins w:id="464" w:author="宋 哲均" w:date="2019-08-09T15:31:00Z">
              <w:r w:rsidR="00A36783">
                <w:t>al</w:t>
              </w:r>
            </w:ins>
            <w:ins w:id="465" w:author="宋 哲均" w:date="2019-08-08T13:01:00Z">
              <w:r w:rsidR="003F4FFC">
                <w:t xml:space="preserve"> Type</w:t>
              </w:r>
            </w:ins>
            <w:del w:id="466" w:author="宋 哲均" w:date="2019-08-08T13:01:00Z">
              <w:r w:rsidRPr="00AF5048" w:rsidDel="003F4FFC">
                <w:rPr>
                  <w:rFonts w:hint="eastAsia"/>
                </w:rPr>
                <w:delText>関係類型</w:delText>
              </w:r>
            </w:del>
          </w:p>
        </w:tc>
        <w:tc>
          <w:tcPr>
            <w:tcW w:w="1370" w:type="dxa"/>
            <w:vAlign w:val="center"/>
            <w:tcPrChange w:id="467" w:author="宋 哲均" w:date="2019-08-09T13:32:00Z">
              <w:tcPr>
                <w:tcW w:w="1370" w:type="dxa"/>
                <w:vAlign w:val="center"/>
              </w:tcPr>
            </w:tcPrChange>
          </w:tcPr>
          <w:p w14:paraId="49B954A1" w14:textId="77777777" w:rsidR="00EF3AD8" w:rsidRPr="00AF5048" w:rsidRDefault="00EF3AD8">
            <w:pPr>
              <w:pStyle w:val="afff1"/>
              <w:autoSpaceDE w:val="0"/>
              <w:autoSpaceDN w:val="0"/>
              <w:pPrChange w:id="468" w:author="Seongeun Woo" w:date="2016-10-13T18:41:00Z">
                <w:pPr>
                  <w:pStyle w:val="afff1"/>
                </w:pPr>
              </w:pPrChange>
            </w:pPr>
            <w:r w:rsidRPr="00AF5048">
              <w:rPr>
                <w:rFonts w:hint="eastAsia"/>
              </w:rPr>
              <w:t>NUMBER</w:t>
            </w:r>
          </w:p>
        </w:tc>
      </w:tr>
      <w:tr w:rsidR="00EF3AD8" w:rsidRPr="00AF5048" w14:paraId="2E1BC782" w14:textId="77777777" w:rsidTr="009460DD">
        <w:tc>
          <w:tcPr>
            <w:tcW w:w="1567" w:type="dxa"/>
            <w:vAlign w:val="center"/>
            <w:tcPrChange w:id="469" w:author="宋 哲均" w:date="2019-08-09T13:32:00Z">
              <w:tcPr>
                <w:tcW w:w="1567" w:type="dxa"/>
                <w:vAlign w:val="center"/>
              </w:tcPr>
            </w:tcPrChange>
          </w:tcPr>
          <w:p w14:paraId="555C377F" w14:textId="77777777" w:rsidR="00EF3AD8" w:rsidRPr="00AF5048" w:rsidRDefault="00EF3AD8">
            <w:pPr>
              <w:pStyle w:val="afff1"/>
              <w:autoSpaceDE w:val="0"/>
              <w:autoSpaceDN w:val="0"/>
              <w:pPrChange w:id="470" w:author="Seongeun Woo" w:date="2016-10-13T18:41:00Z">
                <w:pPr>
                  <w:pStyle w:val="afff1"/>
                </w:pPr>
              </w:pPrChange>
            </w:pPr>
            <w:r w:rsidRPr="00AF5048">
              <w:rPr>
                <w:rFonts w:hint="eastAsia"/>
              </w:rPr>
              <w:t>R19_1</w:t>
            </w:r>
          </w:p>
        </w:tc>
        <w:tc>
          <w:tcPr>
            <w:tcW w:w="3957" w:type="dxa"/>
            <w:vAlign w:val="center"/>
            <w:tcPrChange w:id="471" w:author="宋 哲均" w:date="2019-08-09T13:32:00Z">
              <w:tcPr>
                <w:tcW w:w="4495" w:type="dxa"/>
                <w:vAlign w:val="center"/>
              </w:tcPr>
            </w:tcPrChange>
          </w:tcPr>
          <w:p w14:paraId="4DC9F8B3" w14:textId="5EC3BE83" w:rsidR="00EF3AD8" w:rsidRPr="00AF5048" w:rsidRDefault="003F4FFC">
            <w:pPr>
              <w:pStyle w:val="afff1"/>
              <w:autoSpaceDE w:val="0"/>
              <w:autoSpaceDN w:val="0"/>
              <w:pPrChange w:id="472" w:author="Seongeun Woo" w:date="2016-10-13T18:41:00Z">
                <w:pPr>
                  <w:pStyle w:val="afff1"/>
                </w:pPr>
              </w:pPrChange>
            </w:pPr>
            <w:ins w:id="473" w:author="宋 哲均" w:date="2019-08-08T13:01:00Z">
              <w:r>
                <w:rPr>
                  <w:rFonts w:hint="eastAsia"/>
                </w:rPr>
                <w:t>U</w:t>
              </w:r>
              <w:r>
                <w:t>nused</w:t>
              </w:r>
            </w:ins>
            <w:del w:id="474" w:author="宋 哲均" w:date="2019-08-08T13:01:00Z">
              <w:r w:rsidR="00EF3AD8" w:rsidRPr="00AF5048" w:rsidDel="003F4FFC">
                <w:rPr>
                  <w:rFonts w:hint="eastAsia"/>
                </w:rPr>
                <w:delText>未使用</w:delText>
              </w:r>
            </w:del>
          </w:p>
        </w:tc>
        <w:tc>
          <w:tcPr>
            <w:tcW w:w="2348" w:type="dxa"/>
            <w:vAlign w:val="center"/>
            <w:tcPrChange w:id="475" w:author="宋 哲均" w:date="2019-08-09T13:32:00Z">
              <w:tcPr>
                <w:tcW w:w="1810" w:type="dxa"/>
                <w:vAlign w:val="center"/>
              </w:tcPr>
            </w:tcPrChange>
          </w:tcPr>
          <w:p w14:paraId="5856C4A4" w14:textId="77777777" w:rsidR="00EF3AD8" w:rsidRPr="00AF5048" w:rsidRDefault="00EF3AD8">
            <w:pPr>
              <w:pStyle w:val="afff1"/>
              <w:autoSpaceDE w:val="0"/>
              <w:autoSpaceDN w:val="0"/>
              <w:pPrChange w:id="476" w:author="Seongeun Woo" w:date="2016-10-13T18:41:00Z">
                <w:pPr>
                  <w:pStyle w:val="afff1"/>
                </w:pPr>
              </w:pPrChange>
            </w:pPr>
          </w:p>
        </w:tc>
        <w:tc>
          <w:tcPr>
            <w:tcW w:w="1370" w:type="dxa"/>
            <w:vAlign w:val="center"/>
            <w:tcPrChange w:id="477" w:author="宋 哲均" w:date="2019-08-09T13:32:00Z">
              <w:tcPr>
                <w:tcW w:w="1370" w:type="dxa"/>
                <w:vAlign w:val="center"/>
              </w:tcPr>
            </w:tcPrChange>
          </w:tcPr>
          <w:p w14:paraId="13C2AAB6" w14:textId="77777777" w:rsidR="00EF3AD8" w:rsidRPr="00AF5048" w:rsidRDefault="00EF3AD8">
            <w:pPr>
              <w:pStyle w:val="afff1"/>
              <w:autoSpaceDE w:val="0"/>
              <w:autoSpaceDN w:val="0"/>
              <w:pPrChange w:id="478" w:author="Seongeun Woo" w:date="2016-10-13T18:41:00Z">
                <w:pPr>
                  <w:pStyle w:val="afff1"/>
                </w:pPr>
              </w:pPrChange>
            </w:pPr>
            <w:r w:rsidRPr="00AF5048">
              <w:rPr>
                <w:rFonts w:hint="eastAsia"/>
              </w:rPr>
              <w:t>NUMBER</w:t>
            </w:r>
          </w:p>
        </w:tc>
      </w:tr>
      <w:tr w:rsidR="00EF3AD8" w:rsidRPr="00AF5048" w14:paraId="7BA2AEB7" w14:textId="77777777" w:rsidTr="009460DD">
        <w:tc>
          <w:tcPr>
            <w:tcW w:w="1567" w:type="dxa"/>
            <w:vAlign w:val="center"/>
            <w:tcPrChange w:id="479" w:author="宋 哲均" w:date="2019-08-09T13:32:00Z">
              <w:tcPr>
                <w:tcW w:w="1567" w:type="dxa"/>
                <w:vAlign w:val="center"/>
              </w:tcPr>
            </w:tcPrChange>
          </w:tcPr>
          <w:p w14:paraId="7AC19353" w14:textId="77777777" w:rsidR="00EF3AD8" w:rsidRPr="00AF5048" w:rsidRDefault="00EF3AD8">
            <w:pPr>
              <w:pStyle w:val="afff1"/>
              <w:autoSpaceDE w:val="0"/>
              <w:autoSpaceDN w:val="0"/>
              <w:pPrChange w:id="480" w:author="Seongeun Woo" w:date="2016-10-13T18:41:00Z">
                <w:pPr>
                  <w:pStyle w:val="afff1"/>
                </w:pPr>
              </w:pPrChange>
            </w:pPr>
            <w:r w:rsidRPr="00AF5048">
              <w:rPr>
                <w:rFonts w:hint="eastAsia"/>
              </w:rPr>
              <w:lastRenderedPageBreak/>
              <w:t>R10_1</w:t>
            </w:r>
          </w:p>
        </w:tc>
        <w:tc>
          <w:tcPr>
            <w:tcW w:w="3957" w:type="dxa"/>
            <w:vAlign w:val="center"/>
            <w:tcPrChange w:id="481" w:author="宋 哲均" w:date="2019-08-09T13:32:00Z">
              <w:tcPr>
                <w:tcW w:w="4495" w:type="dxa"/>
                <w:vAlign w:val="center"/>
              </w:tcPr>
            </w:tcPrChange>
          </w:tcPr>
          <w:p w14:paraId="6F3DD3D5" w14:textId="00998A5E" w:rsidR="00EF3AD8" w:rsidRPr="00AF5048" w:rsidRDefault="003F4FFC">
            <w:pPr>
              <w:pStyle w:val="afff1"/>
              <w:autoSpaceDE w:val="0"/>
              <w:autoSpaceDN w:val="0"/>
              <w:pPrChange w:id="482" w:author="Seongeun Woo" w:date="2016-10-13T18:41:00Z">
                <w:pPr>
                  <w:pStyle w:val="afff1"/>
                </w:pPr>
              </w:pPrChange>
            </w:pPr>
            <w:ins w:id="483" w:author="宋 哲均" w:date="2019-08-08T13:02:00Z">
              <w:r w:rsidRPr="003F4FFC">
                <w:t xml:space="preserve">Code value of the item automatically </w:t>
              </w:r>
              <w:del w:id="484" w:author="哲均 宋" w:date="2019-08-16T14:35:00Z">
                <w:r w:rsidRPr="003F4FFC" w:rsidDel="00AA4215">
                  <w:delText>registered in</w:delText>
                </w:r>
              </w:del>
            </w:ins>
            <w:ins w:id="485" w:author="哲均 宋" w:date="2019-08-16T14:35:00Z">
              <w:r w:rsidR="00AA4215">
                <w:t>stored in</w:t>
              </w:r>
            </w:ins>
            <w:ins w:id="486" w:author="宋 哲均" w:date="2019-08-08T13:02:00Z">
              <w:r w:rsidRPr="003F4FFC">
                <w:t xml:space="preserve"> </w:t>
              </w:r>
              <w:proofErr w:type="spellStart"/>
              <w:r w:rsidRPr="003F4FFC">
                <w:t>RuleBuilder</w:t>
              </w:r>
              <w:proofErr w:type="spellEnd"/>
              <w:r w:rsidRPr="003F4FFC">
                <w:t>.</w:t>
              </w:r>
            </w:ins>
            <w:del w:id="487" w:author="宋 哲均" w:date="2019-08-08T13:02:00Z">
              <w:r w:rsidR="00EF3AD8" w:rsidRPr="00AF5048" w:rsidDel="003F4FFC">
                <w:rPr>
                  <w:rFonts w:hint="eastAsia"/>
                </w:rPr>
                <w:delText>RuleBuilder</w:delText>
              </w:r>
              <w:r w:rsidR="00EF3AD8" w:rsidRPr="00AF5048" w:rsidDel="003F4FFC">
                <w:rPr>
                  <w:rFonts w:hint="eastAsia"/>
                </w:rPr>
                <w:delText>に自動的に登録される項目のコード値。</w:delText>
              </w:r>
            </w:del>
            <w:r w:rsidR="00EF3AD8" w:rsidRPr="00AF5048">
              <w:rPr>
                <w:rFonts w:hint="eastAsia"/>
              </w:rPr>
              <w:t xml:space="preserve"> </w:t>
            </w:r>
            <w:ins w:id="488" w:author="宋 哲均" w:date="2019-08-08T13:03:00Z">
              <w:r w:rsidRPr="003F4FFC">
                <w:t xml:space="preserve">The object type is registered with the code value of the item as $ </w:t>
              </w:r>
              <w:proofErr w:type="spellStart"/>
              <w:r w:rsidRPr="003F4FFC">
                <w:t>P_'product</w:t>
              </w:r>
              <w:proofErr w:type="spellEnd"/>
              <w:r w:rsidRPr="003F4FFC">
                <w:t xml:space="preserve"> name'.</w:t>
              </w:r>
            </w:ins>
            <w:del w:id="489" w:author="宋 哲均" w:date="2019-08-08T13:03:00Z">
              <w:r w:rsidR="003B43F9" w:rsidRPr="00AF5048" w:rsidDel="003F4FFC">
                <w:rPr>
                  <w:rFonts w:hint="eastAsia"/>
                </w:rPr>
                <w:delText>オブジェクトの</w:delText>
              </w:r>
              <w:r w:rsidR="00EF3AD8" w:rsidRPr="00AF5048" w:rsidDel="003F4FFC">
                <w:rPr>
                  <w:rFonts w:hint="eastAsia"/>
                </w:rPr>
                <w:delText>類型は</w:delText>
              </w:r>
              <w:r w:rsidR="00EF3AD8" w:rsidRPr="00AF5048" w:rsidDel="003F4FFC">
                <w:rPr>
                  <w:rFonts w:hint="eastAsia"/>
                </w:rPr>
                <w:delText>$P_</w:delText>
              </w:r>
              <w:r w:rsidR="00EF3AD8" w:rsidRPr="00AF5048" w:rsidDel="003F4FFC">
                <w:delText>’</w:delText>
              </w:r>
              <w:r w:rsidR="00EF3AD8" w:rsidRPr="00AF5048" w:rsidDel="003F4FFC">
                <w:rPr>
                  <w:rFonts w:hint="eastAsia"/>
                </w:rPr>
                <w:delText>商品名</w:delText>
              </w:r>
              <w:r w:rsidR="00EF3AD8" w:rsidRPr="00AF5048" w:rsidDel="003F4FFC">
                <w:delText>’</w:delText>
              </w:r>
              <w:r w:rsidR="00EF3AD8" w:rsidRPr="00AF5048" w:rsidDel="003F4FFC">
                <w:rPr>
                  <w:rFonts w:hint="eastAsia"/>
                </w:rPr>
                <w:delText>と同一名称で項目のコード値が登録される。</w:delText>
              </w:r>
            </w:del>
          </w:p>
        </w:tc>
        <w:tc>
          <w:tcPr>
            <w:tcW w:w="2348" w:type="dxa"/>
            <w:vAlign w:val="center"/>
            <w:tcPrChange w:id="490" w:author="宋 哲均" w:date="2019-08-09T13:32:00Z">
              <w:tcPr>
                <w:tcW w:w="1810" w:type="dxa"/>
                <w:vAlign w:val="center"/>
              </w:tcPr>
            </w:tcPrChange>
          </w:tcPr>
          <w:p w14:paraId="31F475CF" w14:textId="22F9EFA4" w:rsidR="00EF3AD8" w:rsidRPr="003F4FFC" w:rsidRDefault="00EF3AD8">
            <w:pPr>
              <w:pStyle w:val="afff1"/>
              <w:autoSpaceDE w:val="0"/>
              <w:autoSpaceDN w:val="0"/>
              <w:rPr>
                <w:rFonts w:eastAsiaTheme="minorEastAsia"/>
                <w:lang w:eastAsia="ko-KR"/>
                <w:rPrChange w:id="491" w:author="宋 哲均" w:date="2019-08-08T13:05:00Z">
                  <w:rPr/>
                </w:rPrChange>
              </w:rPr>
              <w:pPrChange w:id="492" w:author="Seongeun Woo" w:date="2016-10-13T18:41:00Z">
                <w:pPr>
                  <w:pStyle w:val="afff1"/>
                </w:pPr>
              </w:pPrChange>
            </w:pPr>
            <w:del w:id="493" w:author="宋 哲均" w:date="2019-08-08T13:05:00Z">
              <w:r w:rsidRPr="00AF5048" w:rsidDel="003F4FFC">
                <w:rPr>
                  <w:rFonts w:hint="eastAsia"/>
                </w:rPr>
                <w:delText>項目のコード値</w:delText>
              </w:r>
            </w:del>
            <w:ins w:id="494" w:author="宋 哲均" w:date="2019-08-08T13:05:00Z">
              <w:r w:rsidR="003F4FFC">
                <w:rPr>
                  <w:rFonts w:eastAsiaTheme="minorEastAsia" w:hint="eastAsia"/>
                  <w:lang w:eastAsia="ko-KR"/>
                </w:rPr>
                <w:t>I</w:t>
              </w:r>
              <w:r w:rsidR="003F4FFC">
                <w:rPr>
                  <w:rFonts w:eastAsiaTheme="minorEastAsia"/>
                  <w:lang w:eastAsia="ko-KR"/>
                </w:rPr>
                <w:t>tem Code Value</w:t>
              </w:r>
            </w:ins>
          </w:p>
        </w:tc>
        <w:tc>
          <w:tcPr>
            <w:tcW w:w="1370" w:type="dxa"/>
            <w:vAlign w:val="center"/>
            <w:tcPrChange w:id="495" w:author="宋 哲均" w:date="2019-08-09T13:32:00Z">
              <w:tcPr>
                <w:tcW w:w="1370" w:type="dxa"/>
                <w:vAlign w:val="center"/>
              </w:tcPr>
            </w:tcPrChange>
          </w:tcPr>
          <w:p w14:paraId="0A58618A" w14:textId="77777777" w:rsidR="00EF3AD8" w:rsidRPr="00AF5048" w:rsidRDefault="00EF3AD8">
            <w:pPr>
              <w:pStyle w:val="afff1"/>
              <w:autoSpaceDE w:val="0"/>
              <w:autoSpaceDN w:val="0"/>
              <w:pPrChange w:id="496" w:author="Seongeun Woo" w:date="2016-10-13T18:41:00Z">
                <w:pPr>
                  <w:pStyle w:val="afff1"/>
                </w:pPr>
              </w:pPrChange>
            </w:pPr>
            <w:r w:rsidRPr="00AF5048">
              <w:rPr>
                <w:rFonts w:hint="eastAsia"/>
              </w:rPr>
              <w:t>CHAR</w:t>
            </w:r>
          </w:p>
        </w:tc>
      </w:tr>
      <w:tr w:rsidR="00EF3AD8" w:rsidRPr="00AF5048" w14:paraId="7A99DC83" w14:textId="77777777" w:rsidTr="009460DD">
        <w:tc>
          <w:tcPr>
            <w:tcW w:w="1567" w:type="dxa"/>
            <w:vAlign w:val="center"/>
            <w:tcPrChange w:id="497" w:author="宋 哲均" w:date="2019-08-09T13:32:00Z">
              <w:tcPr>
                <w:tcW w:w="1567" w:type="dxa"/>
                <w:vAlign w:val="center"/>
              </w:tcPr>
            </w:tcPrChange>
          </w:tcPr>
          <w:p w14:paraId="2B159C8A" w14:textId="77777777" w:rsidR="00EF3AD8" w:rsidRPr="00AF5048" w:rsidRDefault="00EF3AD8">
            <w:pPr>
              <w:pStyle w:val="afff1"/>
              <w:autoSpaceDE w:val="0"/>
              <w:autoSpaceDN w:val="0"/>
              <w:pPrChange w:id="498" w:author="Seongeun Woo" w:date="2016-10-13T18:41:00Z">
                <w:pPr>
                  <w:pStyle w:val="afff1"/>
                </w:pPr>
              </w:pPrChange>
            </w:pPr>
            <w:r w:rsidRPr="00AF5048">
              <w:rPr>
                <w:rFonts w:hint="eastAsia"/>
              </w:rPr>
              <w:t>BUNDLE_KBN</w:t>
            </w:r>
          </w:p>
        </w:tc>
        <w:tc>
          <w:tcPr>
            <w:tcW w:w="3957" w:type="dxa"/>
            <w:vAlign w:val="center"/>
            <w:tcPrChange w:id="499" w:author="宋 哲均" w:date="2019-08-09T13:32:00Z">
              <w:tcPr>
                <w:tcW w:w="4495" w:type="dxa"/>
                <w:vAlign w:val="center"/>
              </w:tcPr>
            </w:tcPrChange>
          </w:tcPr>
          <w:p w14:paraId="77232FEC" w14:textId="437ABEDE" w:rsidR="00EF3AD8" w:rsidRPr="00AF5048" w:rsidRDefault="003F4FFC">
            <w:pPr>
              <w:pStyle w:val="afff1"/>
              <w:autoSpaceDE w:val="0"/>
              <w:autoSpaceDN w:val="0"/>
              <w:pPrChange w:id="500" w:author="Seongeun Woo" w:date="2016-10-13T18:41:00Z">
                <w:pPr>
                  <w:pStyle w:val="afff1"/>
                </w:pPr>
              </w:pPrChange>
            </w:pPr>
            <w:ins w:id="501" w:author="宋 哲均" w:date="2019-08-08T13:05:00Z">
              <w:r w:rsidRPr="003F4FFC">
                <w:t>Not used in current version</w:t>
              </w:r>
            </w:ins>
            <w:del w:id="502" w:author="宋 哲均" w:date="2019-08-08T13:05:00Z">
              <w:r w:rsidR="00EF3AD8" w:rsidRPr="00AF5048" w:rsidDel="003F4FFC">
                <w:rPr>
                  <w:rFonts w:hint="eastAsia"/>
                </w:rPr>
                <w:delText>現在</w:delText>
              </w:r>
            </w:del>
            <w:ins w:id="503" w:author="user" w:date="2016-09-27T14:54:00Z">
              <w:del w:id="504" w:author="宋 哲均" w:date="2019-08-08T13:05:00Z">
                <w:r w:rsidR="00B43144" w:rsidDel="003F4FFC">
                  <w:rPr>
                    <w:rFonts w:hint="eastAsia"/>
                  </w:rPr>
                  <w:delText>の</w:delText>
                </w:r>
              </w:del>
            </w:ins>
            <w:del w:id="505" w:author="宋 哲均" w:date="2019-08-08T13:05:00Z">
              <w:r w:rsidR="00EF3AD8" w:rsidRPr="00AF5048" w:rsidDel="003F4FFC">
                <w:rPr>
                  <w:rFonts w:hint="eastAsia"/>
                </w:rPr>
                <w:delText>バージョンでは未使用</w:delText>
              </w:r>
            </w:del>
          </w:p>
        </w:tc>
        <w:tc>
          <w:tcPr>
            <w:tcW w:w="2348" w:type="dxa"/>
            <w:vAlign w:val="center"/>
            <w:tcPrChange w:id="506" w:author="宋 哲均" w:date="2019-08-09T13:32:00Z">
              <w:tcPr>
                <w:tcW w:w="1810" w:type="dxa"/>
                <w:vAlign w:val="center"/>
              </w:tcPr>
            </w:tcPrChange>
          </w:tcPr>
          <w:p w14:paraId="1BF2701D" w14:textId="77777777" w:rsidR="00EF3AD8" w:rsidRPr="00AF5048" w:rsidRDefault="00EF3AD8">
            <w:pPr>
              <w:pStyle w:val="afff1"/>
              <w:autoSpaceDE w:val="0"/>
              <w:autoSpaceDN w:val="0"/>
              <w:pPrChange w:id="507" w:author="Seongeun Woo" w:date="2016-10-13T18:41:00Z">
                <w:pPr>
                  <w:pStyle w:val="afff1"/>
                </w:pPr>
              </w:pPrChange>
            </w:pPr>
          </w:p>
        </w:tc>
        <w:tc>
          <w:tcPr>
            <w:tcW w:w="1370" w:type="dxa"/>
            <w:vAlign w:val="center"/>
            <w:tcPrChange w:id="508" w:author="宋 哲均" w:date="2019-08-09T13:32:00Z">
              <w:tcPr>
                <w:tcW w:w="1370" w:type="dxa"/>
                <w:vAlign w:val="center"/>
              </w:tcPr>
            </w:tcPrChange>
          </w:tcPr>
          <w:p w14:paraId="3EC3DA48" w14:textId="75577A12" w:rsidR="00EF3AD8" w:rsidRPr="00AF5048" w:rsidRDefault="007F5A15">
            <w:pPr>
              <w:pStyle w:val="afff1"/>
              <w:autoSpaceDE w:val="0"/>
              <w:autoSpaceDN w:val="0"/>
              <w:pPrChange w:id="509" w:author="Seongeun Woo" w:date="2016-10-13T18:41:00Z">
                <w:pPr>
                  <w:pStyle w:val="afff1"/>
                </w:pPr>
              </w:pPrChange>
            </w:pPr>
            <w:r w:rsidRPr="00AF5048">
              <w:rPr>
                <w:rFonts w:hint="eastAsia"/>
              </w:rPr>
              <w:t>NUMBER</w:t>
            </w:r>
          </w:p>
        </w:tc>
      </w:tr>
      <w:tr w:rsidR="00EF3AD8" w:rsidRPr="00AF5048" w14:paraId="1593CD09" w14:textId="77777777" w:rsidTr="009460DD">
        <w:tc>
          <w:tcPr>
            <w:tcW w:w="1567" w:type="dxa"/>
            <w:vAlign w:val="center"/>
            <w:tcPrChange w:id="510" w:author="宋 哲均" w:date="2019-08-09T13:32:00Z">
              <w:tcPr>
                <w:tcW w:w="1567" w:type="dxa"/>
                <w:vAlign w:val="center"/>
              </w:tcPr>
            </w:tcPrChange>
          </w:tcPr>
          <w:p w14:paraId="7BAD7E0E" w14:textId="77777777" w:rsidR="00EF3AD8" w:rsidRPr="00AF5048" w:rsidRDefault="00EF3AD8">
            <w:pPr>
              <w:pStyle w:val="afff1"/>
              <w:autoSpaceDE w:val="0"/>
              <w:autoSpaceDN w:val="0"/>
              <w:pPrChange w:id="511" w:author="Seongeun Woo" w:date="2016-10-13T18:41:00Z">
                <w:pPr>
                  <w:pStyle w:val="afff1"/>
                </w:pPr>
              </w:pPrChange>
            </w:pPr>
            <w:r w:rsidRPr="00AF5048">
              <w:rPr>
                <w:rFonts w:hint="eastAsia"/>
              </w:rPr>
              <w:t>CODE_SQL</w:t>
            </w:r>
          </w:p>
        </w:tc>
        <w:tc>
          <w:tcPr>
            <w:tcW w:w="3957" w:type="dxa"/>
            <w:vAlign w:val="center"/>
            <w:tcPrChange w:id="512" w:author="宋 哲均" w:date="2019-08-09T13:32:00Z">
              <w:tcPr>
                <w:tcW w:w="4495" w:type="dxa"/>
                <w:vAlign w:val="center"/>
              </w:tcPr>
            </w:tcPrChange>
          </w:tcPr>
          <w:p w14:paraId="49C9D1A7" w14:textId="01896E66" w:rsidR="00EF3AD8" w:rsidRPr="00AF5048" w:rsidRDefault="003F4FFC">
            <w:pPr>
              <w:pStyle w:val="afff1"/>
              <w:autoSpaceDE w:val="0"/>
              <w:autoSpaceDN w:val="0"/>
              <w:pPrChange w:id="513" w:author="Seongeun Woo" w:date="2016-10-13T18:41:00Z">
                <w:pPr>
                  <w:pStyle w:val="afff1"/>
                </w:pPr>
              </w:pPrChange>
            </w:pPr>
            <w:ins w:id="514" w:author="宋 哲均" w:date="2019-08-08T13:05:00Z">
              <w:r w:rsidRPr="003F4FFC">
                <w:t>Not used in current version</w:t>
              </w:r>
            </w:ins>
            <w:del w:id="515" w:author="宋 哲均" w:date="2019-08-08T13:05:00Z">
              <w:r w:rsidR="00EF3AD8" w:rsidRPr="00AF5048" w:rsidDel="003F4FFC">
                <w:rPr>
                  <w:rFonts w:hint="eastAsia"/>
                </w:rPr>
                <w:delText>現在</w:delText>
              </w:r>
            </w:del>
            <w:ins w:id="516" w:author="user" w:date="2016-09-27T14:54:00Z">
              <w:del w:id="517" w:author="宋 哲均" w:date="2019-08-08T13:05:00Z">
                <w:r w:rsidR="00B43144" w:rsidDel="003F4FFC">
                  <w:rPr>
                    <w:rFonts w:hint="eastAsia"/>
                  </w:rPr>
                  <w:delText>の</w:delText>
                </w:r>
              </w:del>
            </w:ins>
            <w:del w:id="518" w:author="宋 哲均" w:date="2019-08-08T13:05:00Z">
              <w:r w:rsidR="00EF3AD8" w:rsidRPr="00AF5048" w:rsidDel="003F4FFC">
                <w:rPr>
                  <w:rFonts w:hint="eastAsia"/>
                </w:rPr>
                <w:delText>バージョンでは未使用</w:delText>
              </w:r>
            </w:del>
          </w:p>
        </w:tc>
        <w:tc>
          <w:tcPr>
            <w:tcW w:w="2348" w:type="dxa"/>
            <w:vAlign w:val="center"/>
            <w:tcPrChange w:id="519" w:author="宋 哲均" w:date="2019-08-09T13:32:00Z">
              <w:tcPr>
                <w:tcW w:w="1810" w:type="dxa"/>
                <w:vAlign w:val="center"/>
              </w:tcPr>
            </w:tcPrChange>
          </w:tcPr>
          <w:p w14:paraId="5E7CC32A" w14:textId="77777777" w:rsidR="00EF3AD8" w:rsidRPr="00AF5048" w:rsidRDefault="00EF3AD8">
            <w:pPr>
              <w:pStyle w:val="afff1"/>
              <w:autoSpaceDE w:val="0"/>
              <w:autoSpaceDN w:val="0"/>
              <w:pPrChange w:id="520" w:author="Seongeun Woo" w:date="2016-10-13T18:41:00Z">
                <w:pPr>
                  <w:pStyle w:val="afff1"/>
                </w:pPr>
              </w:pPrChange>
            </w:pPr>
            <w:r w:rsidRPr="00AF5048">
              <w:t xml:space="preserve">　</w:t>
            </w:r>
          </w:p>
        </w:tc>
        <w:tc>
          <w:tcPr>
            <w:tcW w:w="1370" w:type="dxa"/>
            <w:vAlign w:val="center"/>
            <w:tcPrChange w:id="521" w:author="宋 哲均" w:date="2019-08-09T13:32:00Z">
              <w:tcPr>
                <w:tcW w:w="1370" w:type="dxa"/>
                <w:vAlign w:val="center"/>
              </w:tcPr>
            </w:tcPrChange>
          </w:tcPr>
          <w:p w14:paraId="735817BE" w14:textId="77777777" w:rsidR="00EF3AD8" w:rsidRPr="00AF5048" w:rsidRDefault="00EF3AD8">
            <w:pPr>
              <w:pStyle w:val="afff1"/>
              <w:autoSpaceDE w:val="0"/>
              <w:autoSpaceDN w:val="0"/>
              <w:pPrChange w:id="522" w:author="Seongeun Woo" w:date="2016-10-13T18:41:00Z">
                <w:pPr>
                  <w:pStyle w:val="afff1"/>
                </w:pPr>
              </w:pPrChange>
            </w:pPr>
            <w:r w:rsidRPr="00AF5048">
              <w:rPr>
                <w:rFonts w:hint="eastAsia"/>
              </w:rPr>
              <w:t>NVARCHAR2</w:t>
            </w:r>
          </w:p>
        </w:tc>
      </w:tr>
      <w:tr w:rsidR="00956FE0" w:rsidRPr="00AF5048" w14:paraId="7DBBEE07" w14:textId="77777777" w:rsidTr="009460DD">
        <w:tc>
          <w:tcPr>
            <w:tcW w:w="1567" w:type="dxa"/>
            <w:vAlign w:val="center"/>
            <w:tcPrChange w:id="523" w:author="宋 哲均" w:date="2019-08-09T13:32:00Z">
              <w:tcPr>
                <w:tcW w:w="1567" w:type="dxa"/>
                <w:vAlign w:val="center"/>
              </w:tcPr>
            </w:tcPrChange>
          </w:tcPr>
          <w:p w14:paraId="6702B684" w14:textId="5288B791" w:rsidR="00956FE0" w:rsidRPr="00AF5048" w:rsidRDefault="00956FE0">
            <w:pPr>
              <w:pStyle w:val="afff1"/>
              <w:autoSpaceDE w:val="0"/>
              <w:autoSpaceDN w:val="0"/>
              <w:pPrChange w:id="524" w:author="Seongeun Woo" w:date="2016-10-13T18:41:00Z">
                <w:pPr>
                  <w:pStyle w:val="afff1"/>
                </w:pPr>
              </w:pPrChange>
            </w:pPr>
            <w:r w:rsidRPr="00AF5048">
              <w:t>CODE_KBN</w:t>
            </w:r>
          </w:p>
        </w:tc>
        <w:tc>
          <w:tcPr>
            <w:tcW w:w="3957" w:type="dxa"/>
            <w:vAlign w:val="center"/>
            <w:tcPrChange w:id="525" w:author="宋 哲均" w:date="2019-08-09T13:32:00Z">
              <w:tcPr>
                <w:tcW w:w="4495" w:type="dxa"/>
                <w:vAlign w:val="center"/>
              </w:tcPr>
            </w:tcPrChange>
          </w:tcPr>
          <w:p w14:paraId="6E20E1A8" w14:textId="36076FF1" w:rsidR="00956FE0" w:rsidRPr="00AF5048" w:rsidRDefault="003F4FFC">
            <w:pPr>
              <w:pStyle w:val="afff1"/>
              <w:autoSpaceDE w:val="0"/>
              <w:autoSpaceDN w:val="0"/>
              <w:pPrChange w:id="526" w:author="Seongeun Woo" w:date="2016-10-13T18:41:00Z">
                <w:pPr>
                  <w:pStyle w:val="afff1"/>
                </w:pPr>
              </w:pPrChange>
            </w:pPr>
            <w:ins w:id="527" w:author="宋 哲均" w:date="2019-08-08T13:06:00Z">
              <w:r w:rsidRPr="003F4FFC">
                <w:t>Code generation rules</w:t>
              </w:r>
            </w:ins>
            <w:del w:id="528" w:author="宋 哲均" w:date="2019-08-08T13:06:00Z">
              <w:r w:rsidR="00956FE0" w:rsidRPr="00AF5048" w:rsidDel="003F4FFC">
                <w:rPr>
                  <w:rFonts w:hint="eastAsia"/>
                </w:rPr>
                <w:delText>コード生成</w:delText>
              </w:r>
              <w:r w:rsidR="00020355" w:rsidRPr="00AF5048" w:rsidDel="003F4FFC">
                <w:rPr>
                  <w:rFonts w:hint="eastAsia"/>
                </w:rPr>
                <w:delText>規則</w:delText>
              </w:r>
            </w:del>
          </w:p>
        </w:tc>
        <w:tc>
          <w:tcPr>
            <w:tcW w:w="2348" w:type="dxa"/>
            <w:vAlign w:val="center"/>
            <w:tcPrChange w:id="529" w:author="宋 哲均" w:date="2019-08-09T13:32:00Z">
              <w:tcPr>
                <w:tcW w:w="1810" w:type="dxa"/>
                <w:vAlign w:val="center"/>
              </w:tcPr>
            </w:tcPrChange>
          </w:tcPr>
          <w:p w14:paraId="7BF9EA58" w14:textId="7E598B51" w:rsidR="00020355" w:rsidRPr="00AF5048" w:rsidRDefault="00020355">
            <w:pPr>
              <w:pStyle w:val="afff1"/>
              <w:autoSpaceDE w:val="0"/>
              <w:autoSpaceDN w:val="0"/>
              <w:pPrChange w:id="530" w:author="Seongeun Woo" w:date="2016-10-13T18:41:00Z">
                <w:pPr>
                  <w:pStyle w:val="afff1"/>
                </w:pPr>
              </w:pPrChange>
            </w:pPr>
            <w:r w:rsidRPr="00AF5048">
              <w:rPr>
                <w:rFonts w:hint="eastAsia"/>
              </w:rPr>
              <w:t>0</w:t>
            </w:r>
            <w:del w:id="531" w:author="宋 哲均" w:date="2019-08-08T13:25:00Z">
              <w:r w:rsidRPr="00AF5048" w:rsidDel="0074193C">
                <w:rPr>
                  <w:rFonts w:hint="eastAsia"/>
                </w:rPr>
                <w:delText xml:space="preserve"> </w:delText>
              </w:r>
            </w:del>
            <w:r w:rsidRPr="00AF5048">
              <w:rPr>
                <w:rFonts w:hint="eastAsia"/>
              </w:rPr>
              <w:t xml:space="preserve">: </w:t>
            </w:r>
            <w:ins w:id="532" w:author="宋 哲均" w:date="2019-08-08T13:06:00Z">
              <w:r w:rsidR="003F4FFC">
                <w:t>Automatic</w:t>
              </w:r>
            </w:ins>
            <w:del w:id="533" w:author="宋 哲均" w:date="2019-08-08T13:06:00Z">
              <w:r w:rsidRPr="00AF5048" w:rsidDel="003F4FFC">
                <w:rPr>
                  <w:rFonts w:hint="eastAsia"/>
                </w:rPr>
                <w:delText>自動</w:delText>
              </w:r>
            </w:del>
          </w:p>
          <w:p w14:paraId="7E7DE5F6" w14:textId="084B05E8" w:rsidR="00956FE0" w:rsidRPr="00AF5048" w:rsidRDefault="00020355">
            <w:pPr>
              <w:pStyle w:val="afff1"/>
              <w:autoSpaceDE w:val="0"/>
              <w:autoSpaceDN w:val="0"/>
              <w:pPrChange w:id="534" w:author="Seongeun Woo" w:date="2016-10-13T18:41:00Z">
                <w:pPr>
                  <w:pStyle w:val="afff1"/>
                </w:pPr>
              </w:pPrChange>
            </w:pPr>
            <w:r w:rsidRPr="00AF5048">
              <w:rPr>
                <w:rFonts w:hint="eastAsia"/>
              </w:rPr>
              <w:t>1</w:t>
            </w:r>
            <w:del w:id="535" w:author="宋 哲均" w:date="2019-08-08T13:25:00Z">
              <w:r w:rsidRPr="00AF5048" w:rsidDel="0074193C">
                <w:rPr>
                  <w:rFonts w:hint="eastAsia"/>
                </w:rPr>
                <w:delText xml:space="preserve"> </w:delText>
              </w:r>
            </w:del>
            <w:r w:rsidRPr="00AF5048">
              <w:rPr>
                <w:rFonts w:hint="eastAsia"/>
              </w:rPr>
              <w:t xml:space="preserve">: </w:t>
            </w:r>
            <w:ins w:id="536" w:author="宋 哲均" w:date="2019-08-08T13:06:00Z">
              <w:r w:rsidR="003F4FFC">
                <w:rPr>
                  <w:rFonts w:hint="eastAsia"/>
                </w:rPr>
                <w:t>M</w:t>
              </w:r>
              <w:r w:rsidR="003F4FFC">
                <w:t>anual</w:t>
              </w:r>
            </w:ins>
            <w:del w:id="537" w:author="宋 哲均" w:date="2019-08-08T13:06:00Z">
              <w:r w:rsidRPr="00AF5048" w:rsidDel="003F4FFC">
                <w:rPr>
                  <w:rFonts w:hint="eastAsia"/>
                </w:rPr>
                <w:delText>手動</w:delText>
              </w:r>
            </w:del>
          </w:p>
        </w:tc>
        <w:tc>
          <w:tcPr>
            <w:tcW w:w="1370" w:type="dxa"/>
            <w:vAlign w:val="center"/>
            <w:tcPrChange w:id="538" w:author="宋 哲均" w:date="2019-08-09T13:32:00Z">
              <w:tcPr>
                <w:tcW w:w="1370" w:type="dxa"/>
                <w:vAlign w:val="center"/>
              </w:tcPr>
            </w:tcPrChange>
          </w:tcPr>
          <w:p w14:paraId="3EEBF8FE" w14:textId="37F2FC6D" w:rsidR="00956FE0" w:rsidRPr="00AF5048" w:rsidRDefault="007F5A15">
            <w:pPr>
              <w:pStyle w:val="afff1"/>
              <w:autoSpaceDE w:val="0"/>
              <w:autoSpaceDN w:val="0"/>
              <w:pPrChange w:id="539" w:author="Seongeun Woo" w:date="2016-10-13T18:41:00Z">
                <w:pPr>
                  <w:pStyle w:val="afff1"/>
                </w:pPr>
              </w:pPrChange>
            </w:pPr>
            <w:r w:rsidRPr="00AF5048">
              <w:rPr>
                <w:rFonts w:hint="eastAsia"/>
              </w:rPr>
              <w:t>NUMBER</w:t>
            </w:r>
          </w:p>
        </w:tc>
      </w:tr>
      <w:tr w:rsidR="00EF3AD8" w:rsidRPr="00AF5048" w14:paraId="40C5C70D" w14:textId="77777777" w:rsidTr="009460DD">
        <w:tc>
          <w:tcPr>
            <w:tcW w:w="1567" w:type="dxa"/>
            <w:vAlign w:val="center"/>
            <w:tcPrChange w:id="540" w:author="宋 哲均" w:date="2019-08-09T13:32:00Z">
              <w:tcPr>
                <w:tcW w:w="1567" w:type="dxa"/>
                <w:vAlign w:val="center"/>
              </w:tcPr>
            </w:tcPrChange>
          </w:tcPr>
          <w:p w14:paraId="622D933B" w14:textId="77777777" w:rsidR="00EF3AD8" w:rsidRPr="00AF5048" w:rsidRDefault="00EF3AD8">
            <w:pPr>
              <w:pStyle w:val="afff1"/>
              <w:autoSpaceDE w:val="0"/>
              <w:autoSpaceDN w:val="0"/>
              <w:pPrChange w:id="541" w:author="Seongeun Woo" w:date="2016-10-13T18:41:00Z">
                <w:pPr>
                  <w:pStyle w:val="afff1"/>
                </w:pPr>
              </w:pPrChange>
            </w:pPr>
            <w:r w:rsidRPr="00AF5048">
              <w:rPr>
                <w:rFonts w:hint="eastAsia"/>
              </w:rPr>
              <w:t>RULE_ID</w:t>
            </w:r>
          </w:p>
        </w:tc>
        <w:tc>
          <w:tcPr>
            <w:tcW w:w="3957" w:type="dxa"/>
            <w:vAlign w:val="center"/>
            <w:tcPrChange w:id="542" w:author="宋 哲均" w:date="2019-08-09T13:32:00Z">
              <w:tcPr>
                <w:tcW w:w="4495" w:type="dxa"/>
                <w:vAlign w:val="center"/>
              </w:tcPr>
            </w:tcPrChange>
          </w:tcPr>
          <w:p w14:paraId="09762AC9" w14:textId="741F1F6B" w:rsidR="00EF3AD8" w:rsidRPr="00AF5048" w:rsidRDefault="00020355">
            <w:pPr>
              <w:pStyle w:val="afff1"/>
              <w:autoSpaceDE w:val="0"/>
              <w:autoSpaceDN w:val="0"/>
              <w:pPrChange w:id="543" w:author="Seongeun Woo" w:date="2016-10-13T18:41:00Z">
                <w:pPr>
                  <w:pStyle w:val="afff1"/>
                </w:pPr>
              </w:pPrChange>
            </w:pPr>
            <w:del w:id="544" w:author="宋 哲均" w:date="2019-08-08T13:07:00Z">
              <w:r w:rsidRPr="00AF5048" w:rsidDel="003F4FFC">
                <w:rPr>
                  <w:rFonts w:hint="eastAsia"/>
                </w:rPr>
                <w:delText>未使用</w:delText>
              </w:r>
            </w:del>
            <w:ins w:id="545" w:author="宋 哲均" w:date="2019-08-08T13:07:00Z">
              <w:r w:rsidR="003F4FFC">
                <w:rPr>
                  <w:rFonts w:hint="eastAsia"/>
                </w:rPr>
                <w:t>U</w:t>
              </w:r>
              <w:r w:rsidR="003F4FFC">
                <w:t>nused</w:t>
              </w:r>
            </w:ins>
          </w:p>
        </w:tc>
        <w:tc>
          <w:tcPr>
            <w:tcW w:w="2348" w:type="dxa"/>
            <w:vAlign w:val="center"/>
            <w:tcPrChange w:id="546" w:author="宋 哲均" w:date="2019-08-09T13:32:00Z">
              <w:tcPr>
                <w:tcW w:w="1810" w:type="dxa"/>
                <w:vAlign w:val="center"/>
              </w:tcPr>
            </w:tcPrChange>
          </w:tcPr>
          <w:p w14:paraId="15540729" w14:textId="77777777" w:rsidR="00EF3AD8" w:rsidRPr="00AF5048" w:rsidRDefault="00EF3AD8">
            <w:pPr>
              <w:pStyle w:val="afff1"/>
              <w:autoSpaceDE w:val="0"/>
              <w:autoSpaceDN w:val="0"/>
              <w:pPrChange w:id="547" w:author="Seongeun Woo" w:date="2016-10-13T18:41:00Z">
                <w:pPr>
                  <w:pStyle w:val="afff1"/>
                </w:pPr>
              </w:pPrChange>
            </w:pPr>
          </w:p>
        </w:tc>
        <w:tc>
          <w:tcPr>
            <w:tcW w:w="1370" w:type="dxa"/>
            <w:vAlign w:val="center"/>
            <w:tcPrChange w:id="548" w:author="宋 哲均" w:date="2019-08-09T13:32:00Z">
              <w:tcPr>
                <w:tcW w:w="1370" w:type="dxa"/>
                <w:vAlign w:val="center"/>
              </w:tcPr>
            </w:tcPrChange>
          </w:tcPr>
          <w:p w14:paraId="53A374D4" w14:textId="6C43D684" w:rsidR="00EF3AD8" w:rsidRPr="00AF5048" w:rsidRDefault="00020355">
            <w:pPr>
              <w:pStyle w:val="afff1"/>
              <w:autoSpaceDE w:val="0"/>
              <w:autoSpaceDN w:val="0"/>
              <w:pPrChange w:id="549" w:author="Seongeun Woo" w:date="2016-10-13T18:41:00Z">
                <w:pPr>
                  <w:pStyle w:val="afff1"/>
                </w:pPr>
              </w:pPrChange>
            </w:pPr>
            <w:r w:rsidRPr="00AF5048">
              <w:rPr>
                <w:rFonts w:hint="eastAsia"/>
              </w:rPr>
              <w:t>CHAR</w:t>
            </w:r>
          </w:p>
        </w:tc>
      </w:tr>
      <w:tr w:rsidR="00EF3AD8" w:rsidRPr="00AF5048" w14:paraId="600C1A45" w14:textId="77777777" w:rsidTr="009460DD">
        <w:tc>
          <w:tcPr>
            <w:tcW w:w="1567" w:type="dxa"/>
            <w:vAlign w:val="center"/>
            <w:tcPrChange w:id="550" w:author="宋 哲均" w:date="2019-08-09T13:32:00Z">
              <w:tcPr>
                <w:tcW w:w="1567" w:type="dxa"/>
                <w:vAlign w:val="center"/>
              </w:tcPr>
            </w:tcPrChange>
          </w:tcPr>
          <w:p w14:paraId="7E7215FC" w14:textId="77777777" w:rsidR="00EF3AD8" w:rsidRPr="00AF5048" w:rsidRDefault="00EF3AD8">
            <w:pPr>
              <w:pStyle w:val="afff1"/>
              <w:autoSpaceDE w:val="0"/>
              <w:autoSpaceDN w:val="0"/>
              <w:pPrChange w:id="551" w:author="Seongeun Woo" w:date="2016-10-13T18:41:00Z">
                <w:pPr>
                  <w:pStyle w:val="afff1"/>
                </w:pPr>
              </w:pPrChange>
            </w:pPr>
            <w:r w:rsidRPr="00AF5048">
              <w:rPr>
                <w:rFonts w:hint="eastAsia"/>
              </w:rPr>
              <w:t>CODE_SIZE</w:t>
            </w:r>
          </w:p>
        </w:tc>
        <w:tc>
          <w:tcPr>
            <w:tcW w:w="3957" w:type="dxa"/>
            <w:vAlign w:val="center"/>
            <w:tcPrChange w:id="552" w:author="宋 哲均" w:date="2019-08-09T13:32:00Z">
              <w:tcPr>
                <w:tcW w:w="4495" w:type="dxa"/>
                <w:vAlign w:val="center"/>
              </w:tcPr>
            </w:tcPrChange>
          </w:tcPr>
          <w:p w14:paraId="79C263B2" w14:textId="6A442A6A" w:rsidR="00EF3AD8" w:rsidRPr="00AF5048" w:rsidRDefault="001D2C85">
            <w:pPr>
              <w:pStyle w:val="afff1"/>
              <w:autoSpaceDE w:val="0"/>
              <w:autoSpaceDN w:val="0"/>
              <w:pPrChange w:id="553" w:author="Seongeun Woo" w:date="2016-10-13T18:41:00Z">
                <w:pPr>
                  <w:pStyle w:val="afff1"/>
                </w:pPr>
              </w:pPrChange>
            </w:pPr>
            <w:ins w:id="554" w:author="宋 哲均" w:date="2019-08-08T13:09:00Z">
              <w:r w:rsidRPr="001D2C85">
                <w:t>Number of digits of object code generated by the corresponding type</w:t>
              </w:r>
            </w:ins>
            <w:del w:id="555" w:author="宋 哲均" w:date="2019-08-08T13:09:00Z">
              <w:r w:rsidR="00EF3AD8" w:rsidRPr="00AF5048" w:rsidDel="001D2C85">
                <w:rPr>
                  <w:rFonts w:hint="eastAsia"/>
                </w:rPr>
                <w:delText>該当類型で生成されるオブジェクトコードの桁数</w:delText>
              </w:r>
            </w:del>
            <w:r w:rsidR="00EF3AD8" w:rsidRPr="00AF5048">
              <w:rPr>
                <w:rFonts w:hint="eastAsia"/>
              </w:rPr>
              <w:t xml:space="preserve"> </w:t>
            </w:r>
          </w:p>
        </w:tc>
        <w:tc>
          <w:tcPr>
            <w:tcW w:w="2348" w:type="dxa"/>
            <w:vAlign w:val="center"/>
            <w:tcPrChange w:id="556" w:author="宋 哲均" w:date="2019-08-09T13:32:00Z">
              <w:tcPr>
                <w:tcW w:w="1810" w:type="dxa"/>
                <w:vAlign w:val="center"/>
              </w:tcPr>
            </w:tcPrChange>
          </w:tcPr>
          <w:p w14:paraId="3177AD4F" w14:textId="77777777" w:rsidR="00EF3AD8" w:rsidRPr="00AF5048" w:rsidRDefault="00EF3AD8">
            <w:pPr>
              <w:pStyle w:val="afff1"/>
              <w:autoSpaceDE w:val="0"/>
              <w:autoSpaceDN w:val="0"/>
              <w:pPrChange w:id="557" w:author="Seongeun Woo" w:date="2016-10-13T18:41:00Z">
                <w:pPr>
                  <w:pStyle w:val="afff1"/>
                </w:pPr>
              </w:pPrChange>
            </w:pPr>
          </w:p>
        </w:tc>
        <w:tc>
          <w:tcPr>
            <w:tcW w:w="1370" w:type="dxa"/>
            <w:vAlign w:val="center"/>
            <w:tcPrChange w:id="558" w:author="宋 哲均" w:date="2019-08-09T13:32:00Z">
              <w:tcPr>
                <w:tcW w:w="1370" w:type="dxa"/>
                <w:vAlign w:val="center"/>
              </w:tcPr>
            </w:tcPrChange>
          </w:tcPr>
          <w:p w14:paraId="57407D19" w14:textId="21776C11" w:rsidR="00EF3AD8" w:rsidRPr="00AF5048" w:rsidRDefault="00020355">
            <w:pPr>
              <w:pStyle w:val="afff1"/>
              <w:autoSpaceDE w:val="0"/>
              <w:autoSpaceDN w:val="0"/>
              <w:pPrChange w:id="559" w:author="Seongeun Woo" w:date="2016-10-13T18:41:00Z">
                <w:pPr>
                  <w:pStyle w:val="afff1"/>
                </w:pPr>
              </w:pPrChange>
            </w:pPr>
            <w:r w:rsidRPr="00AF5048">
              <w:rPr>
                <w:rFonts w:hint="eastAsia"/>
              </w:rPr>
              <w:t>NUMBER</w:t>
            </w:r>
          </w:p>
        </w:tc>
      </w:tr>
      <w:tr w:rsidR="00EF3AD8" w:rsidRPr="00AF5048" w14:paraId="3E1DFD15" w14:textId="77777777" w:rsidTr="009460DD">
        <w:tc>
          <w:tcPr>
            <w:tcW w:w="1567" w:type="dxa"/>
            <w:vAlign w:val="center"/>
            <w:tcPrChange w:id="560" w:author="宋 哲均" w:date="2019-08-09T13:32:00Z">
              <w:tcPr>
                <w:tcW w:w="1567" w:type="dxa"/>
                <w:vAlign w:val="center"/>
              </w:tcPr>
            </w:tcPrChange>
          </w:tcPr>
          <w:p w14:paraId="4B58C260" w14:textId="77777777" w:rsidR="00EF3AD8" w:rsidRPr="00AF5048" w:rsidRDefault="00EF3AD8">
            <w:pPr>
              <w:pStyle w:val="afff1"/>
              <w:autoSpaceDE w:val="0"/>
              <w:autoSpaceDN w:val="0"/>
              <w:pPrChange w:id="561" w:author="Seongeun Woo" w:date="2016-10-13T18:41:00Z">
                <w:pPr>
                  <w:pStyle w:val="afff1"/>
                </w:pPr>
              </w:pPrChange>
            </w:pPr>
            <w:r w:rsidRPr="00AF5048">
              <w:rPr>
                <w:rFonts w:hint="eastAsia"/>
              </w:rPr>
              <w:t>PTYPEID</w:t>
            </w:r>
          </w:p>
        </w:tc>
        <w:tc>
          <w:tcPr>
            <w:tcW w:w="3957" w:type="dxa"/>
            <w:vAlign w:val="center"/>
            <w:tcPrChange w:id="562" w:author="宋 哲均" w:date="2019-08-09T13:32:00Z">
              <w:tcPr>
                <w:tcW w:w="4495" w:type="dxa"/>
                <w:vAlign w:val="center"/>
              </w:tcPr>
            </w:tcPrChange>
          </w:tcPr>
          <w:p w14:paraId="2725B9A3" w14:textId="345E5EB8" w:rsidR="00EF3AD8" w:rsidRPr="00AF5048" w:rsidRDefault="00D12811">
            <w:pPr>
              <w:pStyle w:val="afff1"/>
              <w:autoSpaceDE w:val="0"/>
              <w:autoSpaceDN w:val="0"/>
              <w:pPrChange w:id="563" w:author="Seongeun Woo" w:date="2016-10-13T18:41:00Z">
                <w:pPr>
                  <w:pStyle w:val="afff1"/>
                </w:pPr>
              </w:pPrChange>
            </w:pPr>
            <w:ins w:id="564" w:author="哲均 宋" w:date="2019-08-15T16:23:00Z">
              <w:r>
                <w:t xml:space="preserve">Upper </w:t>
              </w:r>
            </w:ins>
            <w:ins w:id="565" w:author="宋 哲均" w:date="2019-08-08T13:09:00Z">
              <w:del w:id="566" w:author="哲均 宋" w:date="2019-08-15T16:23:00Z">
                <w:r w:rsidR="001D2C85" w:rsidRPr="001D2C85" w:rsidDel="00D12811">
                  <w:delText>High-</w:delText>
                </w:r>
              </w:del>
              <w:r w:rsidR="001D2C85" w:rsidRPr="001D2C85">
                <w:t xml:space="preserve">level type ID when it is a </w:t>
              </w:r>
              <w:r w:rsidR="001D2C85">
                <w:t>semi-T</w:t>
              </w:r>
              <w:r w:rsidR="001D2C85" w:rsidRPr="001D2C85">
                <w:t>ype</w:t>
              </w:r>
            </w:ins>
            <w:del w:id="567" w:author="宋 哲均" w:date="2019-08-08T13:09:00Z">
              <w:r w:rsidR="00EF3AD8" w:rsidRPr="00AF5048" w:rsidDel="001D2C85">
                <w:rPr>
                  <w:rFonts w:hint="eastAsia"/>
                </w:rPr>
                <w:delText>詳細類型である場合の上位類型</w:delText>
              </w:r>
              <w:r w:rsidR="00EF3AD8" w:rsidRPr="00AF5048" w:rsidDel="001D2C85">
                <w:rPr>
                  <w:rFonts w:hint="eastAsia"/>
                </w:rPr>
                <w:delText>ID</w:delText>
              </w:r>
            </w:del>
          </w:p>
        </w:tc>
        <w:tc>
          <w:tcPr>
            <w:tcW w:w="2348" w:type="dxa"/>
            <w:vAlign w:val="center"/>
            <w:tcPrChange w:id="568" w:author="宋 哲均" w:date="2019-08-09T13:32:00Z">
              <w:tcPr>
                <w:tcW w:w="1810" w:type="dxa"/>
                <w:vAlign w:val="center"/>
              </w:tcPr>
            </w:tcPrChange>
          </w:tcPr>
          <w:p w14:paraId="6D4F771B" w14:textId="1D5DF18C" w:rsidR="00EF3AD8" w:rsidRPr="00AF5048" w:rsidRDefault="001D2C85">
            <w:pPr>
              <w:pStyle w:val="afff1"/>
              <w:autoSpaceDE w:val="0"/>
              <w:autoSpaceDN w:val="0"/>
              <w:pPrChange w:id="569" w:author="Seongeun Woo" w:date="2016-10-13T18:41:00Z">
                <w:pPr>
                  <w:pStyle w:val="afff1"/>
                </w:pPr>
              </w:pPrChange>
            </w:pPr>
            <w:ins w:id="570" w:author="宋 哲均" w:date="2019-08-08T13:10:00Z">
              <w:r w:rsidRPr="001D2C85">
                <w:t xml:space="preserve">TYPEID </w:t>
              </w:r>
              <w:del w:id="571" w:author="哲均 宋" w:date="2019-08-16T14:35:00Z">
                <w:r w:rsidRPr="001D2C85" w:rsidDel="00AA4215">
                  <w:delText>registered in</w:delText>
                </w:r>
              </w:del>
            </w:ins>
            <w:ins w:id="572" w:author="哲均 宋" w:date="2019-08-16T14:35:00Z">
              <w:r w:rsidR="00AA4215">
                <w:t>stored in</w:t>
              </w:r>
            </w:ins>
            <w:ins w:id="573" w:author="宋 哲均" w:date="2019-08-08T13:10:00Z">
              <w:r w:rsidRPr="001D2C85">
                <w:t xml:space="preserve"> OBJ1000</w:t>
              </w:r>
            </w:ins>
            <w:del w:id="574" w:author="宋 哲均" w:date="2019-08-08T13:10:00Z">
              <w:r w:rsidR="00EF3AD8" w:rsidRPr="00AF5048" w:rsidDel="001D2C85">
                <w:rPr>
                  <w:rFonts w:hint="eastAsia"/>
                </w:rPr>
                <w:delText>OBJ1000</w:delText>
              </w:r>
              <w:r w:rsidR="00EF3AD8" w:rsidRPr="00AF5048" w:rsidDel="001D2C85">
                <w:rPr>
                  <w:rFonts w:hint="eastAsia"/>
                </w:rPr>
                <w:delText>に登録された</w:delText>
              </w:r>
              <w:r w:rsidR="00C72AC5" w:rsidRPr="00AF5048" w:rsidDel="001D2C85">
                <w:rPr>
                  <w:rFonts w:hint="eastAsia"/>
                </w:rPr>
                <w:delText>TYPEID</w:delText>
              </w:r>
            </w:del>
          </w:p>
        </w:tc>
        <w:tc>
          <w:tcPr>
            <w:tcW w:w="1370" w:type="dxa"/>
            <w:vAlign w:val="center"/>
            <w:tcPrChange w:id="575" w:author="宋 哲均" w:date="2019-08-09T13:32:00Z">
              <w:tcPr>
                <w:tcW w:w="1370" w:type="dxa"/>
                <w:vAlign w:val="center"/>
              </w:tcPr>
            </w:tcPrChange>
          </w:tcPr>
          <w:p w14:paraId="1C993F4C" w14:textId="77777777" w:rsidR="00EF3AD8" w:rsidRPr="00AF5048" w:rsidRDefault="00EF3AD8">
            <w:pPr>
              <w:pStyle w:val="afff1"/>
              <w:autoSpaceDE w:val="0"/>
              <w:autoSpaceDN w:val="0"/>
              <w:pPrChange w:id="576" w:author="Seongeun Woo" w:date="2016-10-13T18:41:00Z">
                <w:pPr>
                  <w:pStyle w:val="afff1"/>
                </w:pPr>
              </w:pPrChange>
            </w:pPr>
            <w:r w:rsidRPr="00AF5048">
              <w:rPr>
                <w:rFonts w:hint="eastAsia"/>
              </w:rPr>
              <w:t>NUMBER</w:t>
            </w:r>
          </w:p>
        </w:tc>
      </w:tr>
      <w:tr w:rsidR="00EF3AD8" w:rsidRPr="00AF5048" w14:paraId="43B317A1" w14:textId="77777777" w:rsidTr="009460DD">
        <w:tc>
          <w:tcPr>
            <w:tcW w:w="1567" w:type="dxa"/>
            <w:vAlign w:val="center"/>
            <w:tcPrChange w:id="577" w:author="宋 哲均" w:date="2019-08-09T13:32:00Z">
              <w:tcPr>
                <w:tcW w:w="1567" w:type="dxa"/>
                <w:vAlign w:val="center"/>
              </w:tcPr>
            </w:tcPrChange>
          </w:tcPr>
          <w:p w14:paraId="1F82EA7E" w14:textId="77777777" w:rsidR="00EF3AD8" w:rsidRPr="00AF5048" w:rsidRDefault="00EF3AD8">
            <w:pPr>
              <w:pStyle w:val="afff1"/>
              <w:autoSpaceDE w:val="0"/>
              <w:autoSpaceDN w:val="0"/>
              <w:pPrChange w:id="578" w:author="Seongeun Woo" w:date="2016-10-13T18:41:00Z">
                <w:pPr>
                  <w:pStyle w:val="afff1"/>
                </w:pPr>
              </w:pPrChange>
            </w:pPr>
            <w:r w:rsidRPr="00AF5048">
              <w:rPr>
                <w:rFonts w:hint="eastAsia"/>
              </w:rPr>
              <w:t>DISP_ORDER</w:t>
            </w:r>
          </w:p>
        </w:tc>
        <w:tc>
          <w:tcPr>
            <w:tcW w:w="3957" w:type="dxa"/>
            <w:vAlign w:val="center"/>
            <w:tcPrChange w:id="579" w:author="宋 哲均" w:date="2019-08-09T13:32:00Z">
              <w:tcPr>
                <w:tcW w:w="4495" w:type="dxa"/>
                <w:vAlign w:val="center"/>
              </w:tcPr>
            </w:tcPrChange>
          </w:tcPr>
          <w:p w14:paraId="7C6AB1C5" w14:textId="751DB59E" w:rsidR="00EF3AD8" w:rsidRPr="00551EFB" w:rsidRDefault="001D2C85">
            <w:pPr>
              <w:pStyle w:val="afff1"/>
              <w:autoSpaceDE w:val="0"/>
              <w:autoSpaceDN w:val="0"/>
              <w:pPrChange w:id="580" w:author="Seongeun Woo" w:date="2016-10-13T18:41:00Z">
                <w:pPr>
                  <w:pStyle w:val="afff1"/>
                </w:pPr>
              </w:pPrChange>
            </w:pPr>
            <w:ins w:id="581" w:author="宋 哲均" w:date="2019-08-08T13:10:00Z">
              <w:r w:rsidRPr="001D2C85">
                <w:t>Screen display order</w:t>
              </w:r>
            </w:ins>
            <w:del w:id="582" w:author="宋 哲均" w:date="2019-08-08T13:10:00Z">
              <w:r w:rsidR="00EF3AD8" w:rsidRPr="00551EFB" w:rsidDel="001D2C85">
                <w:rPr>
                  <w:rFonts w:hint="eastAsia"/>
                </w:rPr>
                <w:delText>画面表示の順序</w:delText>
              </w:r>
            </w:del>
          </w:p>
        </w:tc>
        <w:tc>
          <w:tcPr>
            <w:tcW w:w="2348" w:type="dxa"/>
            <w:vAlign w:val="center"/>
            <w:tcPrChange w:id="583" w:author="宋 哲均" w:date="2019-08-09T13:32:00Z">
              <w:tcPr>
                <w:tcW w:w="1810" w:type="dxa"/>
                <w:vAlign w:val="center"/>
              </w:tcPr>
            </w:tcPrChange>
          </w:tcPr>
          <w:p w14:paraId="2432D624" w14:textId="77777777" w:rsidR="00EF3AD8" w:rsidRPr="00AF5048" w:rsidRDefault="00EF3AD8">
            <w:pPr>
              <w:pStyle w:val="afff1"/>
              <w:autoSpaceDE w:val="0"/>
              <w:autoSpaceDN w:val="0"/>
              <w:pPrChange w:id="584" w:author="Seongeun Woo" w:date="2016-10-13T18:41:00Z">
                <w:pPr>
                  <w:pStyle w:val="afff1"/>
                </w:pPr>
              </w:pPrChange>
            </w:pPr>
          </w:p>
        </w:tc>
        <w:tc>
          <w:tcPr>
            <w:tcW w:w="1370" w:type="dxa"/>
            <w:vAlign w:val="center"/>
            <w:tcPrChange w:id="585" w:author="宋 哲均" w:date="2019-08-09T13:32:00Z">
              <w:tcPr>
                <w:tcW w:w="1370" w:type="dxa"/>
                <w:vAlign w:val="center"/>
              </w:tcPr>
            </w:tcPrChange>
          </w:tcPr>
          <w:p w14:paraId="4D4DFB6B" w14:textId="77777777" w:rsidR="00EF3AD8" w:rsidRPr="00AF5048" w:rsidRDefault="00EF3AD8">
            <w:pPr>
              <w:pStyle w:val="afff1"/>
              <w:autoSpaceDE w:val="0"/>
              <w:autoSpaceDN w:val="0"/>
              <w:pPrChange w:id="586" w:author="Seongeun Woo" w:date="2016-10-13T18:41:00Z">
                <w:pPr>
                  <w:pStyle w:val="afff1"/>
                </w:pPr>
              </w:pPrChange>
            </w:pPr>
            <w:r w:rsidRPr="00AF5048">
              <w:rPr>
                <w:rFonts w:hint="eastAsia"/>
              </w:rPr>
              <w:t>NUMBER</w:t>
            </w:r>
          </w:p>
        </w:tc>
      </w:tr>
      <w:tr w:rsidR="00EF3AD8" w:rsidRPr="00AF5048" w14:paraId="226A87FA" w14:textId="77777777" w:rsidTr="009460DD">
        <w:tc>
          <w:tcPr>
            <w:tcW w:w="1567" w:type="dxa"/>
            <w:vAlign w:val="center"/>
            <w:tcPrChange w:id="587" w:author="宋 哲均" w:date="2019-08-09T13:32:00Z">
              <w:tcPr>
                <w:tcW w:w="1567" w:type="dxa"/>
                <w:vAlign w:val="center"/>
              </w:tcPr>
            </w:tcPrChange>
          </w:tcPr>
          <w:p w14:paraId="489E5A92" w14:textId="77777777" w:rsidR="00EF3AD8" w:rsidRPr="00AF5048" w:rsidRDefault="00EF3AD8">
            <w:pPr>
              <w:pStyle w:val="afff1"/>
              <w:autoSpaceDE w:val="0"/>
              <w:autoSpaceDN w:val="0"/>
              <w:pPrChange w:id="588" w:author="Seongeun Woo" w:date="2016-10-13T18:41:00Z">
                <w:pPr>
                  <w:pStyle w:val="afff1"/>
                </w:pPr>
              </w:pPrChange>
            </w:pPr>
            <w:r w:rsidRPr="00AF5048">
              <w:rPr>
                <w:rFonts w:hint="eastAsia"/>
              </w:rPr>
              <w:t>DUP_KBN</w:t>
            </w:r>
          </w:p>
        </w:tc>
        <w:tc>
          <w:tcPr>
            <w:tcW w:w="3957" w:type="dxa"/>
            <w:vAlign w:val="center"/>
            <w:tcPrChange w:id="589" w:author="宋 哲均" w:date="2019-08-09T13:32:00Z">
              <w:tcPr>
                <w:tcW w:w="4495" w:type="dxa"/>
                <w:vAlign w:val="center"/>
              </w:tcPr>
            </w:tcPrChange>
          </w:tcPr>
          <w:p w14:paraId="7E058022" w14:textId="181CA2E8" w:rsidR="00EF3AD8" w:rsidRPr="00551EFB" w:rsidRDefault="001D2C85">
            <w:pPr>
              <w:pStyle w:val="afff1"/>
              <w:autoSpaceDE w:val="0"/>
              <w:autoSpaceDN w:val="0"/>
              <w:pPrChange w:id="590" w:author="Seongeun Woo" w:date="2016-10-13T18:41:00Z">
                <w:pPr>
                  <w:pStyle w:val="afff1"/>
                </w:pPr>
              </w:pPrChange>
            </w:pPr>
            <w:ins w:id="591" w:author="宋 哲均" w:date="2019-08-08T13:11:00Z">
              <w:r w:rsidRPr="001D2C85">
                <w:t>Whether duplicate names are allowed</w:t>
              </w:r>
            </w:ins>
            <w:del w:id="592" w:author="宋 哲均" w:date="2019-08-08T13:11:00Z">
              <w:r w:rsidR="00454A0F" w:rsidRPr="00551EFB" w:rsidDel="001D2C85">
                <w:rPr>
                  <w:rFonts w:hint="eastAsia"/>
                </w:rPr>
                <w:delText>重複名称の許可</w:delText>
              </w:r>
              <w:r w:rsidR="00020355" w:rsidRPr="00551EFB" w:rsidDel="001D2C85">
                <w:rPr>
                  <w:rFonts w:hint="eastAsia"/>
                </w:rPr>
                <w:delText>を区分</w:delText>
              </w:r>
            </w:del>
          </w:p>
        </w:tc>
        <w:tc>
          <w:tcPr>
            <w:tcW w:w="2348" w:type="dxa"/>
            <w:vAlign w:val="center"/>
            <w:tcPrChange w:id="593" w:author="宋 哲均" w:date="2019-08-09T13:32:00Z">
              <w:tcPr>
                <w:tcW w:w="1810" w:type="dxa"/>
                <w:vAlign w:val="center"/>
              </w:tcPr>
            </w:tcPrChange>
          </w:tcPr>
          <w:p w14:paraId="7558D8B0" w14:textId="45C44675" w:rsidR="00020355" w:rsidRPr="00AF5048" w:rsidRDefault="00020355">
            <w:pPr>
              <w:pStyle w:val="afff1"/>
              <w:autoSpaceDE w:val="0"/>
              <w:autoSpaceDN w:val="0"/>
              <w:pPrChange w:id="594" w:author="Seongeun Woo" w:date="2016-10-13T18:41:00Z">
                <w:pPr>
                  <w:pStyle w:val="afff1"/>
                </w:pPr>
              </w:pPrChange>
            </w:pPr>
            <w:r w:rsidRPr="00AF5048">
              <w:rPr>
                <w:rFonts w:hint="eastAsia"/>
              </w:rPr>
              <w:t>0</w:t>
            </w:r>
            <w:del w:id="595" w:author="宋 哲均" w:date="2019-08-08T13:39:00Z">
              <w:r w:rsidRPr="00AF5048" w:rsidDel="008B3EA9">
                <w:rPr>
                  <w:rFonts w:hint="eastAsia"/>
                </w:rPr>
                <w:delText xml:space="preserve"> </w:delText>
              </w:r>
            </w:del>
            <w:r w:rsidRPr="00AF5048">
              <w:rPr>
                <w:rFonts w:hint="eastAsia"/>
              </w:rPr>
              <w:t xml:space="preserve">: </w:t>
            </w:r>
            <w:del w:id="596" w:author="宋 哲均" w:date="2019-08-08T13:12:00Z">
              <w:r w:rsidRPr="00AF5048" w:rsidDel="001D2C85">
                <w:rPr>
                  <w:rFonts w:hint="eastAsia"/>
                </w:rPr>
                <w:delText>不可</w:delText>
              </w:r>
            </w:del>
            <w:ins w:id="597" w:author="宋 哲均" w:date="2019-08-08T13:12:00Z">
              <w:r w:rsidR="001D2C85">
                <w:rPr>
                  <w:rFonts w:hint="eastAsia"/>
                </w:rPr>
                <w:t>N</w:t>
              </w:r>
              <w:r w:rsidR="001D2C85">
                <w:t>o</w:t>
              </w:r>
            </w:ins>
          </w:p>
          <w:p w14:paraId="3411842D" w14:textId="60683F33" w:rsidR="00EF3AD8" w:rsidRPr="00AF5048" w:rsidRDefault="00020355">
            <w:pPr>
              <w:pStyle w:val="afff1"/>
              <w:autoSpaceDE w:val="0"/>
              <w:autoSpaceDN w:val="0"/>
              <w:pPrChange w:id="598" w:author="Seongeun Woo" w:date="2016-10-13T18:41:00Z">
                <w:pPr>
                  <w:pStyle w:val="afff1"/>
                </w:pPr>
              </w:pPrChange>
            </w:pPr>
            <w:r w:rsidRPr="00AF5048">
              <w:rPr>
                <w:rFonts w:hint="eastAsia"/>
              </w:rPr>
              <w:t>1</w:t>
            </w:r>
            <w:del w:id="599" w:author="宋 哲均" w:date="2019-08-08T13:39:00Z">
              <w:r w:rsidRPr="00AF5048" w:rsidDel="008B3EA9">
                <w:rPr>
                  <w:rFonts w:hint="eastAsia"/>
                </w:rPr>
                <w:delText xml:space="preserve"> </w:delText>
              </w:r>
            </w:del>
            <w:r w:rsidRPr="00AF5048">
              <w:rPr>
                <w:rFonts w:hint="eastAsia"/>
              </w:rPr>
              <w:t xml:space="preserve">: </w:t>
            </w:r>
            <w:del w:id="600" w:author="宋 哲均" w:date="2019-08-08T13:12:00Z">
              <w:r w:rsidRPr="00AF5048" w:rsidDel="001D2C85">
                <w:rPr>
                  <w:rFonts w:hint="eastAsia"/>
                </w:rPr>
                <w:delText>許容</w:delText>
              </w:r>
            </w:del>
            <w:ins w:id="601" w:author="宋 哲均" w:date="2019-08-08T13:12:00Z">
              <w:r w:rsidR="001D2C85">
                <w:rPr>
                  <w:rFonts w:hint="eastAsia"/>
                </w:rPr>
                <w:t>Y</w:t>
              </w:r>
              <w:r w:rsidR="001D2C85">
                <w:t>es</w:t>
              </w:r>
            </w:ins>
          </w:p>
        </w:tc>
        <w:tc>
          <w:tcPr>
            <w:tcW w:w="1370" w:type="dxa"/>
            <w:vAlign w:val="center"/>
            <w:tcPrChange w:id="602" w:author="宋 哲均" w:date="2019-08-09T13:32:00Z">
              <w:tcPr>
                <w:tcW w:w="1370" w:type="dxa"/>
                <w:vAlign w:val="center"/>
              </w:tcPr>
            </w:tcPrChange>
          </w:tcPr>
          <w:p w14:paraId="1F087483" w14:textId="77777777" w:rsidR="00EF3AD8" w:rsidRPr="00AF5048" w:rsidRDefault="00EF3AD8">
            <w:pPr>
              <w:pStyle w:val="afff1"/>
              <w:autoSpaceDE w:val="0"/>
              <w:autoSpaceDN w:val="0"/>
              <w:pPrChange w:id="603" w:author="Seongeun Woo" w:date="2016-10-13T18:41:00Z">
                <w:pPr>
                  <w:pStyle w:val="afff1"/>
                </w:pPr>
              </w:pPrChange>
            </w:pPr>
            <w:r w:rsidRPr="00AF5048">
              <w:rPr>
                <w:rFonts w:hint="eastAsia"/>
              </w:rPr>
              <w:t>NUMBER</w:t>
            </w:r>
          </w:p>
        </w:tc>
      </w:tr>
      <w:tr w:rsidR="00EF3AD8" w:rsidRPr="00AF5048" w14:paraId="4CE28820" w14:textId="77777777" w:rsidTr="009460DD">
        <w:tc>
          <w:tcPr>
            <w:tcW w:w="1567" w:type="dxa"/>
            <w:vAlign w:val="center"/>
            <w:tcPrChange w:id="604" w:author="宋 哲均" w:date="2019-08-09T13:32:00Z">
              <w:tcPr>
                <w:tcW w:w="1567" w:type="dxa"/>
                <w:vAlign w:val="center"/>
              </w:tcPr>
            </w:tcPrChange>
          </w:tcPr>
          <w:p w14:paraId="6BEF591C" w14:textId="77777777" w:rsidR="00EF3AD8" w:rsidRPr="00AF5048" w:rsidRDefault="00EF3AD8">
            <w:pPr>
              <w:pStyle w:val="afff1"/>
              <w:autoSpaceDE w:val="0"/>
              <w:autoSpaceDN w:val="0"/>
              <w:pPrChange w:id="605" w:author="Seongeun Woo" w:date="2016-10-13T18:41:00Z">
                <w:pPr>
                  <w:pStyle w:val="afff1"/>
                </w:pPr>
              </w:pPrChange>
            </w:pPr>
            <w:r w:rsidRPr="00AF5048">
              <w:rPr>
                <w:rFonts w:hint="eastAsia"/>
              </w:rPr>
              <w:t>MAPPING_CD</w:t>
            </w:r>
          </w:p>
        </w:tc>
        <w:tc>
          <w:tcPr>
            <w:tcW w:w="3957" w:type="dxa"/>
            <w:vAlign w:val="center"/>
            <w:tcPrChange w:id="606" w:author="宋 哲均" w:date="2019-08-09T13:32:00Z">
              <w:tcPr>
                <w:tcW w:w="4495" w:type="dxa"/>
                <w:vAlign w:val="center"/>
              </w:tcPr>
            </w:tcPrChange>
          </w:tcPr>
          <w:p w14:paraId="583A7876" w14:textId="36E756BB" w:rsidR="00EF3AD8" w:rsidRPr="00551EFB" w:rsidRDefault="00D12811">
            <w:pPr>
              <w:pStyle w:val="afff1"/>
              <w:autoSpaceDE w:val="0"/>
              <w:autoSpaceDN w:val="0"/>
              <w:pPrChange w:id="607" w:author="Seongeun Woo" w:date="2016-10-13T18:41:00Z">
                <w:pPr>
                  <w:pStyle w:val="afff1"/>
                </w:pPr>
              </w:pPrChange>
            </w:pPr>
            <w:ins w:id="608" w:author="哲均 宋" w:date="2019-08-15T16:23:00Z">
              <w:r>
                <w:t xml:space="preserve">Upper </w:t>
              </w:r>
            </w:ins>
            <w:ins w:id="609" w:author="宋 哲均" w:date="2019-08-08T13:12:00Z">
              <w:del w:id="610" w:author="哲均 宋" w:date="2019-08-15T16:23:00Z">
                <w:r w:rsidR="001D2C85" w:rsidRPr="001D2C85" w:rsidDel="00D12811">
                  <w:delText>High-</w:delText>
                </w:r>
              </w:del>
              <w:r w:rsidR="001D2C85" w:rsidRPr="001D2C85">
                <w:t xml:space="preserve">level type ID when it is a table </w:t>
              </w:r>
              <w:r w:rsidR="001D2C85">
                <w:t>property</w:t>
              </w:r>
            </w:ins>
            <w:del w:id="611" w:author="宋 哲均" w:date="2019-08-08T13:12:00Z">
              <w:r w:rsidR="00EF3AD8" w:rsidRPr="00551EFB" w:rsidDel="001D2C85">
                <w:rPr>
                  <w:rFonts w:hint="eastAsia"/>
                </w:rPr>
                <w:delText>パターン</w:delText>
              </w:r>
            </w:del>
            <w:ins w:id="612" w:author="shira" w:date="2017-12-21T15:01:00Z">
              <w:del w:id="613" w:author="宋 哲均" w:date="2019-08-08T13:12:00Z">
                <w:r w:rsidR="00F2500B" w:rsidDel="001D2C85">
                  <w:rPr>
                    <w:rFonts w:hint="eastAsia"/>
                  </w:rPr>
                  <w:delText>表属性</w:delText>
                </w:r>
              </w:del>
            </w:ins>
            <w:del w:id="614" w:author="宋 哲均" w:date="2019-08-08T13:12:00Z">
              <w:r w:rsidR="00EF3AD8" w:rsidRPr="00551EFB" w:rsidDel="001D2C85">
                <w:rPr>
                  <w:rFonts w:hint="eastAsia"/>
                </w:rPr>
                <w:delText>類型である場合の上位類型</w:delText>
              </w:r>
              <w:r w:rsidR="00EF3AD8" w:rsidRPr="00551EFB" w:rsidDel="001D2C85">
                <w:rPr>
                  <w:rFonts w:hint="eastAsia"/>
                </w:rPr>
                <w:delText>ID</w:delText>
              </w:r>
            </w:del>
          </w:p>
        </w:tc>
        <w:tc>
          <w:tcPr>
            <w:tcW w:w="2348" w:type="dxa"/>
            <w:vAlign w:val="center"/>
            <w:tcPrChange w:id="615" w:author="宋 哲均" w:date="2019-08-09T13:32:00Z">
              <w:tcPr>
                <w:tcW w:w="1810" w:type="dxa"/>
                <w:vAlign w:val="center"/>
              </w:tcPr>
            </w:tcPrChange>
          </w:tcPr>
          <w:p w14:paraId="562C3948" w14:textId="38084095" w:rsidR="00EF3AD8" w:rsidRPr="00AF5048" w:rsidRDefault="001D2C85">
            <w:pPr>
              <w:pStyle w:val="afff1"/>
              <w:autoSpaceDE w:val="0"/>
              <w:autoSpaceDN w:val="0"/>
              <w:pPrChange w:id="616" w:author="Seongeun Woo" w:date="2016-10-13T18:41:00Z">
                <w:pPr>
                  <w:pStyle w:val="afff1"/>
                </w:pPr>
              </w:pPrChange>
            </w:pPr>
            <w:ins w:id="617" w:author="宋 哲均" w:date="2019-08-08T13:13:00Z">
              <w:r w:rsidRPr="001D2C85">
                <w:t xml:space="preserve">TYPEID </w:t>
              </w:r>
              <w:del w:id="618" w:author="哲均 宋" w:date="2019-08-16T14:35:00Z">
                <w:r w:rsidRPr="001D2C85" w:rsidDel="00AA4215">
                  <w:delText>registered in</w:delText>
                </w:r>
              </w:del>
            </w:ins>
            <w:ins w:id="619" w:author="哲均 宋" w:date="2019-08-16T14:35:00Z">
              <w:r w:rsidR="00AA4215">
                <w:t>stored in</w:t>
              </w:r>
            </w:ins>
            <w:ins w:id="620" w:author="宋 哲均" w:date="2019-08-08T13:13:00Z">
              <w:r w:rsidRPr="001D2C85">
                <w:t xml:space="preserve"> OBJ1000</w:t>
              </w:r>
            </w:ins>
            <w:del w:id="621" w:author="宋 哲均" w:date="2019-08-08T13:13:00Z">
              <w:r w:rsidR="00EF3AD8" w:rsidRPr="00AF5048" w:rsidDel="001D2C85">
                <w:rPr>
                  <w:rFonts w:hint="eastAsia"/>
                </w:rPr>
                <w:delText>OBJ1000</w:delText>
              </w:r>
              <w:r w:rsidR="00EF3AD8" w:rsidRPr="00AF5048" w:rsidDel="001D2C85">
                <w:rPr>
                  <w:rFonts w:hint="eastAsia"/>
                </w:rPr>
                <w:delText>に登録された</w:delText>
              </w:r>
              <w:r w:rsidR="00EF3AD8" w:rsidRPr="00AF5048" w:rsidDel="001D2C85">
                <w:rPr>
                  <w:rFonts w:hint="eastAsia"/>
                </w:rPr>
                <w:delText>TYPEID</w:delText>
              </w:r>
            </w:del>
          </w:p>
        </w:tc>
        <w:tc>
          <w:tcPr>
            <w:tcW w:w="1370" w:type="dxa"/>
            <w:vAlign w:val="center"/>
            <w:tcPrChange w:id="622" w:author="宋 哲均" w:date="2019-08-09T13:32:00Z">
              <w:tcPr>
                <w:tcW w:w="1370" w:type="dxa"/>
                <w:vAlign w:val="center"/>
              </w:tcPr>
            </w:tcPrChange>
          </w:tcPr>
          <w:p w14:paraId="799E6701" w14:textId="77777777" w:rsidR="00EF3AD8" w:rsidRPr="00AF5048" w:rsidRDefault="00EF3AD8">
            <w:pPr>
              <w:pStyle w:val="afff1"/>
              <w:autoSpaceDE w:val="0"/>
              <w:autoSpaceDN w:val="0"/>
              <w:pPrChange w:id="623" w:author="Seongeun Woo" w:date="2016-10-13T18:41:00Z">
                <w:pPr>
                  <w:pStyle w:val="afff1"/>
                </w:pPr>
              </w:pPrChange>
            </w:pPr>
            <w:r w:rsidRPr="00AF5048">
              <w:rPr>
                <w:rFonts w:hint="eastAsia"/>
              </w:rPr>
              <w:t>VARCHAR2</w:t>
            </w:r>
          </w:p>
        </w:tc>
      </w:tr>
    </w:tbl>
    <w:p w14:paraId="298D09B8" w14:textId="77777777" w:rsidR="00EF3AD8" w:rsidRPr="00AF5048" w:rsidRDefault="00EF3AD8">
      <w:pPr>
        <w:autoSpaceDE w:val="0"/>
        <w:autoSpaceDN w:val="0"/>
        <w:pPrChange w:id="624" w:author="Seongeun Woo" w:date="2016-10-13T18:41:00Z">
          <w:pPr/>
        </w:pPrChange>
      </w:pPr>
    </w:p>
    <w:p w14:paraId="7ADC54EC" w14:textId="77777777" w:rsidR="00EF3AD8" w:rsidRDefault="00EF3AD8">
      <w:pPr>
        <w:pStyle w:val="20"/>
        <w:wordWrap/>
        <w:rPr>
          <w:ins w:id="625" w:author="InnoRules" w:date="2016-10-11T09:44:00Z"/>
        </w:rPr>
        <w:pPrChange w:id="626" w:author="Seongeun Woo" w:date="2016-10-13T18:41:00Z">
          <w:pPr>
            <w:pStyle w:val="20"/>
          </w:pPr>
        </w:pPrChange>
      </w:pPr>
      <w:bookmarkStart w:id="627" w:name="_Toc414631549"/>
      <w:bookmarkStart w:id="628" w:name="_Toc430358065"/>
      <w:bookmarkStart w:id="629" w:name="_Toc446339089"/>
      <w:bookmarkStart w:id="630" w:name="_Toc16256924"/>
      <w:r w:rsidRPr="00AF5048">
        <w:t>OBJ1100</w:t>
      </w:r>
      <w:bookmarkEnd w:id="627"/>
      <w:bookmarkEnd w:id="628"/>
      <w:bookmarkEnd w:id="629"/>
      <w:bookmarkEnd w:id="630"/>
    </w:p>
    <w:p w14:paraId="27C1E9F0" w14:textId="77777777" w:rsidR="008945AB" w:rsidRPr="00460674" w:rsidRDefault="008945AB">
      <w:pPr>
        <w:pPrChange w:id="631" w:author="창환" w:date="2016-10-23T21:36:00Z">
          <w:pPr>
            <w:pStyle w:val="20"/>
          </w:pPr>
        </w:pPrChange>
      </w:pPr>
    </w:p>
    <w:p w14:paraId="397E950D" w14:textId="6BDF2FB2" w:rsidR="00C26188" w:rsidRPr="00AF5048" w:rsidRDefault="00C26188">
      <w:pPr>
        <w:pStyle w:val="aff4"/>
        <w:keepNext/>
        <w:autoSpaceDE w:val="0"/>
        <w:autoSpaceDN w:val="0"/>
        <w:pPrChange w:id="632" w:author="Seongeun Woo" w:date="2016-10-13T18:41:00Z">
          <w:pPr>
            <w:pStyle w:val="aff4"/>
            <w:keepNext/>
          </w:pPr>
        </w:pPrChange>
      </w:pPr>
      <w:r w:rsidRPr="00AF5048">
        <w:rPr>
          <w:rFonts w:hint="eastAsia"/>
        </w:rPr>
        <w:t>[</w:t>
      </w:r>
      <w:ins w:id="633" w:author="宋 哲均" w:date="2019-08-08T13:14:00Z">
        <w:r w:rsidR="001D2C85">
          <w:rPr>
            <w:rFonts w:hint="eastAsia"/>
          </w:rPr>
          <w:t>T</w:t>
        </w:r>
        <w:r w:rsidR="001D2C85">
          <w:t>able</w:t>
        </w:r>
      </w:ins>
      <w:del w:id="634" w:author="宋 哲均" w:date="2019-08-08T13:14:00Z">
        <w:r w:rsidRPr="00AF5048" w:rsidDel="001D2C85">
          <w:rPr>
            <w:rFonts w:hint="eastAsia"/>
          </w:rPr>
          <w:delText>表</w:delText>
        </w:r>
      </w:del>
      <w:r w:rsidRPr="00AF5048">
        <w:rPr>
          <w:rFonts w:hint="eastAsia"/>
        </w:rPr>
        <w:t xml:space="preserve"> </w:t>
      </w:r>
      <w:r w:rsidRPr="00AF5048">
        <w:fldChar w:fldCharType="begin"/>
      </w:r>
      <w:r w:rsidRPr="00AF5048">
        <w:instrText xml:space="preserve"> </w:instrText>
      </w:r>
      <w:r w:rsidRPr="00AF5048">
        <w:rPr>
          <w:rFonts w:hint="eastAsia"/>
        </w:rPr>
        <w:instrText>SEQ [</w:instrText>
      </w:r>
      <w:r w:rsidRPr="00AF5048">
        <w:rPr>
          <w:rFonts w:hint="eastAsia"/>
        </w:rPr>
        <w:instrText>表</w:instrText>
      </w:r>
      <w:r w:rsidRPr="00AF5048">
        <w:rPr>
          <w:rFonts w:hint="eastAsia"/>
        </w:rPr>
        <w:instrText xml:space="preserve"> \* ARABIC</w:instrText>
      </w:r>
      <w:r w:rsidRPr="00AF5048">
        <w:instrText xml:space="preserve"> </w:instrText>
      </w:r>
      <w:r w:rsidRPr="00AF5048">
        <w:fldChar w:fldCharType="separate"/>
      </w:r>
      <w:r w:rsidR="00A327E5" w:rsidRPr="00AF5048">
        <w:rPr>
          <w:noProof/>
        </w:rPr>
        <w:t>3</w:t>
      </w:r>
      <w:r w:rsidRPr="00AF5048">
        <w:fldChar w:fldCharType="end"/>
      </w:r>
      <w:r w:rsidRPr="00AF5048">
        <w:rPr>
          <w:rFonts w:hint="eastAsia"/>
        </w:rPr>
        <w:t>]</w:t>
      </w:r>
    </w:p>
    <w:tbl>
      <w:tblPr>
        <w:tblStyle w:val="afff"/>
        <w:tblW w:w="9516" w:type="dxa"/>
        <w:tblLook w:val="04A0" w:firstRow="1" w:lastRow="0" w:firstColumn="1" w:lastColumn="0" w:noHBand="0" w:noVBand="1"/>
        <w:tblPrChange w:id="635" w:author="宋 哲均" w:date="2019-08-09T13:49:00Z">
          <w:tblPr>
            <w:tblStyle w:val="afff"/>
            <w:tblW w:w="9516" w:type="dxa"/>
            <w:tblLook w:val="04A0" w:firstRow="1" w:lastRow="0" w:firstColumn="1" w:lastColumn="0" w:noHBand="0" w:noVBand="1"/>
          </w:tblPr>
        </w:tblPrChange>
      </w:tblPr>
      <w:tblGrid>
        <w:gridCol w:w="1555"/>
        <w:gridCol w:w="3969"/>
        <w:gridCol w:w="2268"/>
        <w:gridCol w:w="1724"/>
        <w:tblGridChange w:id="636">
          <w:tblGrid>
            <w:gridCol w:w="2576"/>
            <w:gridCol w:w="2182"/>
            <w:gridCol w:w="2280"/>
            <w:gridCol w:w="2478"/>
          </w:tblGrid>
        </w:tblGridChange>
      </w:tblGrid>
      <w:tr w:rsidR="001D2C85" w:rsidRPr="00AF5048" w14:paraId="4FE66C5E" w14:textId="77777777" w:rsidTr="00C54ECD">
        <w:trPr>
          <w:trHeight w:val="360"/>
          <w:trPrChange w:id="637" w:author="宋 哲均" w:date="2019-08-09T13:49:00Z">
            <w:trPr>
              <w:trHeight w:val="360"/>
            </w:trPr>
          </w:trPrChange>
        </w:trPr>
        <w:tc>
          <w:tcPr>
            <w:tcW w:w="1555" w:type="dxa"/>
            <w:shd w:val="clear" w:color="auto" w:fill="EEECE1"/>
            <w:vAlign w:val="center"/>
            <w:tcPrChange w:id="638" w:author="宋 哲均" w:date="2019-08-09T13:49:00Z">
              <w:tcPr>
                <w:tcW w:w="2576" w:type="dxa"/>
                <w:shd w:val="clear" w:color="auto" w:fill="EEECE1"/>
                <w:vAlign w:val="center"/>
              </w:tcPr>
            </w:tcPrChange>
          </w:tcPr>
          <w:p w14:paraId="71B2DB6A" w14:textId="6B2DA328" w:rsidR="001D2C85" w:rsidRPr="00AF5048" w:rsidRDefault="001D2C85">
            <w:pPr>
              <w:pStyle w:val="afff0"/>
              <w:wordWrap/>
              <w:pPrChange w:id="639" w:author="Seongeun Woo" w:date="2016-10-13T18:41:00Z">
                <w:pPr>
                  <w:pStyle w:val="afff0"/>
                </w:pPr>
              </w:pPrChange>
            </w:pPr>
            <w:ins w:id="640" w:author="宋 哲均" w:date="2019-08-08T13:14:00Z">
              <w:r>
                <w:rPr>
                  <w:rFonts w:hint="eastAsia"/>
                </w:rPr>
                <w:t>C</w:t>
              </w:r>
              <w:r>
                <w:t>olumn Name</w:t>
              </w:r>
            </w:ins>
            <w:del w:id="641" w:author="宋 哲均" w:date="2019-08-08T13:14:00Z">
              <w:r w:rsidRPr="00AF5048" w:rsidDel="00D4013C">
                <w:rPr>
                  <w:rFonts w:hint="eastAsia"/>
                </w:rPr>
                <w:delText>カラム名</w:delText>
              </w:r>
            </w:del>
          </w:p>
        </w:tc>
        <w:tc>
          <w:tcPr>
            <w:tcW w:w="3969" w:type="dxa"/>
            <w:shd w:val="clear" w:color="auto" w:fill="EEECE1"/>
            <w:vAlign w:val="center"/>
            <w:tcPrChange w:id="642" w:author="宋 哲均" w:date="2019-08-09T13:49:00Z">
              <w:tcPr>
                <w:tcW w:w="2182" w:type="dxa"/>
                <w:shd w:val="clear" w:color="auto" w:fill="EEECE1"/>
                <w:vAlign w:val="center"/>
              </w:tcPr>
            </w:tcPrChange>
          </w:tcPr>
          <w:p w14:paraId="7598711C" w14:textId="35209F60" w:rsidR="001D2C85" w:rsidRPr="00AF5048" w:rsidRDefault="001D2C85">
            <w:pPr>
              <w:pStyle w:val="afff0"/>
              <w:wordWrap/>
              <w:pPrChange w:id="643" w:author="Seongeun Woo" w:date="2016-10-13T18:41:00Z">
                <w:pPr>
                  <w:pStyle w:val="afff0"/>
                </w:pPr>
              </w:pPrChange>
            </w:pPr>
            <w:ins w:id="644" w:author="宋 哲均" w:date="2019-08-08T13:14:00Z">
              <w:r>
                <w:rPr>
                  <w:rFonts w:hint="eastAsia"/>
                </w:rPr>
                <w:t>D</w:t>
              </w:r>
              <w:r>
                <w:t>escription</w:t>
              </w:r>
            </w:ins>
            <w:del w:id="645" w:author="宋 哲均" w:date="2019-08-08T13:14:00Z">
              <w:r w:rsidRPr="00AF5048" w:rsidDel="00D4013C">
                <w:rPr>
                  <w:rFonts w:hint="eastAsia"/>
                </w:rPr>
                <w:delText>説明</w:delText>
              </w:r>
            </w:del>
          </w:p>
        </w:tc>
        <w:tc>
          <w:tcPr>
            <w:tcW w:w="2268" w:type="dxa"/>
            <w:shd w:val="clear" w:color="auto" w:fill="EEECE1"/>
            <w:vAlign w:val="center"/>
            <w:tcPrChange w:id="646" w:author="宋 哲均" w:date="2019-08-09T13:49:00Z">
              <w:tcPr>
                <w:tcW w:w="2280" w:type="dxa"/>
                <w:shd w:val="clear" w:color="auto" w:fill="EEECE1"/>
                <w:vAlign w:val="center"/>
              </w:tcPr>
            </w:tcPrChange>
          </w:tcPr>
          <w:p w14:paraId="743825E5" w14:textId="6C1A3F78" w:rsidR="001D2C85" w:rsidRPr="00AF5048" w:rsidRDefault="001D2C85">
            <w:pPr>
              <w:pStyle w:val="afff0"/>
              <w:wordWrap/>
              <w:pPrChange w:id="647" w:author="Seongeun Woo" w:date="2016-10-13T18:41:00Z">
                <w:pPr>
                  <w:pStyle w:val="afff0"/>
                </w:pPr>
              </w:pPrChange>
            </w:pPr>
            <w:ins w:id="648" w:author="宋 哲均" w:date="2019-08-08T13:14:00Z">
              <w:r w:rsidRPr="001D2C85">
                <w:t>Remarks</w:t>
              </w:r>
            </w:ins>
            <w:del w:id="649" w:author="宋 哲均" w:date="2019-08-08T13:14:00Z">
              <w:r w:rsidRPr="00AF5048" w:rsidDel="00D4013C">
                <w:rPr>
                  <w:rFonts w:hint="eastAsia"/>
                </w:rPr>
                <w:delText>備考</w:delText>
              </w:r>
            </w:del>
          </w:p>
        </w:tc>
        <w:tc>
          <w:tcPr>
            <w:tcW w:w="1724" w:type="dxa"/>
            <w:shd w:val="clear" w:color="auto" w:fill="EEECE1"/>
            <w:vAlign w:val="center"/>
            <w:tcPrChange w:id="650" w:author="宋 哲均" w:date="2019-08-09T13:49:00Z">
              <w:tcPr>
                <w:tcW w:w="2478" w:type="dxa"/>
                <w:shd w:val="clear" w:color="auto" w:fill="EEECE1"/>
                <w:vAlign w:val="center"/>
              </w:tcPr>
            </w:tcPrChange>
          </w:tcPr>
          <w:p w14:paraId="2912C398" w14:textId="4E7444F6" w:rsidR="001D2C85" w:rsidRPr="00AF5048" w:rsidRDefault="001D2C85">
            <w:pPr>
              <w:pStyle w:val="afff0"/>
              <w:wordWrap/>
              <w:rPr>
                <w:rFonts w:eastAsiaTheme="minorEastAsia"/>
                <w:lang w:eastAsia="ko-KR"/>
              </w:rPr>
              <w:pPrChange w:id="651" w:author="Seongeun Woo" w:date="2016-10-13T18:41:00Z">
                <w:pPr>
                  <w:pStyle w:val="afff0"/>
                </w:pPr>
              </w:pPrChange>
            </w:pPr>
            <w:ins w:id="652" w:author="宋 哲均" w:date="2019-08-08T13:14:00Z">
              <w:r>
                <w:rPr>
                  <w:rFonts w:hint="eastAsia"/>
                </w:rPr>
                <w:t>D</w:t>
              </w:r>
              <w:r>
                <w:t>ata Type</w:t>
              </w:r>
            </w:ins>
            <w:del w:id="653" w:author="宋 哲均" w:date="2019-08-08T13:14:00Z">
              <w:r w:rsidRPr="00AF5048" w:rsidDel="00D4013C">
                <w:rPr>
                  <w:rFonts w:hint="eastAsia"/>
                </w:rPr>
                <w:delText>データ型</w:delText>
              </w:r>
            </w:del>
          </w:p>
        </w:tc>
      </w:tr>
      <w:tr w:rsidR="00EF3AD8" w:rsidRPr="00AF5048" w14:paraId="60C5597C" w14:textId="77777777" w:rsidTr="00C54ECD">
        <w:tc>
          <w:tcPr>
            <w:tcW w:w="1555" w:type="dxa"/>
            <w:vAlign w:val="center"/>
            <w:tcPrChange w:id="654" w:author="宋 哲均" w:date="2019-08-09T13:49:00Z">
              <w:tcPr>
                <w:tcW w:w="2576" w:type="dxa"/>
                <w:vAlign w:val="center"/>
              </w:tcPr>
            </w:tcPrChange>
          </w:tcPr>
          <w:p w14:paraId="55D83D4B" w14:textId="77777777" w:rsidR="00EF3AD8" w:rsidRPr="00AF5048" w:rsidRDefault="00EF3AD8">
            <w:pPr>
              <w:pStyle w:val="afff1"/>
              <w:autoSpaceDE w:val="0"/>
              <w:autoSpaceDN w:val="0"/>
              <w:pPrChange w:id="655" w:author="Seongeun Woo" w:date="2016-10-13T18:41:00Z">
                <w:pPr>
                  <w:pStyle w:val="afff1"/>
                </w:pPr>
              </w:pPrChange>
            </w:pPr>
            <w:r w:rsidRPr="00AF5048">
              <w:rPr>
                <w:rFonts w:hint="eastAsia"/>
              </w:rPr>
              <w:t>TYPEID</w:t>
            </w:r>
          </w:p>
        </w:tc>
        <w:tc>
          <w:tcPr>
            <w:tcW w:w="3969" w:type="dxa"/>
            <w:vAlign w:val="center"/>
            <w:tcPrChange w:id="656" w:author="宋 哲均" w:date="2019-08-09T13:49:00Z">
              <w:tcPr>
                <w:tcW w:w="2182" w:type="dxa"/>
                <w:vAlign w:val="center"/>
              </w:tcPr>
            </w:tcPrChange>
          </w:tcPr>
          <w:p w14:paraId="63B45CB5" w14:textId="0EBA0E4E" w:rsidR="00EF3AD8" w:rsidRPr="00AF5048" w:rsidRDefault="0074193C">
            <w:pPr>
              <w:pStyle w:val="afff1"/>
              <w:autoSpaceDE w:val="0"/>
              <w:autoSpaceDN w:val="0"/>
              <w:pPrChange w:id="657" w:author="Seongeun Woo" w:date="2016-10-13T18:41:00Z">
                <w:pPr>
                  <w:pStyle w:val="afff1"/>
                </w:pPr>
              </w:pPrChange>
            </w:pPr>
            <w:ins w:id="658" w:author="宋 哲均" w:date="2019-08-08T13:24:00Z">
              <w:r>
                <w:t>Type id</w:t>
              </w:r>
            </w:ins>
            <w:ins w:id="659" w:author="宋 哲均" w:date="2019-08-08T13:15:00Z">
              <w:r w:rsidR="001D2C85" w:rsidRPr="001D2C85">
                <w:t xml:space="preserve"> of the corresponding type</w:t>
              </w:r>
            </w:ins>
            <w:del w:id="660" w:author="宋 哲均" w:date="2019-08-08T13:15:00Z">
              <w:r w:rsidR="00EF3AD8" w:rsidRPr="00AF5048" w:rsidDel="001D2C85">
                <w:rPr>
                  <w:rFonts w:hint="eastAsia"/>
                </w:rPr>
                <w:delText>該当類型の</w:delText>
              </w:r>
              <w:r w:rsidR="00EF3AD8" w:rsidRPr="00AF5048" w:rsidDel="001D2C85">
                <w:rPr>
                  <w:rFonts w:hint="eastAsia"/>
                </w:rPr>
                <w:delText>TYPEID</w:delText>
              </w:r>
            </w:del>
          </w:p>
        </w:tc>
        <w:tc>
          <w:tcPr>
            <w:tcW w:w="2268" w:type="dxa"/>
            <w:vAlign w:val="center"/>
            <w:tcPrChange w:id="661" w:author="宋 哲均" w:date="2019-08-09T13:49:00Z">
              <w:tcPr>
                <w:tcW w:w="2280" w:type="dxa"/>
                <w:vAlign w:val="center"/>
              </w:tcPr>
            </w:tcPrChange>
          </w:tcPr>
          <w:p w14:paraId="19556C44" w14:textId="2FA2665D" w:rsidR="00EF3AD8" w:rsidRPr="00AF5048" w:rsidRDefault="001D2C85">
            <w:pPr>
              <w:pStyle w:val="afff1"/>
              <w:autoSpaceDE w:val="0"/>
              <w:autoSpaceDN w:val="0"/>
              <w:pPrChange w:id="662" w:author="Seongeun Woo" w:date="2016-10-13T18:41:00Z">
                <w:pPr>
                  <w:pStyle w:val="afff1"/>
                </w:pPr>
              </w:pPrChange>
            </w:pPr>
            <w:ins w:id="663" w:author="宋 哲均" w:date="2019-08-08T13:15:00Z">
              <w:r w:rsidRPr="001D2C85">
                <w:t xml:space="preserve">TYPEID </w:t>
              </w:r>
              <w:del w:id="664" w:author="哲均 宋" w:date="2019-08-16T14:35:00Z">
                <w:r w:rsidRPr="001D2C85" w:rsidDel="00AA4215">
                  <w:delText>registered in</w:delText>
                </w:r>
              </w:del>
            </w:ins>
            <w:ins w:id="665" w:author="哲均 宋" w:date="2019-08-16T14:35:00Z">
              <w:r w:rsidR="00AA4215">
                <w:t>stored in</w:t>
              </w:r>
            </w:ins>
            <w:ins w:id="666" w:author="宋 哲均" w:date="2019-08-08T13:15:00Z">
              <w:r w:rsidRPr="001D2C85">
                <w:t xml:space="preserve"> OBJ1000</w:t>
              </w:r>
            </w:ins>
            <w:del w:id="667" w:author="宋 哲均" w:date="2019-08-08T13:15:00Z">
              <w:r w:rsidR="00EF3AD8" w:rsidRPr="00AF5048" w:rsidDel="001D2C85">
                <w:rPr>
                  <w:rFonts w:hint="eastAsia"/>
                </w:rPr>
                <w:delText>OBJ1000</w:delText>
              </w:r>
              <w:r w:rsidR="00EF3AD8" w:rsidRPr="00AF5048" w:rsidDel="001D2C85">
                <w:rPr>
                  <w:rFonts w:hint="eastAsia"/>
                </w:rPr>
                <w:delText>に登録された</w:delText>
              </w:r>
              <w:r w:rsidR="00C72AC5" w:rsidRPr="00AF5048" w:rsidDel="001D2C85">
                <w:rPr>
                  <w:rFonts w:hint="eastAsia"/>
                </w:rPr>
                <w:delText>TYPEID</w:delText>
              </w:r>
            </w:del>
          </w:p>
        </w:tc>
        <w:tc>
          <w:tcPr>
            <w:tcW w:w="1724" w:type="dxa"/>
            <w:vAlign w:val="center"/>
            <w:tcPrChange w:id="668" w:author="宋 哲均" w:date="2019-08-09T13:49:00Z">
              <w:tcPr>
                <w:tcW w:w="2478" w:type="dxa"/>
                <w:vAlign w:val="center"/>
              </w:tcPr>
            </w:tcPrChange>
          </w:tcPr>
          <w:p w14:paraId="7D271E61" w14:textId="77777777" w:rsidR="00EF3AD8" w:rsidRPr="00AF5048" w:rsidRDefault="00EF3AD8">
            <w:pPr>
              <w:pStyle w:val="afff1"/>
              <w:autoSpaceDE w:val="0"/>
              <w:autoSpaceDN w:val="0"/>
              <w:pPrChange w:id="669" w:author="Seongeun Woo" w:date="2016-10-13T18:41:00Z">
                <w:pPr>
                  <w:pStyle w:val="afff1"/>
                </w:pPr>
              </w:pPrChange>
            </w:pPr>
            <w:r w:rsidRPr="00AF5048">
              <w:rPr>
                <w:rFonts w:hint="eastAsia"/>
              </w:rPr>
              <w:t>NUMBER</w:t>
            </w:r>
          </w:p>
        </w:tc>
      </w:tr>
      <w:tr w:rsidR="00EF3AD8" w:rsidRPr="00AF5048" w14:paraId="120037C6" w14:textId="77777777" w:rsidTr="00C54ECD">
        <w:tc>
          <w:tcPr>
            <w:tcW w:w="1555" w:type="dxa"/>
            <w:vAlign w:val="center"/>
            <w:tcPrChange w:id="670" w:author="宋 哲均" w:date="2019-08-09T13:49:00Z">
              <w:tcPr>
                <w:tcW w:w="2576" w:type="dxa"/>
                <w:vAlign w:val="center"/>
              </w:tcPr>
            </w:tcPrChange>
          </w:tcPr>
          <w:p w14:paraId="0E06D9C5" w14:textId="77777777" w:rsidR="00EF3AD8" w:rsidRPr="00AF5048" w:rsidRDefault="00EF3AD8">
            <w:pPr>
              <w:pStyle w:val="afff1"/>
              <w:autoSpaceDE w:val="0"/>
              <w:autoSpaceDN w:val="0"/>
              <w:pPrChange w:id="671" w:author="Seongeun Woo" w:date="2016-10-13T18:41:00Z">
                <w:pPr>
                  <w:pStyle w:val="afff1"/>
                </w:pPr>
              </w:pPrChange>
            </w:pPr>
            <w:r w:rsidRPr="00AF5048">
              <w:rPr>
                <w:rFonts w:hint="eastAsia"/>
              </w:rPr>
              <w:lastRenderedPageBreak/>
              <w:t>GROUPSEQ</w:t>
            </w:r>
          </w:p>
        </w:tc>
        <w:tc>
          <w:tcPr>
            <w:tcW w:w="3969" w:type="dxa"/>
            <w:vAlign w:val="center"/>
            <w:tcPrChange w:id="672" w:author="宋 哲均" w:date="2019-08-09T13:49:00Z">
              <w:tcPr>
                <w:tcW w:w="2182" w:type="dxa"/>
                <w:vAlign w:val="center"/>
              </w:tcPr>
            </w:tcPrChange>
          </w:tcPr>
          <w:p w14:paraId="37DD0760" w14:textId="1B1F0D9D" w:rsidR="00EF3AD8" w:rsidRPr="00AF5048" w:rsidRDefault="00EF3AD8">
            <w:pPr>
              <w:pStyle w:val="afff1"/>
              <w:autoSpaceDE w:val="0"/>
              <w:autoSpaceDN w:val="0"/>
              <w:pPrChange w:id="673" w:author="Seongeun Woo" w:date="2016-10-13T18:41:00Z">
                <w:pPr>
                  <w:pStyle w:val="afff1"/>
                </w:pPr>
              </w:pPrChange>
            </w:pPr>
            <w:del w:id="674" w:author="宋 哲均" w:date="2019-08-08T13:16:00Z">
              <w:r w:rsidRPr="00AF5048" w:rsidDel="001D2C85">
                <w:rPr>
                  <w:rFonts w:hint="eastAsia"/>
                </w:rPr>
                <w:delText>標準項目</w:delText>
              </w:r>
            </w:del>
            <w:ins w:id="675" w:author="宋 哲均" w:date="2019-08-08T13:26:00Z">
              <w:r w:rsidR="0074193C">
                <w:t xml:space="preserve">The </w:t>
              </w:r>
            </w:ins>
            <w:ins w:id="676" w:author="宋 哲均" w:date="2019-08-08T13:17:00Z">
              <w:r w:rsidR="001D2C85">
                <w:t>Sequen</w:t>
              </w:r>
            </w:ins>
            <w:ins w:id="677" w:author="宋 哲均" w:date="2019-08-08T13:18:00Z">
              <w:r w:rsidR="001D2C85">
                <w:t>t</w:t>
              </w:r>
            </w:ins>
            <w:ins w:id="678" w:author="宋 哲均" w:date="2019-08-08T13:17:00Z">
              <w:r w:rsidR="001D2C85">
                <w:t>ial Number</w:t>
              </w:r>
            </w:ins>
            <w:ins w:id="679" w:author="宋 哲均" w:date="2019-08-08T13:26:00Z">
              <w:r w:rsidR="0074193C">
                <w:t xml:space="preserve"> of </w:t>
              </w:r>
              <w:r w:rsidR="0074193C">
                <w:rPr>
                  <w:rFonts w:hint="eastAsia"/>
                </w:rPr>
                <w:t>A</w:t>
              </w:r>
              <w:r w:rsidR="0074193C">
                <w:t>ttribute Group</w:t>
              </w:r>
            </w:ins>
            <w:del w:id="680" w:author="宋 哲均" w:date="2019-08-08T13:17:00Z">
              <w:r w:rsidRPr="00AF5048" w:rsidDel="001D2C85">
                <w:rPr>
                  <w:rFonts w:hint="eastAsia"/>
                </w:rPr>
                <w:delText>グループの</w:delText>
              </w:r>
              <w:r w:rsidRPr="00AF5048" w:rsidDel="001D2C85">
                <w:rPr>
                  <w:rFonts w:hint="eastAsia"/>
                </w:rPr>
                <w:delText>SEQ</w:delText>
              </w:r>
            </w:del>
          </w:p>
        </w:tc>
        <w:tc>
          <w:tcPr>
            <w:tcW w:w="2268" w:type="dxa"/>
            <w:vAlign w:val="center"/>
            <w:tcPrChange w:id="681" w:author="宋 哲均" w:date="2019-08-09T13:49:00Z">
              <w:tcPr>
                <w:tcW w:w="2280" w:type="dxa"/>
                <w:vAlign w:val="center"/>
              </w:tcPr>
            </w:tcPrChange>
          </w:tcPr>
          <w:p w14:paraId="3570B92E" w14:textId="77777777" w:rsidR="00EF3AD8" w:rsidRPr="0074193C" w:rsidRDefault="00EF3AD8">
            <w:pPr>
              <w:pStyle w:val="afff1"/>
              <w:autoSpaceDE w:val="0"/>
              <w:autoSpaceDN w:val="0"/>
              <w:pPrChange w:id="682" w:author="Seongeun Woo" w:date="2016-10-13T18:41:00Z">
                <w:pPr>
                  <w:pStyle w:val="afff1"/>
                </w:pPr>
              </w:pPrChange>
            </w:pPr>
          </w:p>
        </w:tc>
        <w:tc>
          <w:tcPr>
            <w:tcW w:w="1724" w:type="dxa"/>
            <w:vAlign w:val="center"/>
            <w:tcPrChange w:id="683" w:author="宋 哲均" w:date="2019-08-09T13:49:00Z">
              <w:tcPr>
                <w:tcW w:w="2478" w:type="dxa"/>
                <w:vAlign w:val="center"/>
              </w:tcPr>
            </w:tcPrChange>
          </w:tcPr>
          <w:p w14:paraId="407CE23E" w14:textId="77777777" w:rsidR="00EF3AD8" w:rsidRPr="00AF5048" w:rsidRDefault="00EF3AD8">
            <w:pPr>
              <w:pStyle w:val="afff1"/>
              <w:autoSpaceDE w:val="0"/>
              <w:autoSpaceDN w:val="0"/>
              <w:pPrChange w:id="684" w:author="Seongeun Woo" w:date="2016-10-13T18:41:00Z">
                <w:pPr>
                  <w:pStyle w:val="afff1"/>
                </w:pPr>
              </w:pPrChange>
            </w:pPr>
            <w:r w:rsidRPr="00AF5048">
              <w:rPr>
                <w:rFonts w:hint="eastAsia"/>
              </w:rPr>
              <w:t>NUMBER</w:t>
            </w:r>
          </w:p>
        </w:tc>
      </w:tr>
      <w:tr w:rsidR="00EF3AD8" w:rsidRPr="00AF5048" w14:paraId="5270FD56" w14:textId="77777777" w:rsidTr="00C54ECD">
        <w:tc>
          <w:tcPr>
            <w:tcW w:w="1555" w:type="dxa"/>
            <w:vAlign w:val="center"/>
            <w:tcPrChange w:id="685" w:author="宋 哲均" w:date="2019-08-09T13:49:00Z">
              <w:tcPr>
                <w:tcW w:w="2576" w:type="dxa"/>
                <w:vAlign w:val="center"/>
              </w:tcPr>
            </w:tcPrChange>
          </w:tcPr>
          <w:p w14:paraId="2D6852D7" w14:textId="77777777" w:rsidR="00EF3AD8" w:rsidRPr="00AF5048" w:rsidRDefault="00EF3AD8">
            <w:pPr>
              <w:pStyle w:val="afff1"/>
              <w:autoSpaceDE w:val="0"/>
              <w:autoSpaceDN w:val="0"/>
              <w:pPrChange w:id="686" w:author="Seongeun Woo" w:date="2016-10-13T18:41:00Z">
                <w:pPr>
                  <w:pStyle w:val="afff1"/>
                </w:pPr>
              </w:pPrChange>
            </w:pPr>
            <w:r w:rsidRPr="00AF5048">
              <w:rPr>
                <w:rFonts w:hint="eastAsia"/>
              </w:rPr>
              <w:t>GROUPNAME</w:t>
            </w:r>
          </w:p>
        </w:tc>
        <w:tc>
          <w:tcPr>
            <w:tcW w:w="3969" w:type="dxa"/>
            <w:vAlign w:val="center"/>
            <w:tcPrChange w:id="687" w:author="宋 哲均" w:date="2019-08-09T13:49:00Z">
              <w:tcPr>
                <w:tcW w:w="2182" w:type="dxa"/>
                <w:vAlign w:val="center"/>
              </w:tcPr>
            </w:tcPrChange>
          </w:tcPr>
          <w:p w14:paraId="163EC685" w14:textId="67E23B5F" w:rsidR="00EF3AD8" w:rsidRPr="00AF5048" w:rsidRDefault="001D2C85">
            <w:pPr>
              <w:pStyle w:val="afff1"/>
              <w:autoSpaceDE w:val="0"/>
              <w:autoSpaceDN w:val="0"/>
              <w:pPrChange w:id="688" w:author="Seongeun Woo" w:date="2016-10-13T18:41:00Z">
                <w:pPr>
                  <w:pStyle w:val="afff1"/>
                </w:pPr>
              </w:pPrChange>
            </w:pPr>
            <w:ins w:id="689" w:author="宋 哲均" w:date="2019-08-08T13:18:00Z">
              <w:r>
                <w:rPr>
                  <w:rFonts w:hint="eastAsia"/>
                </w:rPr>
                <w:t>A</w:t>
              </w:r>
              <w:r>
                <w:t>ttribute Group Name</w:t>
              </w:r>
            </w:ins>
            <w:del w:id="690" w:author="宋 哲均" w:date="2019-08-08T13:18:00Z">
              <w:r w:rsidR="00EF3AD8" w:rsidRPr="00AF5048" w:rsidDel="001D2C85">
                <w:rPr>
                  <w:rFonts w:hint="eastAsia"/>
                </w:rPr>
                <w:delText>標準項目グループの名称</w:delText>
              </w:r>
            </w:del>
          </w:p>
        </w:tc>
        <w:tc>
          <w:tcPr>
            <w:tcW w:w="2268" w:type="dxa"/>
            <w:vAlign w:val="center"/>
            <w:tcPrChange w:id="691" w:author="宋 哲均" w:date="2019-08-09T13:49:00Z">
              <w:tcPr>
                <w:tcW w:w="2280" w:type="dxa"/>
                <w:vAlign w:val="center"/>
              </w:tcPr>
            </w:tcPrChange>
          </w:tcPr>
          <w:p w14:paraId="01528994" w14:textId="77777777" w:rsidR="00EF3AD8" w:rsidRPr="00AF5048" w:rsidRDefault="00EF3AD8">
            <w:pPr>
              <w:pStyle w:val="afff1"/>
              <w:autoSpaceDE w:val="0"/>
              <w:autoSpaceDN w:val="0"/>
              <w:pPrChange w:id="692" w:author="Seongeun Woo" w:date="2016-10-13T18:41:00Z">
                <w:pPr>
                  <w:pStyle w:val="afff1"/>
                </w:pPr>
              </w:pPrChange>
            </w:pPr>
          </w:p>
        </w:tc>
        <w:tc>
          <w:tcPr>
            <w:tcW w:w="1724" w:type="dxa"/>
            <w:vAlign w:val="center"/>
            <w:tcPrChange w:id="693" w:author="宋 哲均" w:date="2019-08-09T13:49:00Z">
              <w:tcPr>
                <w:tcW w:w="2478" w:type="dxa"/>
                <w:vAlign w:val="center"/>
              </w:tcPr>
            </w:tcPrChange>
          </w:tcPr>
          <w:p w14:paraId="56749B27" w14:textId="77777777" w:rsidR="00EF3AD8" w:rsidRPr="00AF5048" w:rsidRDefault="00EF3AD8">
            <w:pPr>
              <w:pStyle w:val="afff1"/>
              <w:autoSpaceDE w:val="0"/>
              <w:autoSpaceDN w:val="0"/>
              <w:pPrChange w:id="694" w:author="Seongeun Woo" w:date="2016-10-13T18:41:00Z">
                <w:pPr>
                  <w:pStyle w:val="afff1"/>
                </w:pPr>
              </w:pPrChange>
            </w:pPr>
            <w:r w:rsidRPr="00AF5048">
              <w:rPr>
                <w:rFonts w:hint="eastAsia"/>
              </w:rPr>
              <w:t>NVARCHAR2</w:t>
            </w:r>
          </w:p>
        </w:tc>
      </w:tr>
      <w:tr w:rsidR="00EF3AD8" w:rsidRPr="00AF5048" w14:paraId="78A144F8" w14:textId="77777777" w:rsidTr="00C54ECD">
        <w:tc>
          <w:tcPr>
            <w:tcW w:w="1555" w:type="dxa"/>
            <w:vAlign w:val="center"/>
            <w:tcPrChange w:id="695" w:author="宋 哲均" w:date="2019-08-09T13:49:00Z">
              <w:tcPr>
                <w:tcW w:w="2576" w:type="dxa"/>
                <w:vAlign w:val="center"/>
              </w:tcPr>
            </w:tcPrChange>
          </w:tcPr>
          <w:p w14:paraId="53B3AD33" w14:textId="77777777" w:rsidR="00EF3AD8" w:rsidRPr="00AF5048" w:rsidRDefault="00EF3AD8">
            <w:pPr>
              <w:pStyle w:val="afff1"/>
              <w:autoSpaceDE w:val="0"/>
              <w:autoSpaceDN w:val="0"/>
              <w:pPrChange w:id="696" w:author="Seongeun Woo" w:date="2016-10-13T18:41:00Z">
                <w:pPr>
                  <w:pStyle w:val="afff1"/>
                </w:pPr>
              </w:pPrChange>
            </w:pPr>
            <w:r w:rsidRPr="00AF5048">
              <w:rPr>
                <w:rFonts w:hint="eastAsia"/>
              </w:rPr>
              <w:t>DISP_ORDER</w:t>
            </w:r>
          </w:p>
        </w:tc>
        <w:tc>
          <w:tcPr>
            <w:tcW w:w="3969" w:type="dxa"/>
            <w:vAlign w:val="center"/>
            <w:tcPrChange w:id="697" w:author="宋 哲均" w:date="2019-08-09T13:49:00Z">
              <w:tcPr>
                <w:tcW w:w="2182" w:type="dxa"/>
                <w:vAlign w:val="center"/>
              </w:tcPr>
            </w:tcPrChange>
          </w:tcPr>
          <w:p w14:paraId="2F085904" w14:textId="48DB196A" w:rsidR="00EF3AD8" w:rsidRPr="00AF5048" w:rsidRDefault="0074193C">
            <w:pPr>
              <w:pStyle w:val="afff1"/>
              <w:autoSpaceDE w:val="0"/>
              <w:autoSpaceDN w:val="0"/>
              <w:pPrChange w:id="698" w:author="Seongeun Woo" w:date="2016-10-13T18:41:00Z">
                <w:pPr>
                  <w:pStyle w:val="afff1"/>
                </w:pPr>
              </w:pPrChange>
            </w:pPr>
            <w:ins w:id="699" w:author="宋 哲均" w:date="2019-08-08T13:18:00Z">
              <w:r>
                <w:rPr>
                  <w:rFonts w:hint="eastAsia"/>
                </w:rPr>
                <w:t>D</w:t>
              </w:r>
              <w:r>
                <w:t>isplay Or</w:t>
              </w:r>
            </w:ins>
            <w:ins w:id="700" w:author="宋 哲均" w:date="2019-08-08T13:19:00Z">
              <w:r>
                <w:t>der</w:t>
              </w:r>
            </w:ins>
            <w:del w:id="701" w:author="宋 哲均" w:date="2019-08-08T13:19:00Z">
              <w:r w:rsidR="00816A43" w:rsidDel="0074193C">
                <w:rPr>
                  <w:rFonts w:hint="eastAsia"/>
                </w:rPr>
                <w:delText>標準項目グループの画面表示</w:delText>
              </w:r>
              <w:r w:rsidR="00325D6D" w:rsidDel="0074193C">
                <w:rPr>
                  <w:rFonts w:hint="eastAsia"/>
                </w:rPr>
                <w:delText>の</w:delText>
              </w:r>
              <w:r w:rsidR="00EF3AD8" w:rsidRPr="00AF5048" w:rsidDel="0074193C">
                <w:rPr>
                  <w:rFonts w:hint="eastAsia"/>
                </w:rPr>
                <w:delText>順序</w:delText>
              </w:r>
            </w:del>
          </w:p>
        </w:tc>
        <w:tc>
          <w:tcPr>
            <w:tcW w:w="2268" w:type="dxa"/>
            <w:vAlign w:val="center"/>
            <w:tcPrChange w:id="702" w:author="宋 哲均" w:date="2019-08-09T13:49:00Z">
              <w:tcPr>
                <w:tcW w:w="2280" w:type="dxa"/>
                <w:vAlign w:val="center"/>
              </w:tcPr>
            </w:tcPrChange>
          </w:tcPr>
          <w:p w14:paraId="6E4BBFF9" w14:textId="77777777" w:rsidR="00EF3AD8" w:rsidRPr="00AF5048" w:rsidRDefault="00EF3AD8">
            <w:pPr>
              <w:pStyle w:val="afff1"/>
              <w:autoSpaceDE w:val="0"/>
              <w:autoSpaceDN w:val="0"/>
              <w:pPrChange w:id="703" w:author="Seongeun Woo" w:date="2016-10-13T18:41:00Z">
                <w:pPr>
                  <w:pStyle w:val="afff1"/>
                </w:pPr>
              </w:pPrChange>
            </w:pPr>
          </w:p>
        </w:tc>
        <w:tc>
          <w:tcPr>
            <w:tcW w:w="1724" w:type="dxa"/>
            <w:vAlign w:val="center"/>
            <w:tcPrChange w:id="704" w:author="宋 哲均" w:date="2019-08-09T13:49:00Z">
              <w:tcPr>
                <w:tcW w:w="2478" w:type="dxa"/>
                <w:vAlign w:val="center"/>
              </w:tcPr>
            </w:tcPrChange>
          </w:tcPr>
          <w:p w14:paraId="6B10A545" w14:textId="77777777" w:rsidR="00EF3AD8" w:rsidRPr="00AF5048" w:rsidRDefault="00EF3AD8">
            <w:pPr>
              <w:pStyle w:val="afff1"/>
              <w:autoSpaceDE w:val="0"/>
              <w:autoSpaceDN w:val="0"/>
              <w:pPrChange w:id="705" w:author="Seongeun Woo" w:date="2016-10-13T18:41:00Z">
                <w:pPr>
                  <w:pStyle w:val="afff1"/>
                </w:pPr>
              </w:pPrChange>
            </w:pPr>
            <w:r w:rsidRPr="00AF5048">
              <w:rPr>
                <w:rFonts w:hint="eastAsia"/>
              </w:rPr>
              <w:t>NUMBER</w:t>
            </w:r>
          </w:p>
        </w:tc>
      </w:tr>
    </w:tbl>
    <w:p w14:paraId="5DDFD681" w14:textId="77777777" w:rsidR="00EF3AD8" w:rsidRPr="00AF5048" w:rsidRDefault="00EF3AD8"/>
    <w:p w14:paraId="7121C809" w14:textId="77777777" w:rsidR="00EF3AD8" w:rsidRDefault="00EF3AD8">
      <w:pPr>
        <w:pStyle w:val="20"/>
        <w:wordWrap/>
        <w:rPr>
          <w:ins w:id="706" w:author="InnoRules" w:date="2016-10-11T09:44:00Z"/>
        </w:rPr>
        <w:pPrChange w:id="707" w:author="Seongeun Woo" w:date="2016-10-13T18:41:00Z">
          <w:pPr>
            <w:pStyle w:val="20"/>
          </w:pPr>
        </w:pPrChange>
      </w:pPr>
      <w:bookmarkStart w:id="708" w:name="_Toc414631550"/>
      <w:bookmarkStart w:id="709" w:name="_Toc430358066"/>
      <w:bookmarkStart w:id="710" w:name="_Toc446339090"/>
      <w:bookmarkStart w:id="711" w:name="_Toc16256925"/>
      <w:r w:rsidRPr="00AF5048">
        <w:rPr>
          <w:rFonts w:hint="eastAsia"/>
        </w:rPr>
        <w:t>OBJ1110</w:t>
      </w:r>
      <w:bookmarkEnd w:id="708"/>
      <w:bookmarkEnd w:id="709"/>
      <w:bookmarkEnd w:id="710"/>
      <w:bookmarkEnd w:id="711"/>
    </w:p>
    <w:p w14:paraId="607947BC" w14:textId="77777777" w:rsidR="008945AB" w:rsidRPr="00460674" w:rsidRDefault="008945AB">
      <w:pPr>
        <w:pPrChange w:id="712" w:author="창환" w:date="2016-10-23T21:36:00Z">
          <w:pPr>
            <w:pStyle w:val="20"/>
          </w:pPr>
        </w:pPrChange>
      </w:pPr>
    </w:p>
    <w:p w14:paraId="6401F983" w14:textId="3EB27C86" w:rsidR="00C26188" w:rsidRPr="00AF5048" w:rsidRDefault="00C26188">
      <w:pPr>
        <w:pStyle w:val="aff4"/>
        <w:keepNext/>
        <w:autoSpaceDE w:val="0"/>
        <w:autoSpaceDN w:val="0"/>
        <w:pPrChange w:id="713" w:author="Seongeun Woo" w:date="2016-10-13T18:41:00Z">
          <w:pPr>
            <w:pStyle w:val="aff4"/>
            <w:keepNext/>
          </w:pPr>
        </w:pPrChange>
      </w:pPr>
      <w:r w:rsidRPr="00AF5048">
        <w:rPr>
          <w:rFonts w:hint="eastAsia"/>
        </w:rPr>
        <w:t>[</w:t>
      </w:r>
      <w:ins w:id="714" w:author="宋 哲均" w:date="2019-08-08T13:19:00Z">
        <w:r w:rsidR="0074193C">
          <w:rPr>
            <w:rFonts w:hint="eastAsia"/>
          </w:rPr>
          <w:t>T</w:t>
        </w:r>
        <w:r w:rsidR="0074193C">
          <w:t>able</w:t>
        </w:r>
      </w:ins>
      <w:del w:id="715" w:author="宋 哲均" w:date="2019-08-08T13:19:00Z">
        <w:r w:rsidRPr="00AF5048" w:rsidDel="0074193C">
          <w:rPr>
            <w:rFonts w:hint="eastAsia"/>
          </w:rPr>
          <w:delText>表</w:delText>
        </w:r>
      </w:del>
      <w:r w:rsidRPr="00AF5048">
        <w:rPr>
          <w:rFonts w:hint="eastAsia"/>
        </w:rPr>
        <w:t xml:space="preserve"> </w:t>
      </w:r>
      <w:r w:rsidRPr="00AF5048">
        <w:fldChar w:fldCharType="begin"/>
      </w:r>
      <w:r w:rsidRPr="00AF5048">
        <w:instrText xml:space="preserve"> </w:instrText>
      </w:r>
      <w:r w:rsidRPr="00AF5048">
        <w:rPr>
          <w:rFonts w:hint="eastAsia"/>
        </w:rPr>
        <w:instrText>SEQ [</w:instrText>
      </w:r>
      <w:r w:rsidRPr="00AF5048">
        <w:rPr>
          <w:rFonts w:hint="eastAsia"/>
        </w:rPr>
        <w:instrText>表</w:instrText>
      </w:r>
      <w:r w:rsidRPr="00AF5048">
        <w:rPr>
          <w:rFonts w:hint="eastAsia"/>
        </w:rPr>
        <w:instrText xml:space="preserve"> \* ARABIC</w:instrText>
      </w:r>
      <w:r w:rsidRPr="00AF5048">
        <w:instrText xml:space="preserve"> </w:instrText>
      </w:r>
      <w:r w:rsidRPr="00AF5048">
        <w:fldChar w:fldCharType="separate"/>
      </w:r>
      <w:r w:rsidR="00A327E5" w:rsidRPr="00AF5048">
        <w:rPr>
          <w:noProof/>
        </w:rPr>
        <w:t>4</w:t>
      </w:r>
      <w:r w:rsidRPr="00AF5048">
        <w:fldChar w:fldCharType="end"/>
      </w:r>
      <w:r w:rsidRPr="00AF5048">
        <w:rPr>
          <w:rFonts w:hint="eastAsia"/>
        </w:rPr>
        <w:t>]</w:t>
      </w:r>
    </w:p>
    <w:tbl>
      <w:tblPr>
        <w:tblStyle w:val="afff"/>
        <w:tblW w:w="9242" w:type="dxa"/>
        <w:tblLook w:val="04A0" w:firstRow="1" w:lastRow="0" w:firstColumn="1" w:lastColumn="0" w:noHBand="0" w:noVBand="1"/>
        <w:tblPrChange w:id="716" w:author="宋 哲均" w:date="2019-08-09T13:49:00Z">
          <w:tblPr>
            <w:tblStyle w:val="afff"/>
            <w:tblW w:w="9242" w:type="dxa"/>
            <w:tblLook w:val="04A0" w:firstRow="1" w:lastRow="0" w:firstColumn="1" w:lastColumn="0" w:noHBand="0" w:noVBand="1"/>
          </w:tblPr>
        </w:tblPrChange>
      </w:tblPr>
      <w:tblGrid>
        <w:gridCol w:w="1574"/>
        <w:gridCol w:w="3950"/>
        <w:gridCol w:w="2551"/>
        <w:gridCol w:w="1167"/>
        <w:tblGridChange w:id="717">
          <w:tblGrid>
            <w:gridCol w:w="1574"/>
            <w:gridCol w:w="4800"/>
            <w:gridCol w:w="1701"/>
            <w:gridCol w:w="1167"/>
          </w:tblGrid>
        </w:tblGridChange>
      </w:tblGrid>
      <w:tr w:rsidR="0074193C" w:rsidRPr="00AF5048" w14:paraId="54892A63" w14:textId="77777777" w:rsidTr="00C54ECD">
        <w:trPr>
          <w:trHeight w:val="360"/>
          <w:trPrChange w:id="718" w:author="宋 哲均" w:date="2019-08-09T13:49:00Z">
            <w:trPr>
              <w:trHeight w:val="360"/>
            </w:trPr>
          </w:trPrChange>
        </w:trPr>
        <w:tc>
          <w:tcPr>
            <w:tcW w:w="1574" w:type="dxa"/>
            <w:shd w:val="clear" w:color="auto" w:fill="EEECE1"/>
            <w:vAlign w:val="center"/>
            <w:tcPrChange w:id="719" w:author="宋 哲均" w:date="2019-08-09T13:49:00Z">
              <w:tcPr>
                <w:tcW w:w="1574" w:type="dxa"/>
                <w:shd w:val="clear" w:color="auto" w:fill="EEECE1"/>
                <w:vAlign w:val="center"/>
              </w:tcPr>
            </w:tcPrChange>
          </w:tcPr>
          <w:p w14:paraId="3803F050" w14:textId="2BC27903" w:rsidR="0074193C" w:rsidRPr="00AF5048" w:rsidRDefault="0074193C">
            <w:pPr>
              <w:pStyle w:val="afff0"/>
              <w:wordWrap/>
              <w:pPrChange w:id="720" w:author="Seongeun Woo" w:date="2016-10-13T18:41:00Z">
                <w:pPr>
                  <w:pStyle w:val="afff0"/>
                </w:pPr>
              </w:pPrChange>
            </w:pPr>
            <w:ins w:id="721" w:author="宋 哲均" w:date="2019-08-08T13:21:00Z">
              <w:r>
                <w:rPr>
                  <w:rFonts w:hint="eastAsia"/>
                </w:rPr>
                <w:t>C</w:t>
              </w:r>
              <w:r>
                <w:t>olumn Name</w:t>
              </w:r>
            </w:ins>
            <w:del w:id="722" w:author="宋 哲均" w:date="2019-08-08T13:21:00Z">
              <w:r w:rsidRPr="00AF5048" w:rsidDel="008C17C0">
                <w:rPr>
                  <w:rFonts w:hint="eastAsia"/>
                </w:rPr>
                <w:delText>カラム名</w:delText>
              </w:r>
            </w:del>
          </w:p>
        </w:tc>
        <w:tc>
          <w:tcPr>
            <w:tcW w:w="3950" w:type="dxa"/>
            <w:shd w:val="clear" w:color="auto" w:fill="EEECE1"/>
            <w:vAlign w:val="center"/>
            <w:tcPrChange w:id="723" w:author="宋 哲均" w:date="2019-08-09T13:49:00Z">
              <w:tcPr>
                <w:tcW w:w="4800" w:type="dxa"/>
                <w:shd w:val="clear" w:color="auto" w:fill="EEECE1"/>
                <w:vAlign w:val="center"/>
              </w:tcPr>
            </w:tcPrChange>
          </w:tcPr>
          <w:p w14:paraId="0A270E66" w14:textId="1CEEA92C" w:rsidR="0074193C" w:rsidRPr="00AF5048" w:rsidRDefault="0074193C">
            <w:pPr>
              <w:pStyle w:val="afff0"/>
              <w:wordWrap/>
              <w:pPrChange w:id="724" w:author="Seongeun Woo" w:date="2016-10-13T18:41:00Z">
                <w:pPr>
                  <w:pStyle w:val="afff0"/>
                </w:pPr>
              </w:pPrChange>
            </w:pPr>
            <w:ins w:id="725" w:author="宋 哲均" w:date="2019-08-08T13:21:00Z">
              <w:r>
                <w:rPr>
                  <w:rFonts w:hint="eastAsia"/>
                </w:rPr>
                <w:t>D</w:t>
              </w:r>
              <w:r>
                <w:t>escription</w:t>
              </w:r>
            </w:ins>
            <w:del w:id="726" w:author="宋 哲均" w:date="2019-08-08T13:21:00Z">
              <w:r w:rsidRPr="00AF5048" w:rsidDel="008C17C0">
                <w:rPr>
                  <w:rFonts w:hint="eastAsia"/>
                </w:rPr>
                <w:delText>説明</w:delText>
              </w:r>
            </w:del>
          </w:p>
        </w:tc>
        <w:tc>
          <w:tcPr>
            <w:tcW w:w="2551" w:type="dxa"/>
            <w:shd w:val="clear" w:color="auto" w:fill="EEECE1"/>
            <w:vAlign w:val="center"/>
            <w:tcPrChange w:id="727" w:author="宋 哲均" w:date="2019-08-09T13:49:00Z">
              <w:tcPr>
                <w:tcW w:w="1701" w:type="dxa"/>
                <w:shd w:val="clear" w:color="auto" w:fill="EEECE1"/>
                <w:vAlign w:val="center"/>
              </w:tcPr>
            </w:tcPrChange>
          </w:tcPr>
          <w:p w14:paraId="176010A9" w14:textId="51309C1B" w:rsidR="0074193C" w:rsidRPr="00AF5048" w:rsidRDefault="0074193C">
            <w:pPr>
              <w:pStyle w:val="afff0"/>
              <w:wordWrap/>
              <w:pPrChange w:id="728" w:author="Seongeun Woo" w:date="2016-10-13T18:41:00Z">
                <w:pPr>
                  <w:pStyle w:val="afff0"/>
                </w:pPr>
              </w:pPrChange>
            </w:pPr>
            <w:ins w:id="729" w:author="宋 哲均" w:date="2019-08-08T13:21:00Z">
              <w:r w:rsidRPr="001D2C85">
                <w:t>Remarks</w:t>
              </w:r>
            </w:ins>
            <w:del w:id="730" w:author="宋 哲均" w:date="2019-08-08T13:21:00Z">
              <w:r w:rsidRPr="00AF5048" w:rsidDel="008C17C0">
                <w:rPr>
                  <w:rFonts w:hint="eastAsia"/>
                </w:rPr>
                <w:delText>備考</w:delText>
              </w:r>
            </w:del>
          </w:p>
        </w:tc>
        <w:tc>
          <w:tcPr>
            <w:tcW w:w="1167" w:type="dxa"/>
            <w:shd w:val="clear" w:color="auto" w:fill="EEECE1"/>
            <w:vAlign w:val="center"/>
            <w:tcPrChange w:id="731" w:author="宋 哲均" w:date="2019-08-09T13:49:00Z">
              <w:tcPr>
                <w:tcW w:w="1167" w:type="dxa"/>
                <w:shd w:val="clear" w:color="auto" w:fill="EEECE1"/>
                <w:vAlign w:val="center"/>
              </w:tcPr>
            </w:tcPrChange>
          </w:tcPr>
          <w:p w14:paraId="5B6BE04F" w14:textId="78B45DF0" w:rsidR="0074193C" w:rsidRPr="00AF5048" w:rsidRDefault="0074193C">
            <w:pPr>
              <w:pStyle w:val="afff0"/>
              <w:wordWrap/>
              <w:pPrChange w:id="732" w:author="Seongeun Woo" w:date="2016-10-13T18:41:00Z">
                <w:pPr>
                  <w:pStyle w:val="afff0"/>
                </w:pPr>
              </w:pPrChange>
            </w:pPr>
            <w:ins w:id="733" w:author="宋 哲均" w:date="2019-08-08T13:21:00Z">
              <w:r>
                <w:rPr>
                  <w:rFonts w:hint="eastAsia"/>
                </w:rPr>
                <w:t>D</w:t>
              </w:r>
              <w:r>
                <w:t>ata Type</w:t>
              </w:r>
            </w:ins>
            <w:del w:id="734" w:author="宋 哲均" w:date="2019-08-08T13:21:00Z">
              <w:r w:rsidRPr="00AF5048" w:rsidDel="008C17C0">
                <w:rPr>
                  <w:rFonts w:hint="eastAsia"/>
                </w:rPr>
                <w:delText>データ型</w:delText>
              </w:r>
            </w:del>
          </w:p>
        </w:tc>
      </w:tr>
      <w:tr w:rsidR="00EF3AD8" w:rsidRPr="00AF5048" w14:paraId="394EBB16" w14:textId="77777777" w:rsidTr="00C54ECD">
        <w:tc>
          <w:tcPr>
            <w:tcW w:w="1574" w:type="dxa"/>
            <w:vAlign w:val="center"/>
            <w:tcPrChange w:id="735" w:author="宋 哲均" w:date="2019-08-09T13:49:00Z">
              <w:tcPr>
                <w:tcW w:w="1574" w:type="dxa"/>
                <w:vAlign w:val="center"/>
              </w:tcPr>
            </w:tcPrChange>
          </w:tcPr>
          <w:p w14:paraId="2D2C0330" w14:textId="77777777" w:rsidR="00EF3AD8" w:rsidRPr="00AF5048" w:rsidRDefault="00EF3AD8">
            <w:pPr>
              <w:pStyle w:val="afff1"/>
              <w:autoSpaceDE w:val="0"/>
              <w:autoSpaceDN w:val="0"/>
              <w:pPrChange w:id="736" w:author="Seongeun Woo" w:date="2016-10-13T18:41:00Z">
                <w:pPr>
                  <w:pStyle w:val="afff1"/>
                </w:pPr>
              </w:pPrChange>
            </w:pPr>
            <w:r w:rsidRPr="00AF5048">
              <w:rPr>
                <w:rFonts w:hint="eastAsia"/>
              </w:rPr>
              <w:t>TYPEID</w:t>
            </w:r>
          </w:p>
        </w:tc>
        <w:tc>
          <w:tcPr>
            <w:tcW w:w="3950" w:type="dxa"/>
            <w:vAlign w:val="center"/>
            <w:tcPrChange w:id="737" w:author="宋 哲均" w:date="2019-08-09T13:49:00Z">
              <w:tcPr>
                <w:tcW w:w="4800" w:type="dxa"/>
                <w:vAlign w:val="center"/>
              </w:tcPr>
            </w:tcPrChange>
          </w:tcPr>
          <w:p w14:paraId="0C831F82" w14:textId="767EFE5E" w:rsidR="00EF3AD8" w:rsidRPr="00AF5048" w:rsidRDefault="00EF3AD8">
            <w:pPr>
              <w:pStyle w:val="afff1"/>
              <w:autoSpaceDE w:val="0"/>
              <w:autoSpaceDN w:val="0"/>
              <w:pPrChange w:id="738" w:author="Seongeun Woo" w:date="2016-10-13T18:41:00Z">
                <w:pPr>
                  <w:pStyle w:val="afff1"/>
                </w:pPr>
              </w:pPrChange>
            </w:pPr>
            <w:del w:id="739" w:author="宋 哲均" w:date="2019-08-08T13:20:00Z">
              <w:r w:rsidRPr="00AF5048" w:rsidDel="0074193C">
                <w:rPr>
                  <w:rFonts w:hint="eastAsia"/>
                </w:rPr>
                <w:delText>標準項目グループと連結される類型の</w:delText>
              </w:r>
              <w:r w:rsidRPr="00AF5048" w:rsidDel="0074193C">
                <w:rPr>
                  <w:rFonts w:hint="eastAsia"/>
                </w:rPr>
                <w:delText>TYPEID</w:delText>
              </w:r>
            </w:del>
            <w:ins w:id="740" w:author="宋 哲均" w:date="2019-08-08T13:20:00Z">
              <w:r w:rsidR="0074193C">
                <w:t xml:space="preserve">Type id </w:t>
              </w:r>
            </w:ins>
            <w:ins w:id="741" w:author="宋 哲均" w:date="2019-08-08T13:19:00Z">
              <w:r w:rsidR="0074193C" w:rsidRPr="0074193C">
                <w:t xml:space="preserve">of the type linked with </w:t>
              </w:r>
            </w:ins>
            <w:ins w:id="742" w:author="宋 哲均" w:date="2019-08-08T13:20:00Z">
              <w:r w:rsidR="0074193C">
                <w:t>Attribute</w:t>
              </w:r>
            </w:ins>
            <w:ins w:id="743" w:author="宋 哲均" w:date="2019-08-08T13:19:00Z">
              <w:r w:rsidR="0074193C" w:rsidRPr="0074193C">
                <w:t xml:space="preserve"> group</w:t>
              </w:r>
            </w:ins>
          </w:p>
        </w:tc>
        <w:tc>
          <w:tcPr>
            <w:tcW w:w="2551" w:type="dxa"/>
            <w:vAlign w:val="center"/>
            <w:tcPrChange w:id="744" w:author="宋 哲均" w:date="2019-08-09T13:49:00Z">
              <w:tcPr>
                <w:tcW w:w="1701" w:type="dxa"/>
                <w:vAlign w:val="center"/>
              </w:tcPr>
            </w:tcPrChange>
          </w:tcPr>
          <w:p w14:paraId="1D5C7441" w14:textId="043DD1DC" w:rsidR="00EF3AD8" w:rsidRPr="00AF5048" w:rsidDel="0074193C" w:rsidRDefault="0074193C">
            <w:pPr>
              <w:pStyle w:val="afff1"/>
              <w:autoSpaceDE w:val="0"/>
              <w:autoSpaceDN w:val="0"/>
              <w:rPr>
                <w:del w:id="745" w:author="宋 哲均" w:date="2019-08-08T13:21:00Z"/>
              </w:rPr>
              <w:pPrChange w:id="746" w:author="InnoRules" w:date="2019-08-08T13:21:00Z">
                <w:pPr>
                  <w:pStyle w:val="afff1"/>
                </w:pPr>
              </w:pPrChange>
            </w:pPr>
            <w:ins w:id="747" w:author="宋 哲均" w:date="2019-08-08T13:20:00Z">
              <w:r w:rsidRPr="001D2C85">
                <w:t xml:space="preserve">TYPEID </w:t>
              </w:r>
              <w:del w:id="748" w:author="哲均 宋" w:date="2019-08-16T14:35:00Z">
                <w:r w:rsidRPr="001D2C85" w:rsidDel="00AA4215">
                  <w:delText>registered in</w:delText>
                </w:r>
              </w:del>
            </w:ins>
            <w:ins w:id="749" w:author="哲均 宋" w:date="2019-08-16T14:35:00Z">
              <w:r w:rsidR="00AA4215">
                <w:t>stored in</w:t>
              </w:r>
            </w:ins>
            <w:ins w:id="750" w:author="宋 哲均" w:date="2019-08-08T13:20:00Z">
              <w:r w:rsidRPr="001D2C85">
                <w:t xml:space="preserve"> OBJ1000</w:t>
              </w:r>
            </w:ins>
            <w:del w:id="751" w:author="宋 哲均" w:date="2019-08-08T13:21:00Z">
              <w:r w:rsidR="00EF3AD8" w:rsidRPr="00AF5048" w:rsidDel="0074193C">
                <w:rPr>
                  <w:rFonts w:hint="eastAsia"/>
                </w:rPr>
                <w:delText>OBJ1000</w:delText>
              </w:r>
              <w:r w:rsidR="00EF3AD8" w:rsidRPr="00AF5048" w:rsidDel="0074193C">
                <w:rPr>
                  <w:rFonts w:hint="eastAsia"/>
                </w:rPr>
                <w:delText>に登録</w:delText>
              </w:r>
            </w:del>
          </w:p>
          <w:p w14:paraId="7EE493A9" w14:textId="1D42BD76" w:rsidR="00EF3AD8" w:rsidRPr="00AF5048" w:rsidRDefault="00EF3AD8">
            <w:pPr>
              <w:pStyle w:val="afff1"/>
              <w:autoSpaceDE w:val="0"/>
              <w:autoSpaceDN w:val="0"/>
              <w:pPrChange w:id="752" w:author="InnoRules" w:date="2019-08-08T13:21:00Z">
                <w:pPr>
                  <w:pStyle w:val="afff1"/>
                </w:pPr>
              </w:pPrChange>
            </w:pPr>
            <w:del w:id="753" w:author="宋 哲均" w:date="2019-08-08T13:21:00Z">
              <w:r w:rsidRPr="00AF5048" w:rsidDel="0074193C">
                <w:rPr>
                  <w:rFonts w:hint="eastAsia"/>
                </w:rPr>
                <w:delText>された</w:delText>
              </w:r>
              <w:r w:rsidR="00C72AC5" w:rsidRPr="00AF5048" w:rsidDel="0074193C">
                <w:rPr>
                  <w:rFonts w:hint="eastAsia"/>
                </w:rPr>
                <w:delText>TYPEID</w:delText>
              </w:r>
            </w:del>
          </w:p>
        </w:tc>
        <w:tc>
          <w:tcPr>
            <w:tcW w:w="1167" w:type="dxa"/>
            <w:vAlign w:val="center"/>
            <w:tcPrChange w:id="754" w:author="宋 哲均" w:date="2019-08-09T13:49:00Z">
              <w:tcPr>
                <w:tcW w:w="1167" w:type="dxa"/>
                <w:vAlign w:val="center"/>
              </w:tcPr>
            </w:tcPrChange>
          </w:tcPr>
          <w:p w14:paraId="2201C77D" w14:textId="77777777" w:rsidR="00EF3AD8" w:rsidRPr="00AF5048" w:rsidRDefault="00EF3AD8">
            <w:pPr>
              <w:pStyle w:val="afff1"/>
              <w:autoSpaceDE w:val="0"/>
              <w:autoSpaceDN w:val="0"/>
              <w:pPrChange w:id="755" w:author="Seongeun Woo" w:date="2016-10-13T18:41:00Z">
                <w:pPr>
                  <w:pStyle w:val="afff1"/>
                </w:pPr>
              </w:pPrChange>
            </w:pPr>
            <w:r w:rsidRPr="00AF5048">
              <w:rPr>
                <w:rFonts w:hint="eastAsia"/>
              </w:rPr>
              <w:t>NUMBER</w:t>
            </w:r>
          </w:p>
        </w:tc>
      </w:tr>
      <w:tr w:rsidR="00EF3AD8" w:rsidRPr="00AF5048" w14:paraId="63C6A208" w14:textId="77777777" w:rsidTr="00C54ECD">
        <w:tc>
          <w:tcPr>
            <w:tcW w:w="1574" w:type="dxa"/>
            <w:vAlign w:val="center"/>
            <w:tcPrChange w:id="756" w:author="宋 哲均" w:date="2019-08-09T13:49:00Z">
              <w:tcPr>
                <w:tcW w:w="1574" w:type="dxa"/>
                <w:vAlign w:val="center"/>
              </w:tcPr>
            </w:tcPrChange>
          </w:tcPr>
          <w:p w14:paraId="1C6C0912" w14:textId="77777777" w:rsidR="00EF3AD8" w:rsidRPr="00AF5048" w:rsidRDefault="00EF3AD8">
            <w:pPr>
              <w:pStyle w:val="afff1"/>
              <w:autoSpaceDE w:val="0"/>
              <w:autoSpaceDN w:val="0"/>
              <w:pPrChange w:id="757" w:author="Seongeun Woo" w:date="2016-10-13T18:41:00Z">
                <w:pPr>
                  <w:pStyle w:val="afff1"/>
                </w:pPr>
              </w:pPrChange>
            </w:pPr>
            <w:r w:rsidRPr="00AF5048">
              <w:rPr>
                <w:rFonts w:hint="eastAsia"/>
              </w:rPr>
              <w:t>GROUPSEQ</w:t>
            </w:r>
          </w:p>
        </w:tc>
        <w:tc>
          <w:tcPr>
            <w:tcW w:w="3950" w:type="dxa"/>
            <w:vAlign w:val="center"/>
            <w:tcPrChange w:id="758" w:author="宋 哲均" w:date="2019-08-09T13:49:00Z">
              <w:tcPr>
                <w:tcW w:w="4800" w:type="dxa"/>
                <w:vAlign w:val="center"/>
              </w:tcPr>
            </w:tcPrChange>
          </w:tcPr>
          <w:p w14:paraId="77A4B55A" w14:textId="1D00D914" w:rsidR="00EF3AD8" w:rsidRPr="00AF5048" w:rsidRDefault="00EF3AD8">
            <w:pPr>
              <w:pStyle w:val="afff1"/>
              <w:autoSpaceDE w:val="0"/>
              <w:autoSpaceDN w:val="0"/>
              <w:pPrChange w:id="759" w:author="Seongeun Woo" w:date="2016-10-13T18:41:00Z">
                <w:pPr>
                  <w:pStyle w:val="afff1"/>
                </w:pPr>
              </w:pPrChange>
            </w:pPr>
            <w:del w:id="760" w:author="宋 哲均" w:date="2019-08-08T13:22:00Z">
              <w:r w:rsidRPr="00AF5048" w:rsidDel="0074193C">
                <w:rPr>
                  <w:rFonts w:hint="eastAsia"/>
                </w:rPr>
                <w:delText>類型と連結される標準項目グループの</w:delText>
              </w:r>
              <w:r w:rsidRPr="00AF5048" w:rsidDel="0074193C">
                <w:rPr>
                  <w:rFonts w:hint="eastAsia"/>
                </w:rPr>
                <w:delText>SEQ</w:delText>
              </w:r>
            </w:del>
            <w:ins w:id="761" w:author="宋 哲均" w:date="2019-08-08T13:22:00Z">
              <w:r w:rsidR="0074193C">
                <w:t xml:space="preserve">The sequential number </w:t>
              </w:r>
              <w:r w:rsidR="0074193C" w:rsidRPr="0074193C">
                <w:t xml:space="preserve">of </w:t>
              </w:r>
              <w:r w:rsidR="0074193C">
                <w:t>attribute</w:t>
              </w:r>
              <w:r w:rsidR="0074193C" w:rsidRPr="0074193C">
                <w:t xml:space="preserve"> group </w:t>
              </w:r>
              <w:r w:rsidR="0074193C">
                <w:t>linked</w:t>
              </w:r>
              <w:r w:rsidR="0074193C" w:rsidRPr="0074193C">
                <w:t xml:space="preserve"> with type</w:t>
              </w:r>
            </w:ins>
          </w:p>
        </w:tc>
        <w:tc>
          <w:tcPr>
            <w:tcW w:w="2551" w:type="dxa"/>
            <w:vAlign w:val="center"/>
            <w:tcPrChange w:id="762" w:author="宋 哲均" w:date="2019-08-09T13:49:00Z">
              <w:tcPr>
                <w:tcW w:w="1701" w:type="dxa"/>
                <w:vAlign w:val="center"/>
              </w:tcPr>
            </w:tcPrChange>
          </w:tcPr>
          <w:p w14:paraId="04CE3848" w14:textId="52A890C1" w:rsidR="00EF3AD8" w:rsidRPr="00AF5048" w:rsidDel="008B5B33" w:rsidRDefault="008B5B33">
            <w:pPr>
              <w:pStyle w:val="afff1"/>
              <w:autoSpaceDE w:val="0"/>
              <w:autoSpaceDN w:val="0"/>
              <w:rPr>
                <w:del w:id="763" w:author="宋 哲均" w:date="2019-08-08T13:29:00Z"/>
              </w:rPr>
              <w:pPrChange w:id="764" w:author="Seongeun Woo" w:date="2016-10-13T18:41:00Z">
                <w:pPr>
                  <w:pStyle w:val="afff1"/>
                </w:pPr>
              </w:pPrChange>
            </w:pPr>
            <w:ins w:id="765" w:author="宋 哲均" w:date="2019-08-08T13:29:00Z">
              <w:r w:rsidRPr="008B5B33">
                <w:t xml:space="preserve">SEQ of </w:t>
              </w:r>
              <w:r>
                <w:t>attribute</w:t>
              </w:r>
              <w:r w:rsidRPr="008B5B33">
                <w:t xml:space="preserve"> group </w:t>
              </w:r>
              <w:del w:id="766" w:author="哲均 宋" w:date="2019-08-16T14:35:00Z">
                <w:r w:rsidRPr="008B5B33" w:rsidDel="00AA4215">
                  <w:delText>registered in</w:delText>
                </w:r>
              </w:del>
            </w:ins>
            <w:ins w:id="767" w:author="哲均 宋" w:date="2019-08-16T14:35:00Z">
              <w:r w:rsidR="00AA4215">
                <w:t>stored in</w:t>
              </w:r>
            </w:ins>
            <w:ins w:id="768" w:author="宋 哲均" w:date="2019-08-08T13:29:00Z">
              <w:r w:rsidRPr="008B5B33">
                <w:t xml:space="preserve"> OBJ1100</w:t>
              </w:r>
            </w:ins>
            <w:del w:id="769" w:author="宋 哲均" w:date="2019-08-08T13:29:00Z">
              <w:r w:rsidR="00EF3AD8" w:rsidRPr="00AF5048" w:rsidDel="008B5B33">
                <w:rPr>
                  <w:rFonts w:hint="eastAsia"/>
                </w:rPr>
                <w:delText>OBJ1100</w:delText>
              </w:r>
              <w:r w:rsidR="00EF3AD8" w:rsidRPr="00AF5048" w:rsidDel="008B5B33">
                <w:rPr>
                  <w:rFonts w:hint="eastAsia"/>
                </w:rPr>
                <w:delText>に登録</w:delText>
              </w:r>
            </w:del>
          </w:p>
          <w:p w14:paraId="7651DBEC" w14:textId="447EEE2F" w:rsidR="00EF3AD8" w:rsidRPr="00AF5048" w:rsidRDefault="00EF3AD8">
            <w:pPr>
              <w:pStyle w:val="afff1"/>
              <w:autoSpaceDE w:val="0"/>
              <w:autoSpaceDN w:val="0"/>
              <w:pPrChange w:id="770" w:author="Seongeun Woo" w:date="2016-10-13T18:41:00Z">
                <w:pPr>
                  <w:pStyle w:val="afff1"/>
                </w:pPr>
              </w:pPrChange>
            </w:pPr>
            <w:del w:id="771" w:author="宋 哲均" w:date="2019-08-08T13:29:00Z">
              <w:r w:rsidRPr="00AF5048" w:rsidDel="008B5B33">
                <w:rPr>
                  <w:rFonts w:hint="eastAsia"/>
                </w:rPr>
                <w:delText>された項目グループの</w:delText>
              </w:r>
              <w:r w:rsidRPr="00AF5048" w:rsidDel="008B5B33">
                <w:rPr>
                  <w:rFonts w:hint="eastAsia"/>
                </w:rPr>
                <w:delText>SEQ</w:delText>
              </w:r>
            </w:del>
          </w:p>
        </w:tc>
        <w:tc>
          <w:tcPr>
            <w:tcW w:w="1167" w:type="dxa"/>
            <w:vAlign w:val="center"/>
            <w:tcPrChange w:id="772" w:author="宋 哲均" w:date="2019-08-09T13:49:00Z">
              <w:tcPr>
                <w:tcW w:w="1167" w:type="dxa"/>
                <w:vAlign w:val="center"/>
              </w:tcPr>
            </w:tcPrChange>
          </w:tcPr>
          <w:p w14:paraId="3D6EEEA9" w14:textId="77777777" w:rsidR="00EF3AD8" w:rsidRPr="00AF5048" w:rsidRDefault="00EF3AD8">
            <w:pPr>
              <w:pStyle w:val="afff1"/>
              <w:autoSpaceDE w:val="0"/>
              <w:autoSpaceDN w:val="0"/>
              <w:pPrChange w:id="773" w:author="Seongeun Woo" w:date="2016-10-13T18:41:00Z">
                <w:pPr>
                  <w:pStyle w:val="afff1"/>
                </w:pPr>
              </w:pPrChange>
            </w:pPr>
            <w:r w:rsidRPr="00AF5048">
              <w:rPr>
                <w:rFonts w:hint="eastAsia"/>
              </w:rPr>
              <w:t>NUMBER</w:t>
            </w:r>
          </w:p>
        </w:tc>
      </w:tr>
      <w:tr w:rsidR="00EF3AD8" w:rsidRPr="00AF5048" w14:paraId="4484F50C" w14:textId="77777777" w:rsidTr="00C54ECD">
        <w:tc>
          <w:tcPr>
            <w:tcW w:w="1574" w:type="dxa"/>
            <w:vAlign w:val="center"/>
            <w:tcPrChange w:id="774" w:author="宋 哲均" w:date="2019-08-09T13:49:00Z">
              <w:tcPr>
                <w:tcW w:w="1574" w:type="dxa"/>
                <w:vAlign w:val="center"/>
              </w:tcPr>
            </w:tcPrChange>
          </w:tcPr>
          <w:p w14:paraId="56430889" w14:textId="77777777" w:rsidR="00EF3AD8" w:rsidRPr="00AF5048" w:rsidRDefault="00EF3AD8">
            <w:pPr>
              <w:pStyle w:val="afff1"/>
              <w:autoSpaceDE w:val="0"/>
              <w:autoSpaceDN w:val="0"/>
              <w:pPrChange w:id="775" w:author="Seongeun Woo" w:date="2016-10-13T18:41:00Z">
                <w:pPr>
                  <w:pStyle w:val="afff1"/>
                </w:pPr>
              </w:pPrChange>
            </w:pPr>
            <w:r w:rsidRPr="00AF5048">
              <w:rPr>
                <w:rFonts w:hint="eastAsia"/>
              </w:rPr>
              <w:t>SEQ</w:t>
            </w:r>
          </w:p>
        </w:tc>
        <w:tc>
          <w:tcPr>
            <w:tcW w:w="3950" w:type="dxa"/>
            <w:vAlign w:val="center"/>
            <w:tcPrChange w:id="776" w:author="宋 哲均" w:date="2019-08-09T13:49:00Z">
              <w:tcPr>
                <w:tcW w:w="4800" w:type="dxa"/>
                <w:vAlign w:val="center"/>
              </w:tcPr>
            </w:tcPrChange>
          </w:tcPr>
          <w:p w14:paraId="64AB64BB" w14:textId="69228DDE" w:rsidR="00EF3AD8" w:rsidRPr="00AF5048" w:rsidRDefault="0074193C">
            <w:pPr>
              <w:pStyle w:val="afff1"/>
              <w:autoSpaceDE w:val="0"/>
              <w:autoSpaceDN w:val="0"/>
              <w:pPrChange w:id="777" w:author="Seongeun Woo" w:date="2016-10-13T18:41:00Z">
                <w:pPr>
                  <w:pStyle w:val="afff1"/>
                </w:pPr>
              </w:pPrChange>
            </w:pPr>
            <w:ins w:id="778" w:author="宋 哲均" w:date="2019-08-08T13:27:00Z">
              <w:r>
                <w:rPr>
                  <w:rFonts w:hint="eastAsia"/>
                </w:rPr>
                <w:t>S</w:t>
              </w:r>
              <w:r>
                <w:t>equential Number</w:t>
              </w:r>
            </w:ins>
            <w:del w:id="779" w:author="宋 哲均" w:date="2019-08-08T13:27:00Z">
              <w:r w:rsidR="00EF3AD8" w:rsidRPr="00AF5048" w:rsidDel="0074193C">
                <w:rPr>
                  <w:rFonts w:hint="eastAsia"/>
                </w:rPr>
                <w:delText>順番</w:delText>
              </w:r>
            </w:del>
          </w:p>
        </w:tc>
        <w:tc>
          <w:tcPr>
            <w:tcW w:w="2551" w:type="dxa"/>
            <w:vAlign w:val="center"/>
            <w:tcPrChange w:id="780" w:author="宋 哲均" w:date="2019-08-09T13:49:00Z">
              <w:tcPr>
                <w:tcW w:w="1701" w:type="dxa"/>
                <w:vAlign w:val="center"/>
              </w:tcPr>
            </w:tcPrChange>
          </w:tcPr>
          <w:p w14:paraId="1E444888" w14:textId="77777777" w:rsidR="00EF3AD8" w:rsidRPr="00AF5048" w:rsidRDefault="00EF3AD8">
            <w:pPr>
              <w:pStyle w:val="afff1"/>
              <w:autoSpaceDE w:val="0"/>
              <w:autoSpaceDN w:val="0"/>
              <w:pPrChange w:id="781" w:author="Seongeun Woo" w:date="2016-10-13T18:41:00Z">
                <w:pPr>
                  <w:pStyle w:val="afff1"/>
                </w:pPr>
              </w:pPrChange>
            </w:pPr>
          </w:p>
        </w:tc>
        <w:tc>
          <w:tcPr>
            <w:tcW w:w="1167" w:type="dxa"/>
            <w:vAlign w:val="center"/>
            <w:tcPrChange w:id="782" w:author="宋 哲均" w:date="2019-08-09T13:49:00Z">
              <w:tcPr>
                <w:tcW w:w="1167" w:type="dxa"/>
                <w:vAlign w:val="center"/>
              </w:tcPr>
            </w:tcPrChange>
          </w:tcPr>
          <w:p w14:paraId="3C9F40C7" w14:textId="77777777" w:rsidR="00EF3AD8" w:rsidRPr="00AF5048" w:rsidRDefault="00EF3AD8">
            <w:pPr>
              <w:pStyle w:val="afff1"/>
              <w:autoSpaceDE w:val="0"/>
              <w:autoSpaceDN w:val="0"/>
              <w:pPrChange w:id="783" w:author="Seongeun Woo" w:date="2016-10-13T18:41:00Z">
                <w:pPr>
                  <w:pStyle w:val="afff1"/>
                </w:pPr>
              </w:pPrChange>
            </w:pPr>
            <w:r w:rsidRPr="00AF5048">
              <w:rPr>
                <w:rFonts w:hint="eastAsia"/>
              </w:rPr>
              <w:t>NUMBER</w:t>
            </w:r>
          </w:p>
        </w:tc>
      </w:tr>
      <w:tr w:rsidR="00EF3AD8" w:rsidRPr="00AF5048" w14:paraId="58F909F2" w14:textId="77777777" w:rsidTr="00C54ECD">
        <w:tc>
          <w:tcPr>
            <w:tcW w:w="1574" w:type="dxa"/>
            <w:vAlign w:val="center"/>
            <w:tcPrChange w:id="784" w:author="宋 哲均" w:date="2019-08-09T13:49:00Z">
              <w:tcPr>
                <w:tcW w:w="1574" w:type="dxa"/>
                <w:vAlign w:val="center"/>
              </w:tcPr>
            </w:tcPrChange>
          </w:tcPr>
          <w:p w14:paraId="3BB9B6A2" w14:textId="77777777" w:rsidR="00EF3AD8" w:rsidRPr="00AF5048" w:rsidRDefault="00EF3AD8">
            <w:pPr>
              <w:pStyle w:val="afff1"/>
              <w:autoSpaceDE w:val="0"/>
              <w:autoSpaceDN w:val="0"/>
              <w:pPrChange w:id="785" w:author="Seongeun Woo" w:date="2016-10-13T18:41:00Z">
                <w:pPr>
                  <w:pStyle w:val="afff1"/>
                </w:pPr>
              </w:pPrChange>
            </w:pPr>
            <w:r w:rsidRPr="00AF5048">
              <w:rPr>
                <w:rFonts w:hint="eastAsia"/>
              </w:rPr>
              <w:t>ITEMID</w:t>
            </w:r>
          </w:p>
        </w:tc>
        <w:tc>
          <w:tcPr>
            <w:tcW w:w="3950" w:type="dxa"/>
            <w:vAlign w:val="center"/>
            <w:tcPrChange w:id="786" w:author="宋 哲均" w:date="2019-08-09T13:49:00Z">
              <w:tcPr>
                <w:tcW w:w="4800" w:type="dxa"/>
                <w:vAlign w:val="center"/>
              </w:tcPr>
            </w:tcPrChange>
          </w:tcPr>
          <w:p w14:paraId="5EA0468E" w14:textId="38760D3B" w:rsidR="0074193C" w:rsidRPr="00AF5048" w:rsidRDefault="00EF3AD8">
            <w:pPr>
              <w:pStyle w:val="afff1"/>
              <w:autoSpaceDE w:val="0"/>
              <w:autoSpaceDN w:val="0"/>
              <w:pPrChange w:id="787" w:author="Seongeun Woo" w:date="2016-10-13T18:41:00Z">
                <w:pPr>
                  <w:pStyle w:val="afff1"/>
                </w:pPr>
              </w:pPrChange>
            </w:pPr>
            <w:del w:id="788" w:author="宋 哲均" w:date="2019-08-08T13:29:00Z">
              <w:r w:rsidRPr="00AF5048" w:rsidDel="008B5B33">
                <w:rPr>
                  <w:rFonts w:hint="eastAsia"/>
                </w:rPr>
                <w:delText>類型と標準項目グループに連結される標準項目の</w:delText>
              </w:r>
              <w:r w:rsidRPr="00AF5048" w:rsidDel="008B5B33">
                <w:rPr>
                  <w:rFonts w:hint="eastAsia"/>
                </w:rPr>
                <w:delText>ID</w:delText>
              </w:r>
            </w:del>
            <w:ins w:id="789" w:author="宋 哲均" w:date="2019-08-08T13:28:00Z">
              <w:r w:rsidR="0074193C">
                <w:t>Attribute ID</w:t>
              </w:r>
            </w:ins>
            <w:ins w:id="790" w:author="宋 哲均" w:date="2019-08-08T13:27:00Z">
              <w:r w:rsidR="0074193C" w:rsidRPr="0074193C">
                <w:t xml:space="preserve"> linked to type and </w:t>
              </w:r>
            </w:ins>
            <w:ins w:id="791" w:author="宋 哲均" w:date="2019-08-08T13:28:00Z">
              <w:r w:rsidR="0074193C">
                <w:t>attribute</w:t>
              </w:r>
            </w:ins>
            <w:ins w:id="792" w:author="宋 哲均" w:date="2019-08-08T13:27:00Z">
              <w:r w:rsidR="0074193C" w:rsidRPr="0074193C">
                <w:t xml:space="preserve"> group</w:t>
              </w:r>
            </w:ins>
          </w:p>
        </w:tc>
        <w:tc>
          <w:tcPr>
            <w:tcW w:w="2551" w:type="dxa"/>
            <w:vAlign w:val="center"/>
            <w:tcPrChange w:id="793" w:author="宋 哲均" w:date="2019-08-09T13:49:00Z">
              <w:tcPr>
                <w:tcW w:w="1701" w:type="dxa"/>
                <w:vAlign w:val="center"/>
              </w:tcPr>
            </w:tcPrChange>
          </w:tcPr>
          <w:p w14:paraId="45BFB065" w14:textId="27C61FEB" w:rsidR="00EF3AD8" w:rsidRPr="00AF5048" w:rsidDel="008B5B33" w:rsidRDefault="008B5B33">
            <w:pPr>
              <w:pStyle w:val="afff1"/>
              <w:autoSpaceDE w:val="0"/>
              <w:autoSpaceDN w:val="0"/>
              <w:rPr>
                <w:del w:id="794" w:author="宋 哲均" w:date="2019-08-08T13:30:00Z"/>
              </w:rPr>
              <w:pPrChange w:id="795" w:author="Seongeun Woo" w:date="2016-10-13T18:41:00Z">
                <w:pPr>
                  <w:pStyle w:val="afff1"/>
                </w:pPr>
              </w:pPrChange>
            </w:pPr>
            <w:ins w:id="796" w:author="宋 哲均" w:date="2019-08-08T13:30:00Z">
              <w:r w:rsidRPr="008B5B33">
                <w:t xml:space="preserve">ITEMID </w:t>
              </w:r>
              <w:del w:id="797" w:author="哲均 宋" w:date="2019-08-16T14:35:00Z">
                <w:r w:rsidRPr="008B5B33" w:rsidDel="00AA4215">
                  <w:delText>registered in</w:delText>
                </w:r>
              </w:del>
            </w:ins>
            <w:ins w:id="798" w:author="哲均 宋" w:date="2019-08-16T14:35:00Z">
              <w:r w:rsidR="00AA4215">
                <w:t>stored in</w:t>
              </w:r>
            </w:ins>
            <w:ins w:id="799" w:author="宋 哲均" w:date="2019-08-08T13:30:00Z">
              <w:r w:rsidRPr="008B5B33">
                <w:t xml:space="preserve"> OBJ1200</w:t>
              </w:r>
            </w:ins>
            <w:del w:id="800" w:author="宋 哲均" w:date="2019-08-08T13:30:00Z">
              <w:r w:rsidR="00EF3AD8" w:rsidRPr="00AF5048" w:rsidDel="008B5B33">
                <w:rPr>
                  <w:rFonts w:hint="eastAsia"/>
                </w:rPr>
                <w:delText>OBJ1200</w:delText>
              </w:r>
              <w:r w:rsidR="00EF3AD8" w:rsidRPr="00AF5048" w:rsidDel="008B5B33">
                <w:rPr>
                  <w:rFonts w:hint="eastAsia"/>
                </w:rPr>
                <w:delText>に登録</w:delText>
              </w:r>
            </w:del>
          </w:p>
          <w:p w14:paraId="65DEE15D" w14:textId="76467805" w:rsidR="00EF3AD8" w:rsidRPr="00AF5048" w:rsidRDefault="00EF3AD8">
            <w:pPr>
              <w:pStyle w:val="afff1"/>
              <w:autoSpaceDE w:val="0"/>
              <w:autoSpaceDN w:val="0"/>
              <w:pPrChange w:id="801" w:author="Seongeun Woo" w:date="2016-10-13T18:41:00Z">
                <w:pPr>
                  <w:pStyle w:val="afff1"/>
                </w:pPr>
              </w:pPrChange>
            </w:pPr>
            <w:del w:id="802" w:author="宋 哲均" w:date="2019-08-08T13:30:00Z">
              <w:r w:rsidRPr="00AF5048" w:rsidDel="008B5B33">
                <w:rPr>
                  <w:rFonts w:hint="eastAsia"/>
                </w:rPr>
                <w:delText>された</w:delText>
              </w:r>
              <w:r w:rsidRPr="00AF5048" w:rsidDel="008B5B33">
                <w:rPr>
                  <w:rFonts w:hint="eastAsia"/>
                </w:rPr>
                <w:delText>ITEMID</w:delText>
              </w:r>
            </w:del>
          </w:p>
        </w:tc>
        <w:tc>
          <w:tcPr>
            <w:tcW w:w="1167" w:type="dxa"/>
            <w:vAlign w:val="center"/>
            <w:tcPrChange w:id="803" w:author="宋 哲均" w:date="2019-08-09T13:49:00Z">
              <w:tcPr>
                <w:tcW w:w="1167" w:type="dxa"/>
                <w:vAlign w:val="center"/>
              </w:tcPr>
            </w:tcPrChange>
          </w:tcPr>
          <w:p w14:paraId="3278A259" w14:textId="77D82BAB" w:rsidR="00EF3AD8" w:rsidRPr="00AF5048" w:rsidRDefault="00C26188">
            <w:pPr>
              <w:pStyle w:val="afff1"/>
              <w:autoSpaceDE w:val="0"/>
              <w:autoSpaceDN w:val="0"/>
              <w:pPrChange w:id="804" w:author="Seongeun Woo" w:date="2016-10-13T18:41:00Z">
                <w:pPr>
                  <w:pStyle w:val="afff1"/>
                </w:pPr>
              </w:pPrChange>
            </w:pPr>
            <w:r w:rsidRPr="00AF5048">
              <w:rPr>
                <w:rFonts w:hint="eastAsia"/>
              </w:rPr>
              <w:t>NUMBER</w:t>
            </w:r>
          </w:p>
        </w:tc>
      </w:tr>
      <w:tr w:rsidR="00EF3AD8" w:rsidRPr="00AF5048" w14:paraId="5C17E705" w14:textId="77777777" w:rsidTr="00C54ECD">
        <w:tc>
          <w:tcPr>
            <w:tcW w:w="1574" w:type="dxa"/>
            <w:vAlign w:val="center"/>
            <w:tcPrChange w:id="805" w:author="宋 哲均" w:date="2019-08-09T13:49:00Z">
              <w:tcPr>
                <w:tcW w:w="1574" w:type="dxa"/>
                <w:vAlign w:val="center"/>
              </w:tcPr>
            </w:tcPrChange>
          </w:tcPr>
          <w:p w14:paraId="64FF6C0B" w14:textId="77777777" w:rsidR="00EF3AD8" w:rsidRPr="00AF5048" w:rsidRDefault="00EF3AD8">
            <w:pPr>
              <w:pStyle w:val="afff1"/>
              <w:autoSpaceDE w:val="0"/>
              <w:autoSpaceDN w:val="0"/>
              <w:pPrChange w:id="806" w:author="Seongeun Woo" w:date="2016-10-13T18:41:00Z">
                <w:pPr>
                  <w:pStyle w:val="afff1"/>
                </w:pPr>
              </w:pPrChange>
            </w:pPr>
            <w:r w:rsidRPr="00AF5048">
              <w:rPr>
                <w:rFonts w:hint="eastAsia"/>
              </w:rPr>
              <w:t>DISP_ORDER</w:t>
            </w:r>
          </w:p>
        </w:tc>
        <w:tc>
          <w:tcPr>
            <w:tcW w:w="3950" w:type="dxa"/>
            <w:vAlign w:val="center"/>
            <w:tcPrChange w:id="807" w:author="宋 哲均" w:date="2019-08-09T13:49:00Z">
              <w:tcPr>
                <w:tcW w:w="4800" w:type="dxa"/>
                <w:vAlign w:val="center"/>
              </w:tcPr>
            </w:tcPrChange>
          </w:tcPr>
          <w:p w14:paraId="35E0C7C0" w14:textId="62644989" w:rsidR="00EF3AD8" w:rsidRPr="00AF5048" w:rsidRDefault="00EF3AD8">
            <w:pPr>
              <w:pStyle w:val="afff1"/>
              <w:autoSpaceDE w:val="0"/>
              <w:autoSpaceDN w:val="0"/>
              <w:pPrChange w:id="808" w:author="Seongeun Woo" w:date="2016-10-13T18:41:00Z">
                <w:pPr>
                  <w:pStyle w:val="afff1"/>
                </w:pPr>
              </w:pPrChange>
            </w:pPr>
            <w:del w:id="809" w:author="宋 哲均" w:date="2019-08-08T13:30:00Z">
              <w:r w:rsidRPr="00AF5048" w:rsidDel="008B5B33">
                <w:rPr>
                  <w:rFonts w:hint="eastAsia"/>
                </w:rPr>
                <w:delText>画面表示の順序</w:delText>
              </w:r>
            </w:del>
            <w:ins w:id="810" w:author="宋 哲均" w:date="2019-08-08T13:30:00Z">
              <w:r w:rsidR="008B5B33">
                <w:rPr>
                  <w:rFonts w:hint="eastAsia"/>
                </w:rPr>
                <w:t>D</w:t>
              </w:r>
              <w:r w:rsidR="008B5B33">
                <w:t>isplay Order</w:t>
              </w:r>
            </w:ins>
          </w:p>
        </w:tc>
        <w:tc>
          <w:tcPr>
            <w:tcW w:w="2551" w:type="dxa"/>
            <w:vAlign w:val="center"/>
            <w:tcPrChange w:id="811" w:author="宋 哲均" w:date="2019-08-09T13:49:00Z">
              <w:tcPr>
                <w:tcW w:w="1701" w:type="dxa"/>
                <w:vAlign w:val="center"/>
              </w:tcPr>
            </w:tcPrChange>
          </w:tcPr>
          <w:p w14:paraId="0B5BDDDB" w14:textId="77777777" w:rsidR="00EF3AD8" w:rsidRPr="00AF5048" w:rsidRDefault="00EF3AD8">
            <w:pPr>
              <w:pStyle w:val="afff1"/>
              <w:autoSpaceDE w:val="0"/>
              <w:autoSpaceDN w:val="0"/>
              <w:pPrChange w:id="812" w:author="Seongeun Woo" w:date="2016-10-13T18:41:00Z">
                <w:pPr>
                  <w:pStyle w:val="afff1"/>
                </w:pPr>
              </w:pPrChange>
            </w:pPr>
          </w:p>
        </w:tc>
        <w:tc>
          <w:tcPr>
            <w:tcW w:w="1167" w:type="dxa"/>
            <w:vAlign w:val="center"/>
            <w:tcPrChange w:id="813" w:author="宋 哲均" w:date="2019-08-09T13:49:00Z">
              <w:tcPr>
                <w:tcW w:w="1167" w:type="dxa"/>
                <w:vAlign w:val="center"/>
              </w:tcPr>
            </w:tcPrChange>
          </w:tcPr>
          <w:p w14:paraId="5E5ACA83" w14:textId="77777777" w:rsidR="00EF3AD8" w:rsidRPr="00AF5048" w:rsidRDefault="00EF3AD8">
            <w:pPr>
              <w:pStyle w:val="afff1"/>
              <w:autoSpaceDE w:val="0"/>
              <w:autoSpaceDN w:val="0"/>
              <w:pPrChange w:id="814" w:author="Seongeun Woo" w:date="2016-10-13T18:41:00Z">
                <w:pPr>
                  <w:pStyle w:val="afff1"/>
                </w:pPr>
              </w:pPrChange>
            </w:pPr>
            <w:r w:rsidRPr="00AF5048">
              <w:rPr>
                <w:rFonts w:hint="eastAsia"/>
              </w:rPr>
              <w:t>NUMBER</w:t>
            </w:r>
          </w:p>
        </w:tc>
      </w:tr>
    </w:tbl>
    <w:p w14:paraId="1C068615" w14:textId="77777777" w:rsidR="00EF3AD8" w:rsidRPr="00AF5048" w:rsidRDefault="00EF3AD8">
      <w:pPr>
        <w:autoSpaceDE w:val="0"/>
        <w:autoSpaceDN w:val="0"/>
        <w:rPr>
          <w:rFonts w:ascii="Noto Sans Japanese Black" w:eastAsia="Noto Sans Japanese Black" w:hAnsi="Noto Sans Japanese Black"/>
        </w:rPr>
        <w:pPrChange w:id="815" w:author="Seongeun Woo" w:date="2016-10-13T18:41:00Z">
          <w:pPr/>
        </w:pPrChange>
      </w:pPr>
    </w:p>
    <w:p w14:paraId="3098F415" w14:textId="62D257EF" w:rsidR="00EF3AD8" w:rsidRPr="00460674" w:rsidDel="00763A55" w:rsidRDefault="00344D31">
      <w:pPr>
        <w:pStyle w:val="20"/>
        <w:rPr>
          <w:del w:id="816" w:author="창환" w:date="2016-10-23T21:34:00Z"/>
        </w:rPr>
        <w:pPrChange w:id="817" w:author="InnoRules" w:date="2016-10-24T09:28:00Z">
          <w:pPr/>
        </w:pPrChange>
      </w:pPr>
      <w:ins w:id="818" w:author="InnoRules" w:date="2016-10-24T09:28:00Z">
        <w:r>
          <w:br w:type="page"/>
        </w:r>
      </w:ins>
    </w:p>
    <w:p w14:paraId="177498B5" w14:textId="77777777" w:rsidR="00EF3AD8" w:rsidRPr="00AF5048" w:rsidDel="00763A55" w:rsidRDefault="00EF3AD8">
      <w:pPr>
        <w:pStyle w:val="20"/>
        <w:rPr>
          <w:del w:id="819" w:author="창환" w:date="2016-10-23T21:34:00Z"/>
        </w:rPr>
        <w:pPrChange w:id="820" w:author="InnoRules" w:date="2016-10-24T09:28:00Z">
          <w:pPr/>
        </w:pPrChange>
      </w:pPr>
      <w:bookmarkStart w:id="821" w:name="_Toc465064705"/>
      <w:bookmarkStart w:id="822" w:name="_Toc16256926"/>
      <w:bookmarkEnd w:id="821"/>
      <w:bookmarkEnd w:id="822"/>
    </w:p>
    <w:p w14:paraId="6F1306BB" w14:textId="3A846356" w:rsidR="00FE4E98" w:rsidDel="00344D31" w:rsidRDefault="00FE4E98">
      <w:pPr>
        <w:pStyle w:val="20"/>
        <w:rPr>
          <w:ins w:id="823" w:author="Jongho Lee" w:date="2016-10-20T17:59:00Z"/>
          <w:del w:id="824" w:author="InnoRules" w:date="2016-10-24T09:28:00Z"/>
        </w:rPr>
        <w:pPrChange w:id="825" w:author="InnoRules" w:date="2016-10-24T09:28:00Z">
          <w:pPr>
            <w:widowControl/>
            <w:spacing w:after="160" w:line="259" w:lineRule="auto"/>
          </w:pPr>
        </w:pPrChange>
      </w:pPr>
      <w:ins w:id="826" w:author="Jongho Lee" w:date="2016-10-20T17:59:00Z">
        <w:del w:id="827" w:author="창환" w:date="2016-10-23T21:34:00Z">
          <w:r w:rsidDel="00763A55">
            <w:br w:type="page"/>
          </w:r>
        </w:del>
      </w:ins>
    </w:p>
    <w:p w14:paraId="1718D71B" w14:textId="2F00E3A7" w:rsidR="00EF3AD8" w:rsidRPr="00AF5048" w:rsidDel="00FE4E98" w:rsidRDefault="00EF3AD8">
      <w:pPr>
        <w:pStyle w:val="20"/>
        <w:rPr>
          <w:del w:id="828" w:author="Jongho Lee" w:date="2016-10-20T17:59:00Z"/>
        </w:rPr>
        <w:pPrChange w:id="829" w:author="InnoRules" w:date="2016-10-24T09:28:00Z">
          <w:pPr/>
        </w:pPrChange>
      </w:pPr>
      <w:bookmarkStart w:id="830" w:name="_Toc465064706"/>
      <w:bookmarkStart w:id="831" w:name="_Toc16256927"/>
      <w:bookmarkEnd w:id="830"/>
      <w:bookmarkEnd w:id="831"/>
    </w:p>
    <w:p w14:paraId="47F62FDD" w14:textId="71908229" w:rsidR="00EF3AD8" w:rsidRPr="00AF5048" w:rsidDel="008945AB" w:rsidRDefault="00EF3AD8">
      <w:pPr>
        <w:pStyle w:val="20"/>
        <w:rPr>
          <w:del w:id="832" w:author="InnoRules" w:date="2016-10-11T09:44:00Z"/>
        </w:rPr>
        <w:pPrChange w:id="833" w:author="InnoRules" w:date="2016-10-24T09:28:00Z">
          <w:pPr/>
        </w:pPrChange>
      </w:pPr>
      <w:bookmarkStart w:id="834" w:name="_Toc464029206"/>
      <w:bookmarkStart w:id="835" w:name="_Toc465064707"/>
      <w:bookmarkStart w:id="836" w:name="_Toc16256928"/>
      <w:bookmarkEnd w:id="834"/>
      <w:bookmarkEnd w:id="835"/>
      <w:bookmarkEnd w:id="836"/>
    </w:p>
    <w:p w14:paraId="4A971BE8" w14:textId="4FDE5C66" w:rsidR="00EF3AD8" w:rsidRPr="00AF5048" w:rsidDel="008945AB" w:rsidRDefault="00EF3AD8">
      <w:pPr>
        <w:pStyle w:val="20"/>
        <w:rPr>
          <w:del w:id="837" w:author="InnoRules" w:date="2016-10-11T09:44:00Z"/>
        </w:rPr>
        <w:pPrChange w:id="838" w:author="InnoRules" w:date="2016-10-24T09:28:00Z">
          <w:pPr/>
        </w:pPrChange>
      </w:pPr>
      <w:bookmarkStart w:id="839" w:name="_Toc464029207"/>
      <w:bookmarkStart w:id="840" w:name="_Toc465064708"/>
      <w:bookmarkStart w:id="841" w:name="_Toc16256929"/>
      <w:bookmarkEnd w:id="839"/>
      <w:bookmarkEnd w:id="840"/>
      <w:bookmarkEnd w:id="841"/>
    </w:p>
    <w:p w14:paraId="22167F54" w14:textId="208B987D" w:rsidR="00EF3AD8" w:rsidRPr="00AF5048" w:rsidDel="008945AB" w:rsidRDefault="00EF3AD8">
      <w:pPr>
        <w:pStyle w:val="20"/>
        <w:rPr>
          <w:del w:id="842" w:author="InnoRules" w:date="2016-10-11T09:44:00Z"/>
        </w:rPr>
        <w:pPrChange w:id="843" w:author="InnoRules" w:date="2016-10-24T09:28:00Z">
          <w:pPr/>
        </w:pPrChange>
      </w:pPr>
      <w:bookmarkStart w:id="844" w:name="_Toc464029208"/>
      <w:bookmarkStart w:id="845" w:name="_Toc465064709"/>
      <w:bookmarkStart w:id="846" w:name="_Toc16256930"/>
      <w:bookmarkEnd w:id="844"/>
      <w:bookmarkEnd w:id="845"/>
      <w:bookmarkEnd w:id="846"/>
    </w:p>
    <w:p w14:paraId="541F9082" w14:textId="2D109445" w:rsidR="00EF3AD8" w:rsidRPr="00AF5048" w:rsidDel="00E0249F" w:rsidRDefault="00EF3AD8">
      <w:pPr>
        <w:pStyle w:val="20"/>
        <w:rPr>
          <w:del w:id="847" w:author="InnoRules" w:date="2016-10-10T16:38:00Z"/>
        </w:rPr>
        <w:pPrChange w:id="848" w:author="InnoRules" w:date="2016-10-24T09:28:00Z">
          <w:pPr/>
        </w:pPrChange>
      </w:pPr>
      <w:bookmarkStart w:id="849" w:name="_Toc464029209"/>
      <w:bookmarkStart w:id="850" w:name="_Toc465064710"/>
      <w:bookmarkStart w:id="851" w:name="_Toc16256931"/>
      <w:bookmarkEnd w:id="849"/>
      <w:bookmarkEnd w:id="850"/>
      <w:bookmarkEnd w:id="851"/>
    </w:p>
    <w:p w14:paraId="0A6C34F9" w14:textId="77777777" w:rsidR="00EF3AD8" w:rsidRDefault="00EF3AD8">
      <w:pPr>
        <w:pStyle w:val="20"/>
        <w:rPr>
          <w:ins w:id="852" w:author="InnoRules" w:date="2016-10-11T09:44:00Z"/>
        </w:rPr>
      </w:pPr>
      <w:bookmarkStart w:id="853" w:name="_Toc414631551"/>
      <w:bookmarkStart w:id="854" w:name="_Toc430358067"/>
      <w:bookmarkStart w:id="855" w:name="_Toc446339091"/>
      <w:bookmarkStart w:id="856" w:name="_Toc16256932"/>
      <w:r w:rsidRPr="00AF5048">
        <w:rPr>
          <w:rFonts w:hint="eastAsia"/>
        </w:rPr>
        <w:t>OBJ1200</w:t>
      </w:r>
      <w:bookmarkEnd w:id="853"/>
      <w:bookmarkEnd w:id="854"/>
      <w:bookmarkEnd w:id="855"/>
      <w:bookmarkEnd w:id="856"/>
    </w:p>
    <w:p w14:paraId="50FEF7E7" w14:textId="77777777" w:rsidR="008945AB" w:rsidRPr="00460674" w:rsidRDefault="008945AB">
      <w:pPr>
        <w:pPrChange w:id="857" w:author="창환" w:date="2016-10-23T21:36:00Z">
          <w:pPr>
            <w:pStyle w:val="20"/>
          </w:pPr>
        </w:pPrChange>
      </w:pPr>
    </w:p>
    <w:p w14:paraId="7E86D4A1" w14:textId="19608A65" w:rsidR="00C26188" w:rsidRPr="00AF5048" w:rsidRDefault="00C26188">
      <w:pPr>
        <w:pStyle w:val="aff4"/>
        <w:keepNext/>
        <w:autoSpaceDE w:val="0"/>
        <w:autoSpaceDN w:val="0"/>
        <w:pPrChange w:id="858" w:author="Seongeun Woo" w:date="2016-10-13T18:41:00Z">
          <w:pPr>
            <w:pStyle w:val="aff4"/>
            <w:keepNext/>
          </w:pPr>
        </w:pPrChange>
      </w:pPr>
      <w:r w:rsidRPr="00AF5048">
        <w:rPr>
          <w:rFonts w:hint="eastAsia"/>
        </w:rPr>
        <w:t>[</w:t>
      </w:r>
      <w:ins w:id="859" w:author="宋 哲均" w:date="2019-08-08T13:30:00Z">
        <w:r w:rsidR="008B5B33">
          <w:rPr>
            <w:rFonts w:hint="eastAsia"/>
          </w:rPr>
          <w:t>T</w:t>
        </w:r>
        <w:r w:rsidR="008B5B33">
          <w:t>able</w:t>
        </w:r>
      </w:ins>
      <w:del w:id="860" w:author="宋 哲均" w:date="2019-08-08T13:30:00Z">
        <w:r w:rsidRPr="00AF5048" w:rsidDel="008B5B33">
          <w:rPr>
            <w:rFonts w:hint="eastAsia"/>
          </w:rPr>
          <w:delText>表</w:delText>
        </w:r>
      </w:del>
      <w:r w:rsidRPr="00AF5048">
        <w:rPr>
          <w:rFonts w:hint="eastAsia"/>
        </w:rPr>
        <w:t xml:space="preserve"> </w:t>
      </w:r>
      <w:r w:rsidRPr="00AF5048">
        <w:fldChar w:fldCharType="begin"/>
      </w:r>
      <w:r w:rsidRPr="00AF5048">
        <w:instrText xml:space="preserve"> </w:instrText>
      </w:r>
      <w:r w:rsidRPr="00AF5048">
        <w:rPr>
          <w:rFonts w:hint="eastAsia"/>
        </w:rPr>
        <w:instrText>SEQ [</w:instrText>
      </w:r>
      <w:r w:rsidRPr="00AF5048">
        <w:rPr>
          <w:rFonts w:hint="eastAsia"/>
        </w:rPr>
        <w:instrText>表</w:instrText>
      </w:r>
      <w:r w:rsidRPr="00AF5048">
        <w:rPr>
          <w:rFonts w:hint="eastAsia"/>
        </w:rPr>
        <w:instrText xml:space="preserve"> \* ARABIC</w:instrText>
      </w:r>
      <w:r w:rsidRPr="00AF5048">
        <w:instrText xml:space="preserve"> </w:instrText>
      </w:r>
      <w:r w:rsidRPr="00AF5048">
        <w:fldChar w:fldCharType="separate"/>
      </w:r>
      <w:r w:rsidR="00A327E5" w:rsidRPr="00AF5048">
        <w:rPr>
          <w:noProof/>
        </w:rPr>
        <w:t>5</w:t>
      </w:r>
      <w:r w:rsidRPr="00AF5048">
        <w:fldChar w:fldCharType="end"/>
      </w:r>
      <w:r w:rsidRPr="00AF5048">
        <w:rPr>
          <w:rFonts w:hint="eastAsia"/>
        </w:rPr>
        <w:t>]</w:t>
      </w:r>
    </w:p>
    <w:tbl>
      <w:tblPr>
        <w:tblStyle w:val="afff"/>
        <w:tblW w:w="9242" w:type="dxa"/>
        <w:tblLook w:val="04A0" w:firstRow="1" w:lastRow="0" w:firstColumn="1" w:lastColumn="0" w:noHBand="0" w:noVBand="1"/>
        <w:tblPrChange w:id="861" w:author="InnoRules" w:date="2016-10-10T16:38:00Z">
          <w:tblPr>
            <w:tblStyle w:val="afff"/>
            <w:tblW w:w="9242" w:type="dxa"/>
            <w:tblLook w:val="04A0" w:firstRow="1" w:lastRow="0" w:firstColumn="1" w:lastColumn="0" w:noHBand="0" w:noVBand="1"/>
          </w:tblPr>
        </w:tblPrChange>
      </w:tblPr>
      <w:tblGrid>
        <w:gridCol w:w="1793"/>
        <w:gridCol w:w="4591"/>
        <w:gridCol w:w="1687"/>
        <w:gridCol w:w="1171"/>
        <w:tblGridChange w:id="862">
          <w:tblGrid>
            <w:gridCol w:w="1793"/>
            <w:gridCol w:w="4591"/>
            <w:gridCol w:w="1687"/>
            <w:gridCol w:w="1171"/>
          </w:tblGrid>
        </w:tblGridChange>
      </w:tblGrid>
      <w:tr w:rsidR="00D90B10" w:rsidRPr="00AF5048" w14:paraId="281EC590" w14:textId="77777777" w:rsidTr="00E0249F">
        <w:trPr>
          <w:trHeight w:val="360"/>
          <w:tblHeader/>
          <w:trPrChange w:id="863" w:author="InnoRules" w:date="2016-10-10T16:38:00Z">
            <w:trPr>
              <w:trHeight w:val="360"/>
            </w:trPr>
          </w:trPrChange>
        </w:trPr>
        <w:tc>
          <w:tcPr>
            <w:tcW w:w="1793" w:type="dxa"/>
            <w:shd w:val="clear" w:color="auto" w:fill="EEECE1"/>
            <w:vAlign w:val="center"/>
            <w:tcPrChange w:id="864" w:author="InnoRules" w:date="2016-10-10T16:38:00Z">
              <w:tcPr>
                <w:tcW w:w="1793" w:type="dxa"/>
                <w:shd w:val="clear" w:color="auto" w:fill="EEECE1"/>
                <w:vAlign w:val="center"/>
              </w:tcPr>
            </w:tcPrChange>
          </w:tcPr>
          <w:p w14:paraId="7438E203" w14:textId="510AFBAF" w:rsidR="00D90B10" w:rsidRPr="008945AB" w:rsidRDefault="00D90B10">
            <w:pPr>
              <w:pStyle w:val="afff0"/>
              <w:wordWrap/>
              <w:pPrChange w:id="865" w:author="Seongeun Woo" w:date="2016-10-13T18:41:00Z">
                <w:pPr>
                  <w:pStyle w:val="afff0"/>
                </w:pPr>
              </w:pPrChange>
            </w:pPr>
            <w:ins w:id="866" w:author="宋 哲均" w:date="2019-08-08T13:31:00Z">
              <w:r>
                <w:rPr>
                  <w:rFonts w:hint="eastAsia"/>
                </w:rPr>
                <w:t>C</w:t>
              </w:r>
              <w:r>
                <w:t>olumn Name</w:t>
              </w:r>
            </w:ins>
            <w:del w:id="867" w:author="宋 哲均" w:date="2019-08-08T13:31:00Z">
              <w:r w:rsidRPr="008945AB" w:rsidDel="00C00366">
                <w:rPr>
                  <w:rFonts w:hint="eastAsia"/>
                </w:rPr>
                <w:delText>カラム名</w:delText>
              </w:r>
            </w:del>
          </w:p>
        </w:tc>
        <w:tc>
          <w:tcPr>
            <w:tcW w:w="4591" w:type="dxa"/>
            <w:shd w:val="clear" w:color="auto" w:fill="EEECE1"/>
            <w:vAlign w:val="center"/>
            <w:tcPrChange w:id="868" w:author="InnoRules" w:date="2016-10-10T16:38:00Z">
              <w:tcPr>
                <w:tcW w:w="4591" w:type="dxa"/>
                <w:shd w:val="clear" w:color="auto" w:fill="EEECE1"/>
                <w:vAlign w:val="center"/>
              </w:tcPr>
            </w:tcPrChange>
          </w:tcPr>
          <w:p w14:paraId="454377B6" w14:textId="466DB56C" w:rsidR="00D90B10" w:rsidRPr="008945AB" w:rsidRDefault="00D90B10">
            <w:pPr>
              <w:pStyle w:val="afff0"/>
              <w:wordWrap/>
              <w:pPrChange w:id="869" w:author="Seongeun Woo" w:date="2016-10-13T18:41:00Z">
                <w:pPr>
                  <w:pStyle w:val="afff0"/>
                </w:pPr>
              </w:pPrChange>
            </w:pPr>
            <w:ins w:id="870" w:author="宋 哲均" w:date="2019-08-08T13:31:00Z">
              <w:r>
                <w:rPr>
                  <w:rFonts w:hint="eastAsia"/>
                </w:rPr>
                <w:t>D</w:t>
              </w:r>
              <w:r>
                <w:t>escription</w:t>
              </w:r>
            </w:ins>
            <w:del w:id="871" w:author="宋 哲均" w:date="2019-08-08T13:31:00Z">
              <w:r w:rsidRPr="008945AB" w:rsidDel="00C00366">
                <w:rPr>
                  <w:rFonts w:hint="eastAsia"/>
                </w:rPr>
                <w:delText>説明</w:delText>
              </w:r>
            </w:del>
          </w:p>
        </w:tc>
        <w:tc>
          <w:tcPr>
            <w:tcW w:w="1687" w:type="dxa"/>
            <w:shd w:val="clear" w:color="auto" w:fill="EEECE1"/>
            <w:vAlign w:val="center"/>
            <w:tcPrChange w:id="872" w:author="InnoRules" w:date="2016-10-10T16:38:00Z">
              <w:tcPr>
                <w:tcW w:w="1687" w:type="dxa"/>
                <w:shd w:val="clear" w:color="auto" w:fill="EEECE1"/>
                <w:vAlign w:val="center"/>
              </w:tcPr>
            </w:tcPrChange>
          </w:tcPr>
          <w:p w14:paraId="48546D3D" w14:textId="19BBCC51" w:rsidR="00D90B10" w:rsidRPr="008945AB" w:rsidRDefault="00D90B10">
            <w:pPr>
              <w:pStyle w:val="afff0"/>
              <w:wordWrap/>
              <w:pPrChange w:id="873" w:author="Seongeun Woo" w:date="2016-10-13T18:41:00Z">
                <w:pPr>
                  <w:pStyle w:val="afff0"/>
                </w:pPr>
              </w:pPrChange>
            </w:pPr>
            <w:ins w:id="874" w:author="宋 哲均" w:date="2019-08-08T13:31:00Z">
              <w:r w:rsidRPr="001D2C85">
                <w:t>Remarks</w:t>
              </w:r>
            </w:ins>
            <w:del w:id="875" w:author="宋 哲均" w:date="2019-08-08T13:31:00Z">
              <w:r w:rsidRPr="008945AB" w:rsidDel="00C00366">
                <w:rPr>
                  <w:rFonts w:hint="eastAsia"/>
                </w:rPr>
                <w:delText>備考</w:delText>
              </w:r>
            </w:del>
          </w:p>
        </w:tc>
        <w:tc>
          <w:tcPr>
            <w:tcW w:w="1171" w:type="dxa"/>
            <w:shd w:val="clear" w:color="auto" w:fill="EEECE1"/>
            <w:vAlign w:val="center"/>
            <w:tcPrChange w:id="876" w:author="InnoRules" w:date="2016-10-10T16:38:00Z">
              <w:tcPr>
                <w:tcW w:w="1171" w:type="dxa"/>
                <w:shd w:val="clear" w:color="auto" w:fill="EEECE1"/>
                <w:vAlign w:val="center"/>
              </w:tcPr>
            </w:tcPrChange>
          </w:tcPr>
          <w:p w14:paraId="69EF9B1E" w14:textId="357AA661" w:rsidR="00D90B10" w:rsidRPr="008945AB" w:rsidRDefault="00D90B10">
            <w:pPr>
              <w:pStyle w:val="afff0"/>
              <w:wordWrap/>
              <w:pPrChange w:id="877" w:author="Seongeun Woo" w:date="2016-10-13T18:41:00Z">
                <w:pPr>
                  <w:pStyle w:val="afff0"/>
                </w:pPr>
              </w:pPrChange>
            </w:pPr>
            <w:ins w:id="878" w:author="宋 哲均" w:date="2019-08-08T13:31:00Z">
              <w:r>
                <w:rPr>
                  <w:rFonts w:hint="eastAsia"/>
                </w:rPr>
                <w:t>D</w:t>
              </w:r>
              <w:r>
                <w:t>ata Type</w:t>
              </w:r>
            </w:ins>
            <w:del w:id="879" w:author="宋 哲均" w:date="2019-08-08T13:31:00Z">
              <w:r w:rsidRPr="008945AB" w:rsidDel="00C00366">
                <w:rPr>
                  <w:rFonts w:hint="eastAsia"/>
                </w:rPr>
                <w:delText>データ型</w:delText>
              </w:r>
            </w:del>
          </w:p>
        </w:tc>
      </w:tr>
      <w:tr w:rsidR="00EF3AD8" w:rsidRPr="00AF5048" w14:paraId="135E0FBE" w14:textId="77777777" w:rsidTr="00C26188">
        <w:tc>
          <w:tcPr>
            <w:tcW w:w="1793" w:type="dxa"/>
            <w:vAlign w:val="center"/>
          </w:tcPr>
          <w:p w14:paraId="3F8DDBDC" w14:textId="77777777" w:rsidR="00EF3AD8" w:rsidRPr="00AF5048" w:rsidRDefault="00EF3AD8">
            <w:pPr>
              <w:pStyle w:val="afff1"/>
              <w:autoSpaceDE w:val="0"/>
              <w:autoSpaceDN w:val="0"/>
              <w:pPrChange w:id="880" w:author="Seongeun Woo" w:date="2016-10-13T18:41:00Z">
                <w:pPr>
                  <w:pStyle w:val="afff1"/>
                </w:pPr>
              </w:pPrChange>
            </w:pPr>
            <w:r w:rsidRPr="00AF5048">
              <w:rPr>
                <w:rFonts w:hint="eastAsia"/>
              </w:rPr>
              <w:t>ITEMID</w:t>
            </w:r>
          </w:p>
        </w:tc>
        <w:tc>
          <w:tcPr>
            <w:tcW w:w="4591" w:type="dxa"/>
            <w:vAlign w:val="center"/>
          </w:tcPr>
          <w:p w14:paraId="403869C1" w14:textId="238F44BF" w:rsidR="00EF3AD8" w:rsidRPr="00AF5048" w:rsidRDefault="00D90B10">
            <w:pPr>
              <w:pStyle w:val="afff1"/>
              <w:autoSpaceDE w:val="0"/>
              <w:autoSpaceDN w:val="0"/>
              <w:pPrChange w:id="881" w:author="Seongeun Woo" w:date="2016-10-13T18:41:00Z">
                <w:pPr>
                  <w:pStyle w:val="afff1"/>
                </w:pPr>
              </w:pPrChange>
            </w:pPr>
            <w:ins w:id="882" w:author="宋 哲均" w:date="2019-08-08T13:31:00Z">
              <w:r>
                <w:rPr>
                  <w:rFonts w:hint="eastAsia"/>
                </w:rPr>
                <w:t>Attri</w:t>
              </w:r>
            </w:ins>
            <w:ins w:id="883" w:author="宋 哲均" w:date="2019-08-08T13:32:00Z">
              <w:r>
                <w:rPr>
                  <w:rFonts w:hint="eastAsia"/>
                </w:rPr>
                <w:t>bute</w:t>
              </w:r>
              <w:r>
                <w:t xml:space="preserve"> </w:t>
              </w:r>
            </w:ins>
            <w:del w:id="884" w:author="宋 哲均" w:date="2019-08-08T13:31:00Z">
              <w:r w:rsidR="00EF3AD8" w:rsidRPr="00AF5048" w:rsidDel="00D90B10">
                <w:rPr>
                  <w:rFonts w:hint="eastAsia"/>
                </w:rPr>
                <w:delText>標準項目</w:delText>
              </w:r>
            </w:del>
            <w:r w:rsidR="00EF3AD8" w:rsidRPr="00AF5048">
              <w:rPr>
                <w:rFonts w:hint="eastAsia"/>
              </w:rPr>
              <w:t>ID</w:t>
            </w:r>
          </w:p>
        </w:tc>
        <w:tc>
          <w:tcPr>
            <w:tcW w:w="1687" w:type="dxa"/>
            <w:vAlign w:val="center"/>
          </w:tcPr>
          <w:p w14:paraId="4F3DDAFE" w14:textId="77777777" w:rsidR="00EF3AD8" w:rsidRPr="00AF5048" w:rsidRDefault="00EF3AD8">
            <w:pPr>
              <w:pStyle w:val="afff1"/>
              <w:autoSpaceDE w:val="0"/>
              <w:autoSpaceDN w:val="0"/>
              <w:pPrChange w:id="885" w:author="Seongeun Woo" w:date="2016-10-13T18:41:00Z">
                <w:pPr>
                  <w:pStyle w:val="afff1"/>
                </w:pPr>
              </w:pPrChange>
            </w:pPr>
          </w:p>
        </w:tc>
        <w:tc>
          <w:tcPr>
            <w:tcW w:w="1171" w:type="dxa"/>
            <w:vAlign w:val="center"/>
          </w:tcPr>
          <w:p w14:paraId="13071FDD" w14:textId="37B43221" w:rsidR="00EF3AD8" w:rsidRPr="00AF5048" w:rsidRDefault="000F5C7A">
            <w:pPr>
              <w:pStyle w:val="afff1"/>
              <w:autoSpaceDE w:val="0"/>
              <w:autoSpaceDN w:val="0"/>
              <w:pPrChange w:id="886" w:author="Seongeun Woo" w:date="2016-10-13T18:41:00Z">
                <w:pPr>
                  <w:pStyle w:val="afff1"/>
                </w:pPr>
              </w:pPrChange>
            </w:pPr>
            <w:r w:rsidRPr="00AF5048">
              <w:rPr>
                <w:rFonts w:hint="eastAsia"/>
              </w:rPr>
              <w:t>NUMBER</w:t>
            </w:r>
          </w:p>
        </w:tc>
      </w:tr>
      <w:tr w:rsidR="00EF3AD8" w:rsidRPr="00AF5048" w14:paraId="0F7DBEAD" w14:textId="77777777" w:rsidTr="00C26188">
        <w:tc>
          <w:tcPr>
            <w:tcW w:w="1793" w:type="dxa"/>
            <w:vAlign w:val="center"/>
          </w:tcPr>
          <w:p w14:paraId="1A8EB72E" w14:textId="77777777" w:rsidR="00EF3AD8" w:rsidRPr="00AF5048" w:rsidRDefault="00EF3AD8">
            <w:pPr>
              <w:pStyle w:val="afff1"/>
              <w:autoSpaceDE w:val="0"/>
              <w:autoSpaceDN w:val="0"/>
              <w:pPrChange w:id="887" w:author="Seongeun Woo" w:date="2016-10-13T18:41:00Z">
                <w:pPr>
                  <w:pStyle w:val="afff1"/>
                </w:pPr>
              </w:pPrChange>
            </w:pPr>
            <w:r w:rsidRPr="00AF5048">
              <w:rPr>
                <w:rFonts w:hint="eastAsia"/>
              </w:rPr>
              <w:t>R19_1</w:t>
            </w:r>
          </w:p>
        </w:tc>
        <w:tc>
          <w:tcPr>
            <w:tcW w:w="4591" w:type="dxa"/>
            <w:vAlign w:val="center"/>
          </w:tcPr>
          <w:p w14:paraId="70161A4D" w14:textId="7D404DBC" w:rsidR="00EF3AD8" w:rsidRPr="00AF5048" w:rsidRDefault="00D90B10">
            <w:pPr>
              <w:pStyle w:val="afff1"/>
              <w:autoSpaceDE w:val="0"/>
              <w:autoSpaceDN w:val="0"/>
              <w:pPrChange w:id="888" w:author="Seongeun Woo" w:date="2016-10-13T18:41:00Z">
                <w:pPr>
                  <w:pStyle w:val="afff1"/>
                </w:pPr>
              </w:pPrChange>
            </w:pPr>
            <w:ins w:id="889" w:author="宋 哲均" w:date="2019-08-08T13:32:00Z">
              <w:r>
                <w:t xml:space="preserve">The </w:t>
              </w:r>
              <w:r w:rsidRPr="00D90B10">
                <w:t>history code</w:t>
              </w:r>
            </w:ins>
            <w:ins w:id="890" w:author="宋 哲均" w:date="2019-08-08T13:33:00Z">
              <w:r>
                <w:t xml:space="preserve"> of Attribute</w:t>
              </w:r>
            </w:ins>
            <w:ins w:id="891" w:author="宋 哲均" w:date="2019-08-08T13:32:00Z">
              <w:r w:rsidRPr="00D90B10">
                <w:t>. Always 0</w:t>
              </w:r>
            </w:ins>
            <w:del w:id="892" w:author="宋 哲均" w:date="2019-08-08T13:32:00Z">
              <w:r w:rsidR="00EF3AD8" w:rsidRPr="00AF5048" w:rsidDel="00D90B10">
                <w:rPr>
                  <w:rFonts w:hint="eastAsia"/>
                </w:rPr>
                <w:delText>標準項目の履歴コード。　常に</w:delText>
              </w:r>
              <w:r w:rsidR="00EF3AD8" w:rsidRPr="00AF5048" w:rsidDel="00D90B10">
                <w:rPr>
                  <w:rFonts w:hint="eastAsia"/>
                </w:rPr>
                <w:delText>0</w:delText>
              </w:r>
              <w:r w:rsidR="00EF3AD8" w:rsidRPr="00AF5048" w:rsidDel="00D90B10">
                <w:rPr>
                  <w:rFonts w:hint="eastAsia"/>
                </w:rPr>
                <w:delText>で照会</w:delText>
              </w:r>
            </w:del>
          </w:p>
        </w:tc>
        <w:tc>
          <w:tcPr>
            <w:tcW w:w="1687" w:type="dxa"/>
            <w:vAlign w:val="center"/>
          </w:tcPr>
          <w:p w14:paraId="1AFBFDD3" w14:textId="77777777" w:rsidR="00EF3AD8" w:rsidRPr="00AF5048" w:rsidRDefault="00EF3AD8">
            <w:pPr>
              <w:pStyle w:val="afff1"/>
              <w:autoSpaceDE w:val="0"/>
              <w:autoSpaceDN w:val="0"/>
              <w:pPrChange w:id="893" w:author="Seongeun Woo" w:date="2016-10-13T18:41:00Z">
                <w:pPr>
                  <w:pStyle w:val="afff1"/>
                </w:pPr>
              </w:pPrChange>
            </w:pPr>
          </w:p>
        </w:tc>
        <w:tc>
          <w:tcPr>
            <w:tcW w:w="1171" w:type="dxa"/>
            <w:vAlign w:val="center"/>
          </w:tcPr>
          <w:p w14:paraId="50455940" w14:textId="283BD6EA" w:rsidR="00EF3AD8" w:rsidRPr="00AF5048" w:rsidRDefault="000F5C7A">
            <w:pPr>
              <w:pStyle w:val="afff1"/>
              <w:autoSpaceDE w:val="0"/>
              <w:autoSpaceDN w:val="0"/>
              <w:pPrChange w:id="894" w:author="Seongeun Woo" w:date="2016-10-13T18:41:00Z">
                <w:pPr>
                  <w:pStyle w:val="afff1"/>
                </w:pPr>
              </w:pPrChange>
            </w:pPr>
            <w:r w:rsidRPr="00AF5048">
              <w:rPr>
                <w:rFonts w:hint="eastAsia"/>
              </w:rPr>
              <w:t>NUMBER</w:t>
            </w:r>
          </w:p>
        </w:tc>
      </w:tr>
      <w:tr w:rsidR="00EF3AD8" w:rsidRPr="00AF5048" w14:paraId="0D5E3C82" w14:textId="77777777" w:rsidTr="00C26188">
        <w:tc>
          <w:tcPr>
            <w:tcW w:w="1793" w:type="dxa"/>
            <w:vAlign w:val="center"/>
          </w:tcPr>
          <w:p w14:paraId="66089ED4" w14:textId="77777777" w:rsidR="00EF3AD8" w:rsidRPr="00AF5048" w:rsidRDefault="00EF3AD8">
            <w:pPr>
              <w:pStyle w:val="afff1"/>
              <w:autoSpaceDE w:val="0"/>
              <w:autoSpaceDN w:val="0"/>
              <w:pPrChange w:id="895" w:author="Seongeun Woo" w:date="2016-10-13T18:41:00Z">
                <w:pPr>
                  <w:pStyle w:val="afff1"/>
                </w:pPr>
              </w:pPrChange>
            </w:pPr>
            <w:r w:rsidRPr="00AF5048">
              <w:rPr>
                <w:rFonts w:hint="eastAsia"/>
              </w:rPr>
              <w:t>R10_1</w:t>
            </w:r>
          </w:p>
        </w:tc>
        <w:tc>
          <w:tcPr>
            <w:tcW w:w="4591" w:type="dxa"/>
            <w:vAlign w:val="center"/>
          </w:tcPr>
          <w:p w14:paraId="73C21CC1" w14:textId="6FEAD732" w:rsidR="00EF3AD8" w:rsidRPr="00AF5048" w:rsidRDefault="00D90B10">
            <w:pPr>
              <w:pStyle w:val="afff1"/>
              <w:autoSpaceDE w:val="0"/>
              <w:autoSpaceDN w:val="0"/>
              <w:pPrChange w:id="896" w:author="Seongeun Woo" w:date="2016-10-13T18:41:00Z">
                <w:pPr>
                  <w:pStyle w:val="afff1"/>
                </w:pPr>
              </w:pPrChange>
            </w:pPr>
            <w:ins w:id="897" w:author="宋 哲均" w:date="2019-08-08T13:33:00Z">
              <w:r>
                <w:t>Attribute Code</w:t>
              </w:r>
            </w:ins>
            <w:del w:id="898" w:author="宋 哲均" w:date="2019-08-08T13:33:00Z">
              <w:r w:rsidR="00EF3AD8" w:rsidRPr="00AF5048" w:rsidDel="00D90B10">
                <w:rPr>
                  <w:rFonts w:hint="eastAsia"/>
                </w:rPr>
                <w:delText>標準項目コード</w:delText>
              </w:r>
            </w:del>
            <w:del w:id="899" w:author="Ryu" w:date="2016-10-19T19:57:00Z">
              <w:r w:rsidR="00EF3AD8" w:rsidRPr="00AF5048" w:rsidDel="00915133">
                <w:rPr>
                  <w:rFonts w:hint="eastAsia"/>
                </w:rPr>
                <w:delText xml:space="preserve"> </w:delText>
              </w:r>
            </w:del>
          </w:p>
        </w:tc>
        <w:tc>
          <w:tcPr>
            <w:tcW w:w="1687" w:type="dxa"/>
            <w:vAlign w:val="center"/>
          </w:tcPr>
          <w:p w14:paraId="78D60DF9" w14:textId="77777777" w:rsidR="00EF3AD8" w:rsidRPr="00AF5048" w:rsidRDefault="00EF3AD8">
            <w:pPr>
              <w:pStyle w:val="afff1"/>
              <w:autoSpaceDE w:val="0"/>
              <w:autoSpaceDN w:val="0"/>
              <w:pPrChange w:id="900" w:author="Seongeun Woo" w:date="2016-10-13T18:41:00Z">
                <w:pPr>
                  <w:pStyle w:val="afff1"/>
                </w:pPr>
              </w:pPrChange>
            </w:pPr>
          </w:p>
        </w:tc>
        <w:tc>
          <w:tcPr>
            <w:tcW w:w="1171" w:type="dxa"/>
            <w:vAlign w:val="center"/>
          </w:tcPr>
          <w:p w14:paraId="46E2FF05" w14:textId="77777777" w:rsidR="00EF3AD8" w:rsidRPr="00AF5048" w:rsidRDefault="00EF3AD8">
            <w:pPr>
              <w:pStyle w:val="afff1"/>
              <w:autoSpaceDE w:val="0"/>
              <w:autoSpaceDN w:val="0"/>
              <w:pPrChange w:id="901" w:author="Seongeun Woo" w:date="2016-10-13T18:41:00Z">
                <w:pPr>
                  <w:pStyle w:val="afff1"/>
                </w:pPr>
              </w:pPrChange>
            </w:pPr>
            <w:r w:rsidRPr="00AF5048">
              <w:rPr>
                <w:rFonts w:hint="eastAsia"/>
              </w:rPr>
              <w:t>CHAR</w:t>
            </w:r>
          </w:p>
        </w:tc>
      </w:tr>
      <w:tr w:rsidR="00EF3AD8" w:rsidRPr="00AF5048" w14:paraId="5F912177" w14:textId="77777777" w:rsidTr="00C26188">
        <w:tc>
          <w:tcPr>
            <w:tcW w:w="1793" w:type="dxa"/>
            <w:vAlign w:val="center"/>
          </w:tcPr>
          <w:p w14:paraId="73440AF5" w14:textId="77777777" w:rsidR="00EF3AD8" w:rsidRPr="00AF5048" w:rsidRDefault="00EF3AD8">
            <w:pPr>
              <w:pStyle w:val="afff1"/>
              <w:autoSpaceDE w:val="0"/>
              <w:autoSpaceDN w:val="0"/>
              <w:pPrChange w:id="902" w:author="Seongeun Woo" w:date="2016-10-13T18:41:00Z">
                <w:pPr>
                  <w:pStyle w:val="afff1"/>
                </w:pPr>
              </w:pPrChange>
            </w:pPr>
            <w:r w:rsidRPr="00AF5048">
              <w:rPr>
                <w:rFonts w:hint="eastAsia"/>
              </w:rPr>
              <w:t>PROP_TYPE</w:t>
            </w:r>
          </w:p>
        </w:tc>
        <w:tc>
          <w:tcPr>
            <w:tcW w:w="4591" w:type="dxa"/>
            <w:vAlign w:val="center"/>
          </w:tcPr>
          <w:p w14:paraId="14656100" w14:textId="7CC6C349" w:rsidR="00EF3AD8" w:rsidRPr="00AF5048" w:rsidRDefault="009460DD">
            <w:pPr>
              <w:pStyle w:val="afff1"/>
              <w:autoSpaceDE w:val="0"/>
              <w:autoSpaceDN w:val="0"/>
              <w:pPrChange w:id="903" w:author="Seongeun Woo" w:date="2016-10-13T18:41:00Z">
                <w:pPr>
                  <w:pStyle w:val="afff1"/>
                </w:pPr>
              </w:pPrChange>
            </w:pPr>
            <w:ins w:id="904" w:author="宋 哲均" w:date="2019-08-09T13:33:00Z">
              <w:r>
                <w:t>Code Values that d</w:t>
              </w:r>
            </w:ins>
            <w:ins w:id="905" w:author="宋 哲均" w:date="2019-08-08T13:34:00Z">
              <w:r w:rsidR="00D90B10">
                <w:t xml:space="preserve">istinguish </w:t>
              </w:r>
            </w:ins>
            <w:ins w:id="906" w:author="宋 哲均" w:date="2019-08-09T13:33:00Z">
              <w:r>
                <w:t xml:space="preserve">Item </w:t>
              </w:r>
            </w:ins>
            <w:ins w:id="907" w:author="宋 哲均" w:date="2019-08-09T13:34:00Z">
              <w:r>
                <w:t xml:space="preserve">values. For Example, </w:t>
              </w:r>
            </w:ins>
            <w:ins w:id="908" w:author="宋 哲均" w:date="2019-08-08T13:34:00Z">
              <w:r w:rsidR="00D90B10">
                <w:t>Single, Multi, Rule Type, R</w:t>
              </w:r>
            </w:ins>
            <w:ins w:id="909" w:author="宋 哲均" w:date="2019-08-08T13:35:00Z">
              <w:r w:rsidR="00D90B10">
                <w:t>ange Type</w:t>
              </w:r>
            </w:ins>
            <w:del w:id="910" w:author="宋 哲均" w:date="2019-08-08T13:35:00Z">
              <w:r w:rsidR="00EF3AD8" w:rsidRPr="00AF5048" w:rsidDel="00D90B10">
                <w:rPr>
                  <w:rFonts w:hint="eastAsia"/>
                </w:rPr>
                <w:delText>標準項目の単一、多重、規則型、範囲型の区分値</w:delText>
              </w:r>
            </w:del>
          </w:p>
        </w:tc>
        <w:tc>
          <w:tcPr>
            <w:tcW w:w="1687" w:type="dxa"/>
            <w:vAlign w:val="center"/>
          </w:tcPr>
          <w:p w14:paraId="10470A8E" w14:textId="5E785E6A" w:rsidR="00EF3AD8" w:rsidRPr="00AF5048" w:rsidRDefault="00EF3AD8">
            <w:pPr>
              <w:pStyle w:val="afff1"/>
              <w:autoSpaceDE w:val="0"/>
              <w:autoSpaceDN w:val="0"/>
              <w:pPrChange w:id="911" w:author="Seongeun Woo" w:date="2016-10-13T18:41:00Z">
                <w:pPr>
                  <w:pStyle w:val="afff1"/>
                </w:pPr>
              </w:pPrChange>
            </w:pPr>
            <w:r w:rsidRPr="00AF5048">
              <w:rPr>
                <w:rFonts w:hint="eastAsia"/>
                <w:lang w:eastAsia="zh-TW"/>
              </w:rPr>
              <w:t>1</w:t>
            </w:r>
            <w:del w:id="912" w:author="宋 哲均" w:date="2019-08-08T13:35:00Z">
              <w:r w:rsidRPr="00AF5048" w:rsidDel="00D90B10">
                <w:rPr>
                  <w:rFonts w:hint="eastAsia"/>
                  <w:lang w:eastAsia="zh-TW"/>
                </w:rPr>
                <w:delText xml:space="preserve"> </w:delText>
              </w:r>
            </w:del>
            <w:r w:rsidRPr="00AF5048">
              <w:rPr>
                <w:rFonts w:hint="eastAsia"/>
                <w:lang w:eastAsia="zh-TW"/>
              </w:rPr>
              <w:t xml:space="preserve">: </w:t>
            </w:r>
            <w:del w:id="913" w:author="宋 哲均" w:date="2019-08-08T13:35:00Z">
              <w:r w:rsidRPr="00AF5048" w:rsidDel="00D90B10">
                <w:rPr>
                  <w:rFonts w:hint="eastAsia"/>
                  <w:lang w:eastAsia="zh-TW"/>
                </w:rPr>
                <w:delText>単一値</w:delText>
              </w:r>
            </w:del>
            <w:ins w:id="914" w:author="宋 哲均" w:date="2019-08-08T13:35:00Z">
              <w:r w:rsidR="00D90B10">
                <w:rPr>
                  <w:rFonts w:hint="eastAsia"/>
                </w:rPr>
                <w:t>S</w:t>
              </w:r>
              <w:r w:rsidR="00D90B10">
                <w:t>ingle</w:t>
              </w:r>
            </w:ins>
          </w:p>
          <w:p w14:paraId="106C9CFD" w14:textId="2D34390B" w:rsidR="00EF3AD8" w:rsidRPr="00AF5048" w:rsidRDefault="00EF3AD8">
            <w:pPr>
              <w:pStyle w:val="afff1"/>
              <w:autoSpaceDE w:val="0"/>
              <w:autoSpaceDN w:val="0"/>
              <w:rPr>
                <w:lang w:eastAsia="zh-TW"/>
              </w:rPr>
              <w:pPrChange w:id="915" w:author="Seongeun Woo" w:date="2016-10-13T18:41:00Z">
                <w:pPr>
                  <w:pStyle w:val="afff1"/>
                </w:pPr>
              </w:pPrChange>
            </w:pPr>
            <w:r w:rsidRPr="00AF5048">
              <w:rPr>
                <w:rFonts w:hint="eastAsia"/>
                <w:lang w:eastAsia="zh-TW"/>
              </w:rPr>
              <w:t>2</w:t>
            </w:r>
            <w:del w:id="916" w:author="宋 哲均" w:date="2019-08-08T13:35:00Z">
              <w:r w:rsidRPr="00AF5048" w:rsidDel="00D90B10">
                <w:rPr>
                  <w:rFonts w:hint="eastAsia"/>
                  <w:lang w:eastAsia="zh-TW"/>
                </w:rPr>
                <w:delText xml:space="preserve"> </w:delText>
              </w:r>
            </w:del>
            <w:r w:rsidRPr="00AF5048">
              <w:rPr>
                <w:rFonts w:hint="eastAsia"/>
                <w:lang w:eastAsia="zh-TW"/>
              </w:rPr>
              <w:t xml:space="preserve">: </w:t>
            </w:r>
            <w:ins w:id="917" w:author="宋 哲均" w:date="2019-08-08T13:35:00Z">
              <w:r w:rsidR="00D90B10">
                <w:rPr>
                  <w:lang w:eastAsia="zh-TW"/>
                </w:rPr>
                <w:t>Multi</w:t>
              </w:r>
            </w:ins>
            <w:del w:id="918" w:author="宋 哲均" w:date="2019-08-08T13:35:00Z">
              <w:r w:rsidRPr="00AF5048" w:rsidDel="00D90B10">
                <w:rPr>
                  <w:rFonts w:hint="eastAsia"/>
                  <w:lang w:eastAsia="zh-TW"/>
                </w:rPr>
                <w:delText>多重値</w:delText>
              </w:r>
            </w:del>
          </w:p>
          <w:p w14:paraId="31CF609D" w14:textId="178498C4" w:rsidR="00EF3AD8" w:rsidRPr="00AF5048" w:rsidRDefault="00EF3AD8">
            <w:pPr>
              <w:pStyle w:val="afff1"/>
              <w:autoSpaceDE w:val="0"/>
              <w:autoSpaceDN w:val="0"/>
              <w:rPr>
                <w:lang w:eastAsia="zh-TW"/>
              </w:rPr>
              <w:pPrChange w:id="919" w:author="Seongeun Woo" w:date="2016-10-13T18:41:00Z">
                <w:pPr>
                  <w:pStyle w:val="afff1"/>
                </w:pPr>
              </w:pPrChange>
            </w:pPr>
            <w:r w:rsidRPr="00AF5048">
              <w:rPr>
                <w:rFonts w:hint="eastAsia"/>
                <w:lang w:eastAsia="zh-TW"/>
              </w:rPr>
              <w:t>3</w:t>
            </w:r>
            <w:del w:id="920" w:author="宋 哲均" w:date="2019-08-08T13:35:00Z">
              <w:r w:rsidRPr="00AF5048" w:rsidDel="00D90B10">
                <w:rPr>
                  <w:rFonts w:hint="eastAsia"/>
                  <w:lang w:eastAsia="zh-TW"/>
                </w:rPr>
                <w:delText xml:space="preserve"> </w:delText>
              </w:r>
            </w:del>
            <w:r w:rsidRPr="00AF5048">
              <w:rPr>
                <w:rFonts w:hint="eastAsia"/>
                <w:lang w:eastAsia="zh-TW"/>
              </w:rPr>
              <w:t xml:space="preserve">: </w:t>
            </w:r>
            <w:ins w:id="921" w:author="宋 哲均" w:date="2019-08-08T13:35:00Z">
              <w:r w:rsidR="00D90B10">
                <w:rPr>
                  <w:lang w:eastAsia="zh-TW"/>
                </w:rPr>
                <w:t>Rule Type</w:t>
              </w:r>
            </w:ins>
            <w:del w:id="922" w:author="宋 哲均" w:date="2019-08-08T13:35:00Z">
              <w:r w:rsidRPr="00AF5048" w:rsidDel="00D90B10">
                <w:rPr>
                  <w:rFonts w:hint="eastAsia"/>
                  <w:lang w:eastAsia="zh-TW"/>
                </w:rPr>
                <w:delText>規則型</w:delText>
              </w:r>
            </w:del>
          </w:p>
          <w:p w14:paraId="7BBA448B" w14:textId="20763D0F" w:rsidR="00EF3AD8" w:rsidRPr="00AF5048" w:rsidRDefault="00EF3AD8">
            <w:pPr>
              <w:pStyle w:val="afff1"/>
              <w:autoSpaceDE w:val="0"/>
              <w:autoSpaceDN w:val="0"/>
              <w:rPr>
                <w:lang w:eastAsia="zh-TW"/>
              </w:rPr>
              <w:pPrChange w:id="923" w:author="Seongeun Woo" w:date="2016-10-13T18:41:00Z">
                <w:pPr>
                  <w:pStyle w:val="afff1"/>
                </w:pPr>
              </w:pPrChange>
            </w:pPr>
            <w:r w:rsidRPr="00AF5048">
              <w:rPr>
                <w:rFonts w:hint="eastAsia"/>
                <w:lang w:eastAsia="zh-TW"/>
              </w:rPr>
              <w:t>4</w:t>
            </w:r>
            <w:del w:id="924" w:author="宋 哲均" w:date="2019-08-08T13:36:00Z">
              <w:r w:rsidRPr="00AF5048" w:rsidDel="00D90B10">
                <w:rPr>
                  <w:rFonts w:hint="eastAsia"/>
                  <w:lang w:eastAsia="zh-TW"/>
                </w:rPr>
                <w:delText xml:space="preserve"> </w:delText>
              </w:r>
            </w:del>
            <w:r w:rsidRPr="00AF5048">
              <w:rPr>
                <w:rFonts w:hint="eastAsia"/>
                <w:lang w:eastAsia="zh-TW"/>
              </w:rPr>
              <w:t xml:space="preserve">: </w:t>
            </w:r>
            <w:ins w:id="925" w:author="宋 哲均" w:date="2019-08-08T13:36:00Z">
              <w:r w:rsidR="00D90B10">
                <w:rPr>
                  <w:lang w:eastAsia="zh-TW"/>
                </w:rPr>
                <w:t>Range Type</w:t>
              </w:r>
            </w:ins>
            <w:del w:id="926" w:author="宋 哲均" w:date="2019-08-08T13:36:00Z">
              <w:r w:rsidRPr="00AF5048" w:rsidDel="00D90B10">
                <w:rPr>
                  <w:rFonts w:hint="eastAsia"/>
                  <w:lang w:eastAsia="zh-TW"/>
                </w:rPr>
                <w:delText>範囲型</w:delText>
              </w:r>
            </w:del>
          </w:p>
        </w:tc>
        <w:tc>
          <w:tcPr>
            <w:tcW w:w="1171" w:type="dxa"/>
            <w:vAlign w:val="center"/>
          </w:tcPr>
          <w:p w14:paraId="33E47CB6" w14:textId="77777777" w:rsidR="00EF3AD8" w:rsidRPr="00AF5048" w:rsidRDefault="00EF3AD8">
            <w:pPr>
              <w:pStyle w:val="afff1"/>
              <w:autoSpaceDE w:val="0"/>
              <w:autoSpaceDN w:val="0"/>
              <w:pPrChange w:id="927" w:author="Seongeun Woo" w:date="2016-10-13T18:41:00Z">
                <w:pPr>
                  <w:pStyle w:val="afff1"/>
                </w:pPr>
              </w:pPrChange>
            </w:pPr>
            <w:r w:rsidRPr="00AF5048">
              <w:rPr>
                <w:rFonts w:hint="eastAsia"/>
              </w:rPr>
              <w:t>CHAR</w:t>
            </w:r>
          </w:p>
        </w:tc>
      </w:tr>
      <w:tr w:rsidR="00EF3AD8" w:rsidRPr="00AF5048" w14:paraId="70A2FBEB" w14:textId="77777777" w:rsidTr="00C26188">
        <w:tc>
          <w:tcPr>
            <w:tcW w:w="1793" w:type="dxa"/>
            <w:vAlign w:val="center"/>
          </w:tcPr>
          <w:p w14:paraId="5DBDB9C8" w14:textId="77777777" w:rsidR="00EF3AD8" w:rsidRPr="00AF5048" w:rsidRDefault="00EF3AD8">
            <w:pPr>
              <w:pStyle w:val="afff1"/>
              <w:autoSpaceDE w:val="0"/>
              <w:autoSpaceDN w:val="0"/>
              <w:pPrChange w:id="928" w:author="Seongeun Woo" w:date="2016-10-13T18:41:00Z">
                <w:pPr>
                  <w:pStyle w:val="afff1"/>
                </w:pPr>
              </w:pPrChange>
            </w:pPr>
            <w:r w:rsidRPr="00AF5048">
              <w:rPr>
                <w:rFonts w:hint="eastAsia"/>
              </w:rPr>
              <w:t>DISP_NAME</w:t>
            </w:r>
          </w:p>
        </w:tc>
        <w:tc>
          <w:tcPr>
            <w:tcW w:w="4591" w:type="dxa"/>
            <w:vAlign w:val="center"/>
          </w:tcPr>
          <w:p w14:paraId="528D088B" w14:textId="1AC6EEDE" w:rsidR="00EF3AD8" w:rsidRPr="00AF5048" w:rsidRDefault="00D90B10">
            <w:pPr>
              <w:pStyle w:val="afff1"/>
              <w:autoSpaceDE w:val="0"/>
              <w:autoSpaceDN w:val="0"/>
              <w:pPrChange w:id="929" w:author="Seongeun Woo" w:date="2016-10-13T18:41:00Z">
                <w:pPr>
                  <w:pStyle w:val="afff1"/>
                </w:pPr>
              </w:pPrChange>
            </w:pPr>
            <w:ins w:id="930" w:author="宋 哲均" w:date="2019-08-08T13:36:00Z">
              <w:r>
                <w:t>Attribute</w:t>
              </w:r>
              <w:r w:rsidRPr="00D90B10">
                <w:t xml:space="preserve"> name displayed on the screen</w:t>
              </w:r>
            </w:ins>
            <w:del w:id="931" w:author="宋 哲均" w:date="2019-08-08T13:36:00Z">
              <w:r w:rsidR="00EF3AD8" w:rsidRPr="00AF5048" w:rsidDel="00D90B10">
                <w:rPr>
                  <w:rFonts w:hint="eastAsia"/>
                </w:rPr>
                <w:delText>画面に表示される標準項目の名称</w:delText>
              </w:r>
            </w:del>
          </w:p>
        </w:tc>
        <w:tc>
          <w:tcPr>
            <w:tcW w:w="1687" w:type="dxa"/>
            <w:vAlign w:val="center"/>
          </w:tcPr>
          <w:p w14:paraId="078DA300" w14:textId="77777777" w:rsidR="00EF3AD8" w:rsidRPr="00D90B10" w:rsidRDefault="00EF3AD8">
            <w:pPr>
              <w:pStyle w:val="afff1"/>
              <w:autoSpaceDE w:val="0"/>
              <w:autoSpaceDN w:val="0"/>
              <w:pPrChange w:id="932" w:author="Seongeun Woo" w:date="2016-10-13T18:41:00Z">
                <w:pPr>
                  <w:pStyle w:val="afff1"/>
                </w:pPr>
              </w:pPrChange>
            </w:pPr>
          </w:p>
        </w:tc>
        <w:tc>
          <w:tcPr>
            <w:tcW w:w="1171" w:type="dxa"/>
            <w:vAlign w:val="center"/>
          </w:tcPr>
          <w:p w14:paraId="5FB2FD0E" w14:textId="77777777" w:rsidR="00EF3AD8" w:rsidRPr="00AF5048" w:rsidRDefault="00EF3AD8">
            <w:pPr>
              <w:pStyle w:val="afff1"/>
              <w:autoSpaceDE w:val="0"/>
              <w:autoSpaceDN w:val="0"/>
              <w:pPrChange w:id="933" w:author="Seongeun Woo" w:date="2016-10-13T18:41:00Z">
                <w:pPr>
                  <w:pStyle w:val="afff1"/>
                </w:pPr>
              </w:pPrChange>
            </w:pPr>
            <w:r w:rsidRPr="00AF5048">
              <w:rPr>
                <w:rFonts w:hint="eastAsia"/>
              </w:rPr>
              <w:t>NVARCHAR2</w:t>
            </w:r>
          </w:p>
        </w:tc>
      </w:tr>
      <w:tr w:rsidR="00EF3AD8" w:rsidRPr="00AF5048" w14:paraId="7474184D" w14:textId="77777777" w:rsidTr="00C26188">
        <w:tc>
          <w:tcPr>
            <w:tcW w:w="1793" w:type="dxa"/>
            <w:vAlign w:val="center"/>
          </w:tcPr>
          <w:p w14:paraId="37A74D8C" w14:textId="77777777" w:rsidR="00EF3AD8" w:rsidRPr="00AF5048" w:rsidRDefault="00EF3AD8">
            <w:pPr>
              <w:pStyle w:val="afff1"/>
              <w:autoSpaceDE w:val="0"/>
              <w:autoSpaceDN w:val="0"/>
              <w:pPrChange w:id="934" w:author="Seongeun Woo" w:date="2016-10-13T18:41:00Z">
                <w:pPr>
                  <w:pStyle w:val="afff1"/>
                </w:pPr>
              </w:pPrChange>
            </w:pPr>
            <w:r w:rsidRPr="00AF5048">
              <w:rPr>
                <w:rFonts w:hint="eastAsia"/>
              </w:rPr>
              <w:t>DISP_TYPE</w:t>
            </w:r>
          </w:p>
        </w:tc>
        <w:tc>
          <w:tcPr>
            <w:tcW w:w="4591" w:type="dxa"/>
            <w:vAlign w:val="center"/>
          </w:tcPr>
          <w:p w14:paraId="2856D259" w14:textId="72FB9964" w:rsidR="00EF3AD8" w:rsidRPr="00AF5048" w:rsidRDefault="00D90B10">
            <w:pPr>
              <w:pStyle w:val="afff1"/>
              <w:autoSpaceDE w:val="0"/>
              <w:autoSpaceDN w:val="0"/>
              <w:pPrChange w:id="935" w:author="Seongeun Woo" w:date="2016-10-13T18:41:00Z">
                <w:pPr>
                  <w:pStyle w:val="afff1"/>
                </w:pPr>
              </w:pPrChange>
            </w:pPr>
            <w:ins w:id="936" w:author="宋 哲均" w:date="2019-08-08T13:36:00Z">
              <w:r w:rsidRPr="00D90B10">
                <w:t xml:space="preserve">Type of </w:t>
              </w:r>
            </w:ins>
            <w:ins w:id="937" w:author="宋 哲均" w:date="2019-08-08T13:37:00Z">
              <w:r>
                <w:t>attribute</w:t>
              </w:r>
            </w:ins>
            <w:ins w:id="938" w:author="宋 哲均" w:date="2019-08-08T13:36:00Z">
              <w:r w:rsidRPr="00D90B10">
                <w:t xml:space="preserve"> displayed on the screen</w:t>
              </w:r>
            </w:ins>
            <w:del w:id="939" w:author="宋 哲均" w:date="2019-08-08T13:36:00Z">
              <w:r w:rsidR="00EF3AD8" w:rsidRPr="00AF5048" w:rsidDel="00D90B10">
                <w:rPr>
                  <w:rFonts w:hint="eastAsia"/>
                </w:rPr>
                <w:delText>画面に表示される標準項目の類型</w:delText>
              </w:r>
            </w:del>
          </w:p>
        </w:tc>
        <w:tc>
          <w:tcPr>
            <w:tcW w:w="1687" w:type="dxa"/>
            <w:vAlign w:val="center"/>
          </w:tcPr>
          <w:p w14:paraId="25D055AF" w14:textId="77777777" w:rsidR="00EF3AD8" w:rsidRPr="00AF5048" w:rsidRDefault="00EF3AD8">
            <w:pPr>
              <w:pStyle w:val="afff1"/>
              <w:autoSpaceDE w:val="0"/>
              <w:autoSpaceDN w:val="0"/>
              <w:pPrChange w:id="940" w:author="Seongeun Woo" w:date="2016-10-13T18:41:00Z">
                <w:pPr>
                  <w:pStyle w:val="afff1"/>
                </w:pPr>
              </w:pPrChange>
            </w:pPr>
            <w:r w:rsidRPr="00AF5048">
              <w:rPr>
                <w:rFonts w:hint="eastAsia"/>
              </w:rPr>
              <w:t>1</w:t>
            </w:r>
            <w:del w:id="941" w:author="宋 哲均" w:date="2019-08-08T13:37:00Z">
              <w:r w:rsidRPr="00AF5048" w:rsidDel="00D90B10">
                <w:rPr>
                  <w:rFonts w:hint="eastAsia"/>
                </w:rPr>
                <w:delText xml:space="preserve"> </w:delText>
              </w:r>
            </w:del>
            <w:r w:rsidRPr="00AF5048">
              <w:rPr>
                <w:rFonts w:hint="eastAsia"/>
              </w:rPr>
              <w:t>: TEXT BOX</w:t>
            </w:r>
          </w:p>
          <w:p w14:paraId="4473DAA3" w14:textId="77777777" w:rsidR="00EF3AD8" w:rsidRPr="00AF5048" w:rsidRDefault="00EF3AD8">
            <w:pPr>
              <w:pStyle w:val="afff1"/>
              <w:autoSpaceDE w:val="0"/>
              <w:autoSpaceDN w:val="0"/>
              <w:pPrChange w:id="942" w:author="Seongeun Woo" w:date="2016-10-13T18:41:00Z">
                <w:pPr>
                  <w:pStyle w:val="afff1"/>
                </w:pPr>
              </w:pPrChange>
            </w:pPr>
            <w:r w:rsidRPr="00AF5048">
              <w:rPr>
                <w:rFonts w:hint="eastAsia"/>
              </w:rPr>
              <w:t>2</w:t>
            </w:r>
            <w:del w:id="943" w:author="宋 哲均" w:date="2019-08-08T13:37:00Z">
              <w:r w:rsidRPr="00AF5048" w:rsidDel="00D90B10">
                <w:rPr>
                  <w:rFonts w:hint="eastAsia"/>
                </w:rPr>
                <w:delText xml:space="preserve"> </w:delText>
              </w:r>
            </w:del>
            <w:r w:rsidRPr="00AF5048">
              <w:rPr>
                <w:rFonts w:hint="eastAsia"/>
              </w:rPr>
              <w:t>: COMBO BOX</w:t>
            </w:r>
          </w:p>
          <w:p w14:paraId="2B9784AB" w14:textId="77777777" w:rsidR="00EF3AD8" w:rsidRPr="00AF5048" w:rsidRDefault="00EF3AD8">
            <w:pPr>
              <w:pStyle w:val="afff1"/>
              <w:autoSpaceDE w:val="0"/>
              <w:autoSpaceDN w:val="0"/>
              <w:pPrChange w:id="944" w:author="Seongeun Woo" w:date="2016-10-13T18:41:00Z">
                <w:pPr>
                  <w:pStyle w:val="afff1"/>
                </w:pPr>
              </w:pPrChange>
            </w:pPr>
            <w:r w:rsidRPr="00AF5048">
              <w:rPr>
                <w:rFonts w:hint="eastAsia"/>
              </w:rPr>
              <w:t>3</w:t>
            </w:r>
            <w:del w:id="945" w:author="宋 哲均" w:date="2019-08-08T13:37:00Z">
              <w:r w:rsidRPr="00AF5048" w:rsidDel="00D90B10">
                <w:rPr>
                  <w:rFonts w:hint="eastAsia"/>
                </w:rPr>
                <w:delText xml:space="preserve"> </w:delText>
              </w:r>
            </w:del>
            <w:r w:rsidRPr="00AF5048">
              <w:rPr>
                <w:rFonts w:hint="eastAsia"/>
              </w:rPr>
              <w:t>: CHECK BOX</w:t>
            </w:r>
          </w:p>
          <w:p w14:paraId="6EC96BB6" w14:textId="77777777" w:rsidR="00EF3AD8" w:rsidRPr="00AF5048" w:rsidRDefault="00EF3AD8">
            <w:pPr>
              <w:pStyle w:val="afff1"/>
              <w:autoSpaceDE w:val="0"/>
              <w:autoSpaceDN w:val="0"/>
              <w:pPrChange w:id="946" w:author="Seongeun Woo" w:date="2016-10-13T18:41:00Z">
                <w:pPr>
                  <w:pStyle w:val="afff1"/>
                </w:pPr>
              </w:pPrChange>
            </w:pPr>
            <w:r w:rsidRPr="00AF5048">
              <w:rPr>
                <w:rFonts w:hint="eastAsia"/>
              </w:rPr>
              <w:t>5</w:t>
            </w:r>
            <w:del w:id="947" w:author="宋 哲均" w:date="2019-08-08T13:37:00Z">
              <w:r w:rsidRPr="00AF5048" w:rsidDel="00D90B10">
                <w:rPr>
                  <w:rFonts w:hint="eastAsia"/>
                </w:rPr>
                <w:delText xml:space="preserve"> </w:delText>
              </w:r>
            </w:del>
            <w:r w:rsidRPr="00AF5048">
              <w:rPr>
                <w:rFonts w:hint="eastAsia"/>
              </w:rPr>
              <w:t>: DATE</w:t>
            </w:r>
          </w:p>
        </w:tc>
        <w:tc>
          <w:tcPr>
            <w:tcW w:w="1171" w:type="dxa"/>
            <w:vAlign w:val="center"/>
          </w:tcPr>
          <w:p w14:paraId="40360BEB" w14:textId="77777777" w:rsidR="00EF3AD8" w:rsidRPr="00AF5048" w:rsidRDefault="00EF3AD8">
            <w:pPr>
              <w:pStyle w:val="afff1"/>
              <w:autoSpaceDE w:val="0"/>
              <w:autoSpaceDN w:val="0"/>
              <w:pPrChange w:id="948" w:author="Seongeun Woo" w:date="2016-10-13T18:41:00Z">
                <w:pPr>
                  <w:pStyle w:val="afff1"/>
                </w:pPr>
              </w:pPrChange>
            </w:pPr>
            <w:r w:rsidRPr="00AF5048">
              <w:rPr>
                <w:rFonts w:hint="eastAsia"/>
              </w:rPr>
              <w:t>CHAR</w:t>
            </w:r>
          </w:p>
        </w:tc>
      </w:tr>
      <w:tr w:rsidR="00EF3AD8" w:rsidRPr="00AF5048" w14:paraId="46653CF0" w14:textId="77777777" w:rsidTr="00C26188">
        <w:tc>
          <w:tcPr>
            <w:tcW w:w="1793" w:type="dxa"/>
            <w:vAlign w:val="center"/>
          </w:tcPr>
          <w:p w14:paraId="24D52B53" w14:textId="77777777" w:rsidR="00EF3AD8" w:rsidRPr="00AF5048" w:rsidRDefault="00EF3AD8">
            <w:pPr>
              <w:pStyle w:val="afff1"/>
              <w:autoSpaceDE w:val="0"/>
              <w:autoSpaceDN w:val="0"/>
              <w:pPrChange w:id="949" w:author="Seongeun Woo" w:date="2016-10-13T18:41:00Z">
                <w:pPr>
                  <w:pStyle w:val="afff1"/>
                </w:pPr>
              </w:pPrChange>
            </w:pPr>
            <w:r w:rsidRPr="00AF5048">
              <w:rPr>
                <w:rFonts w:hint="eastAsia"/>
              </w:rPr>
              <w:t>PHY_COLUMN1</w:t>
            </w:r>
          </w:p>
        </w:tc>
        <w:tc>
          <w:tcPr>
            <w:tcW w:w="4591" w:type="dxa"/>
            <w:vAlign w:val="center"/>
          </w:tcPr>
          <w:p w14:paraId="20EBD19E" w14:textId="6A8CEA43" w:rsidR="00EF3AD8" w:rsidRPr="00AF5048" w:rsidDel="00D90B10" w:rsidRDefault="00EF3AD8">
            <w:pPr>
              <w:pStyle w:val="afff1"/>
              <w:autoSpaceDE w:val="0"/>
              <w:autoSpaceDN w:val="0"/>
              <w:rPr>
                <w:del w:id="950" w:author="宋 哲均" w:date="2019-08-08T13:38:00Z"/>
              </w:rPr>
              <w:pPrChange w:id="951" w:author="Seongeun Woo" w:date="2016-10-13T18:41:00Z">
                <w:pPr>
                  <w:pStyle w:val="afff1"/>
                </w:pPr>
              </w:pPrChange>
            </w:pPr>
            <w:del w:id="952" w:author="宋 哲均" w:date="2019-08-08T13:38:00Z">
              <w:r w:rsidRPr="00AF5048" w:rsidDel="00D90B10">
                <w:rPr>
                  <w:rFonts w:hint="eastAsia"/>
                </w:rPr>
                <w:delText>標準項目が保存される</w:delText>
              </w:r>
              <w:r w:rsidRPr="00AF5048" w:rsidDel="00D90B10">
                <w:rPr>
                  <w:rFonts w:hint="eastAsia"/>
                </w:rPr>
                <w:delText>OBJ_DETAIL</w:delText>
              </w:r>
              <w:r w:rsidRPr="00AF5048" w:rsidDel="00D90B10">
                <w:rPr>
                  <w:rFonts w:hint="eastAsia"/>
                </w:rPr>
                <w:delText>テーブルのカラム</w:delText>
              </w:r>
            </w:del>
          </w:p>
          <w:p w14:paraId="11D5524C" w14:textId="3B0401D4" w:rsidR="00EF3AD8" w:rsidRPr="00AF5048" w:rsidRDefault="00EF3AD8">
            <w:pPr>
              <w:pStyle w:val="afff1"/>
              <w:autoSpaceDE w:val="0"/>
              <w:autoSpaceDN w:val="0"/>
              <w:pPrChange w:id="953" w:author="Seongeun Woo" w:date="2016-10-13T18:41:00Z">
                <w:pPr>
                  <w:pStyle w:val="afff1"/>
                </w:pPr>
              </w:pPrChange>
            </w:pPr>
            <w:del w:id="954" w:author="宋 哲均" w:date="2019-08-08T13:38:00Z">
              <w:r w:rsidRPr="00AF5048" w:rsidDel="00D90B10">
                <w:rPr>
                  <w:rFonts w:hint="eastAsia"/>
                </w:rPr>
                <w:delText>名称</w:delText>
              </w:r>
            </w:del>
            <w:ins w:id="955" w:author="宋 哲均" w:date="2019-08-08T13:37:00Z">
              <w:r w:rsidR="00D90B10" w:rsidRPr="00D90B10">
                <w:t xml:space="preserve">Column name of OBJ_DETAIL table where </w:t>
              </w:r>
            </w:ins>
            <w:ins w:id="956" w:author="宋 哲均" w:date="2019-08-08T13:38:00Z">
              <w:r w:rsidR="00D90B10">
                <w:t>attributes</w:t>
              </w:r>
            </w:ins>
            <w:ins w:id="957" w:author="宋 哲均" w:date="2019-08-08T13:37:00Z">
              <w:r w:rsidR="00D90B10" w:rsidRPr="00D90B10">
                <w:t xml:space="preserve"> are stored</w:t>
              </w:r>
            </w:ins>
          </w:p>
        </w:tc>
        <w:tc>
          <w:tcPr>
            <w:tcW w:w="1687" w:type="dxa"/>
            <w:vAlign w:val="center"/>
          </w:tcPr>
          <w:p w14:paraId="3FC2F46B" w14:textId="77777777" w:rsidR="00EF3AD8" w:rsidRPr="00AF5048" w:rsidRDefault="00EF3AD8">
            <w:pPr>
              <w:pStyle w:val="afff1"/>
              <w:autoSpaceDE w:val="0"/>
              <w:autoSpaceDN w:val="0"/>
              <w:pPrChange w:id="958" w:author="Seongeun Woo" w:date="2016-10-13T18:41:00Z">
                <w:pPr>
                  <w:pStyle w:val="afff1"/>
                </w:pPr>
              </w:pPrChange>
            </w:pPr>
          </w:p>
        </w:tc>
        <w:tc>
          <w:tcPr>
            <w:tcW w:w="1171" w:type="dxa"/>
            <w:vAlign w:val="center"/>
          </w:tcPr>
          <w:p w14:paraId="3527794D" w14:textId="77777777" w:rsidR="00EF3AD8" w:rsidRPr="00AF5048" w:rsidRDefault="00EF3AD8">
            <w:pPr>
              <w:pStyle w:val="afff1"/>
              <w:autoSpaceDE w:val="0"/>
              <w:autoSpaceDN w:val="0"/>
              <w:pPrChange w:id="959" w:author="Seongeun Woo" w:date="2016-10-13T18:41:00Z">
                <w:pPr>
                  <w:pStyle w:val="afff1"/>
                </w:pPr>
              </w:pPrChange>
            </w:pPr>
            <w:r w:rsidRPr="00AF5048">
              <w:rPr>
                <w:rFonts w:hint="eastAsia"/>
              </w:rPr>
              <w:t>VARCHAR2</w:t>
            </w:r>
          </w:p>
        </w:tc>
      </w:tr>
      <w:tr w:rsidR="00EF3AD8" w:rsidRPr="00AF5048" w14:paraId="713C9762" w14:textId="77777777" w:rsidTr="00C26188">
        <w:tc>
          <w:tcPr>
            <w:tcW w:w="1793" w:type="dxa"/>
            <w:vAlign w:val="center"/>
          </w:tcPr>
          <w:p w14:paraId="34DFA558" w14:textId="77777777" w:rsidR="00EF3AD8" w:rsidRPr="00AF5048" w:rsidRDefault="00EF3AD8">
            <w:pPr>
              <w:pStyle w:val="afff1"/>
              <w:autoSpaceDE w:val="0"/>
              <w:autoSpaceDN w:val="0"/>
              <w:pPrChange w:id="960" w:author="Seongeun Woo" w:date="2016-10-13T18:41:00Z">
                <w:pPr>
                  <w:pStyle w:val="afff1"/>
                </w:pPr>
              </w:pPrChange>
            </w:pPr>
            <w:r w:rsidRPr="00AF5048">
              <w:rPr>
                <w:rFonts w:hint="eastAsia"/>
              </w:rPr>
              <w:t>PHY_COLUMN2</w:t>
            </w:r>
          </w:p>
        </w:tc>
        <w:tc>
          <w:tcPr>
            <w:tcW w:w="4591" w:type="dxa"/>
            <w:vAlign w:val="center"/>
          </w:tcPr>
          <w:p w14:paraId="02D6F8DD" w14:textId="70572B87" w:rsidR="00EF3AD8" w:rsidRPr="00AF5048" w:rsidDel="008B3EA9" w:rsidRDefault="00EF3AD8">
            <w:pPr>
              <w:pStyle w:val="afff1"/>
              <w:autoSpaceDE w:val="0"/>
              <w:autoSpaceDN w:val="0"/>
              <w:rPr>
                <w:del w:id="961" w:author="宋 哲均" w:date="2019-08-08T13:39:00Z"/>
              </w:rPr>
              <w:pPrChange w:id="962" w:author="Seongeun Woo" w:date="2016-10-13T18:41:00Z">
                <w:pPr>
                  <w:pStyle w:val="afff1"/>
                </w:pPr>
              </w:pPrChange>
            </w:pPr>
            <w:del w:id="963" w:author="宋 哲均" w:date="2019-08-08T13:39:00Z">
              <w:r w:rsidRPr="00AF5048" w:rsidDel="008B3EA9">
                <w:rPr>
                  <w:rFonts w:hint="eastAsia"/>
                </w:rPr>
                <w:delText>標準項目が保存される</w:delText>
              </w:r>
              <w:r w:rsidRPr="00AF5048" w:rsidDel="008B3EA9">
                <w:rPr>
                  <w:rFonts w:hint="eastAsia"/>
                </w:rPr>
                <w:delText>OBJ_DETAIL</w:delText>
              </w:r>
              <w:r w:rsidRPr="00AF5048" w:rsidDel="008B3EA9">
                <w:rPr>
                  <w:rFonts w:hint="eastAsia"/>
                </w:rPr>
                <w:delText>テーブルのカラム</w:delText>
              </w:r>
            </w:del>
          </w:p>
          <w:p w14:paraId="0C15EC3D" w14:textId="41C7DEE2" w:rsidR="00EF3AD8" w:rsidRPr="00AF5048" w:rsidRDefault="00EF3AD8">
            <w:pPr>
              <w:pStyle w:val="afff1"/>
              <w:autoSpaceDE w:val="0"/>
              <w:autoSpaceDN w:val="0"/>
              <w:pPrChange w:id="964" w:author="Seongeun Woo" w:date="2016-10-13T18:41:00Z">
                <w:pPr>
                  <w:pStyle w:val="afff1"/>
                </w:pPr>
              </w:pPrChange>
            </w:pPr>
            <w:del w:id="965" w:author="宋 哲均" w:date="2019-08-08T13:39:00Z">
              <w:r w:rsidRPr="00AF5048" w:rsidDel="008B3EA9">
                <w:rPr>
                  <w:rFonts w:hint="eastAsia"/>
                </w:rPr>
                <w:delText>名称</w:delText>
              </w:r>
              <w:r w:rsidRPr="00AF5048" w:rsidDel="008B3EA9">
                <w:rPr>
                  <w:rFonts w:hint="eastAsia"/>
                </w:rPr>
                <w:delText>(</w:delText>
              </w:r>
              <w:r w:rsidRPr="00AF5048" w:rsidDel="008B3EA9">
                <w:rPr>
                  <w:rFonts w:hint="eastAsia"/>
                </w:rPr>
                <w:delText>範囲型である場合のみ使用</w:delText>
              </w:r>
              <w:r w:rsidRPr="00AF5048" w:rsidDel="008B3EA9">
                <w:rPr>
                  <w:rFonts w:hint="eastAsia"/>
                </w:rPr>
                <w:delText>)</w:delText>
              </w:r>
            </w:del>
            <w:ins w:id="966" w:author="宋 哲均" w:date="2019-08-08T13:38:00Z">
              <w:r w:rsidR="00D90B10" w:rsidRPr="00D90B10">
                <w:t xml:space="preserve">Column name of the OBJ_DETAIL table where </w:t>
              </w:r>
              <w:r w:rsidR="008B3EA9">
                <w:t>attributes</w:t>
              </w:r>
              <w:r w:rsidR="00D90B10" w:rsidRPr="00D90B10">
                <w:t xml:space="preserve"> are stored (used only for range type)</w:t>
              </w:r>
            </w:ins>
          </w:p>
        </w:tc>
        <w:tc>
          <w:tcPr>
            <w:tcW w:w="1687" w:type="dxa"/>
            <w:vAlign w:val="center"/>
          </w:tcPr>
          <w:p w14:paraId="40148B3F" w14:textId="77777777" w:rsidR="00EF3AD8" w:rsidRPr="00AF5048" w:rsidRDefault="00EF3AD8">
            <w:pPr>
              <w:pStyle w:val="afff1"/>
              <w:autoSpaceDE w:val="0"/>
              <w:autoSpaceDN w:val="0"/>
              <w:pPrChange w:id="967" w:author="Seongeun Woo" w:date="2016-10-13T18:41:00Z">
                <w:pPr>
                  <w:pStyle w:val="afff1"/>
                </w:pPr>
              </w:pPrChange>
            </w:pPr>
          </w:p>
        </w:tc>
        <w:tc>
          <w:tcPr>
            <w:tcW w:w="1171" w:type="dxa"/>
            <w:vAlign w:val="center"/>
          </w:tcPr>
          <w:p w14:paraId="6F2ECB5D" w14:textId="77777777" w:rsidR="00EF3AD8" w:rsidRPr="00AF5048" w:rsidRDefault="00EF3AD8">
            <w:pPr>
              <w:pStyle w:val="afff1"/>
              <w:autoSpaceDE w:val="0"/>
              <w:autoSpaceDN w:val="0"/>
              <w:pPrChange w:id="968" w:author="Seongeun Woo" w:date="2016-10-13T18:41:00Z">
                <w:pPr>
                  <w:pStyle w:val="afff1"/>
                </w:pPr>
              </w:pPrChange>
            </w:pPr>
            <w:r w:rsidRPr="00AF5048">
              <w:rPr>
                <w:rFonts w:hint="eastAsia"/>
              </w:rPr>
              <w:t>VARCHAR2</w:t>
            </w:r>
          </w:p>
        </w:tc>
      </w:tr>
      <w:tr w:rsidR="00EF3AD8" w:rsidRPr="00AF5048" w14:paraId="5D79BDFA" w14:textId="77777777" w:rsidTr="00C26188">
        <w:tc>
          <w:tcPr>
            <w:tcW w:w="1793" w:type="dxa"/>
            <w:vAlign w:val="center"/>
          </w:tcPr>
          <w:p w14:paraId="3C887A52" w14:textId="77777777" w:rsidR="00EF3AD8" w:rsidRPr="00AF5048" w:rsidRDefault="00EF3AD8">
            <w:pPr>
              <w:pStyle w:val="afff1"/>
              <w:autoSpaceDE w:val="0"/>
              <w:autoSpaceDN w:val="0"/>
              <w:pPrChange w:id="969" w:author="Seongeun Woo" w:date="2016-10-13T18:41:00Z">
                <w:pPr>
                  <w:pStyle w:val="afff1"/>
                </w:pPr>
              </w:pPrChange>
            </w:pPr>
            <w:r w:rsidRPr="00AF5048">
              <w:rPr>
                <w:rFonts w:hint="eastAsia"/>
              </w:rPr>
              <w:t>ITEM_ID</w:t>
            </w:r>
          </w:p>
        </w:tc>
        <w:tc>
          <w:tcPr>
            <w:tcW w:w="4591" w:type="dxa"/>
            <w:vAlign w:val="center"/>
          </w:tcPr>
          <w:p w14:paraId="5AC96F08" w14:textId="584351F8" w:rsidR="00EF3AD8" w:rsidRPr="00AF5048" w:rsidRDefault="00EF3AD8">
            <w:pPr>
              <w:pStyle w:val="afff1"/>
              <w:autoSpaceDE w:val="0"/>
              <w:autoSpaceDN w:val="0"/>
              <w:pPrChange w:id="970" w:author="Seongeun Woo" w:date="2016-10-13T18:41:00Z">
                <w:pPr>
                  <w:pStyle w:val="afff1"/>
                </w:pPr>
              </w:pPrChange>
            </w:pPr>
            <w:del w:id="971" w:author="宋 哲均" w:date="2019-08-08T13:40:00Z">
              <w:r w:rsidRPr="00AF5048" w:rsidDel="008B3EA9">
                <w:rPr>
                  <w:rFonts w:hint="eastAsia"/>
                </w:rPr>
                <w:delText>標準項目の許可値を照会するための項目コード</w:delText>
              </w:r>
            </w:del>
            <w:ins w:id="972" w:author="宋 哲均" w:date="2019-08-08T13:40:00Z">
              <w:r w:rsidR="008B3EA9">
                <w:rPr>
                  <w:rFonts w:hint="eastAsia"/>
                </w:rPr>
                <w:t>I</w:t>
              </w:r>
              <w:r w:rsidR="008B3EA9">
                <w:t>tem</w:t>
              </w:r>
              <w:r w:rsidR="008B3EA9" w:rsidRPr="008B3EA9">
                <w:t xml:space="preserve"> code for displaying allowed values for </w:t>
              </w:r>
              <w:r w:rsidR="008B3EA9">
                <w:lastRenderedPageBreak/>
                <w:t>attributes</w:t>
              </w:r>
            </w:ins>
          </w:p>
        </w:tc>
        <w:tc>
          <w:tcPr>
            <w:tcW w:w="1687" w:type="dxa"/>
            <w:vAlign w:val="center"/>
          </w:tcPr>
          <w:p w14:paraId="7CB57E8A" w14:textId="77777777" w:rsidR="00EF3AD8" w:rsidRPr="00AF5048" w:rsidRDefault="00EF3AD8">
            <w:pPr>
              <w:pStyle w:val="afff1"/>
              <w:autoSpaceDE w:val="0"/>
              <w:autoSpaceDN w:val="0"/>
              <w:pPrChange w:id="973" w:author="Seongeun Woo" w:date="2016-10-13T18:41:00Z">
                <w:pPr>
                  <w:pStyle w:val="afff1"/>
                </w:pPr>
              </w:pPrChange>
            </w:pPr>
          </w:p>
        </w:tc>
        <w:tc>
          <w:tcPr>
            <w:tcW w:w="1171" w:type="dxa"/>
            <w:vAlign w:val="center"/>
          </w:tcPr>
          <w:p w14:paraId="59C45EE8" w14:textId="77777777" w:rsidR="00EF3AD8" w:rsidRPr="00AF5048" w:rsidRDefault="00EF3AD8">
            <w:pPr>
              <w:pStyle w:val="afff1"/>
              <w:autoSpaceDE w:val="0"/>
              <w:autoSpaceDN w:val="0"/>
              <w:pPrChange w:id="974" w:author="Seongeun Woo" w:date="2016-10-13T18:41:00Z">
                <w:pPr>
                  <w:pStyle w:val="afff1"/>
                </w:pPr>
              </w:pPrChange>
            </w:pPr>
            <w:r w:rsidRPr="00AF5048">
              <w:rPr>
                <w:rFonts w:hint="eastAsia"/>
              </w:rPr>
              <w:t>CHAR</w:t>
            </w:r>
          </w:p>
        </w:tc>
      </w:tr>
      <w:tr w:rsidR="00EF3AD8" w:rsidRPr="00AF5048" w14:paraId="4E6DDB60" w14:textId="77777777" w:rsidTr="00C26188">
        <w:tc>
          <w:tcPr>
            <w:tcW w:w="1793" w:type="dxa"/>
            <w:vAlign w:val="center"/>
          </w:tcPr>
          <w:p w14:paraId="2279F58A" w14:textId="77777777" w:rsidR="00EF3AD8" w:rsidRPr="00AF5048" w:rsidRDefault="00EF3AD8">
            <w:pPr>
              <w:pStyle w:val="afff1"/>
              <w:autoSpaceDE w:val="0"/>
              <w:autoSpaceDN w:val="0"/>
              <w:pPrChange w:id="975" w:author="Seongeun Woo" w:date="2016-10-13T18:41:00Z">
                <w:pPr>
                  <w:pStyle w:val="afff1"/>
                </w:pPr>
              </w:pPrChange>
            </w:pPr>
            <w:r w:rsidRPr="00AF5048">
              <w:rPr>
                <w:rFonts w:hint="eastAsia"/>
              </w:rPr>
              <w:t>RULE_ID</w:t>
            </w:r>
          </w:p>
        </w:tc>
        <w:tc>
          <w:tcPr>
            <w:tcW w:w="4591" w:type="dxa"/>
            <w:vAlign w:val="center"/>
          </w:tcPr>
          <w:p w14:paraId="3BCD812E" w14:textId="2E5BC8AD" w:rsidR="00EF3AD8" w:rsidRPr="00AF5048" w:rsidRDefault="008B3EA9">
            <w:pPr>
              <w:pStyle w:val="afff1"/>
              <w:autoSpaceDE w:val="0"/>
              <w:autoSpaceDN w:val="0"/>
              <w:pPrChange w:id="976" w:author="Seongeun Woo" w:date="2016-10-13T18:41:00Z">
                <w:pPr>
                  <w:pStyle w:val="afff1"/>
                </w:pPr>
              </w:pPrChange>
            </w:pPr>
            <w:ins w:id="977" w:author="宋 哲均" w:date="2019-08-08T13:40:00Z">
              <w:r>
                <w:rPr>
                  <w:rFonts w:hint="eastAsia"/>
                </w:rPr>
                <w:t>U</w:t>
              </w:r>
              <w:r>
                <w:t>nused</w:t>
              </w:r>
            </w:ins>
            <w:del w:id="978" w:author="宋 哲均" w:date="2019-08-08T13:40:00Z">
              <w:r w:rsidR="00EF3AD8" w:rsidRPr="00AF5048" w:rsidDel="008B3EA9">
                <w:rPr>
                  <w:rFonts w:hint="eastAsia"/>
                </w:rPr>
                <w:delText>未使用</w:delText>
              </w:r>
            </w:del>
          </w:p>
        </w:tc>
        <w:tc>
          <w:tcPr>
            <w:tcW w:w="1687" w:type="dxa"/>
            <w:vAlign w:val="center"/>
          </w:tcPr>
          <w:p w14:paraId="55E19794" w14:textId="77777777" w:rsidR="00EF3AD8" w:rsidRPr="00AF5048" w:rsidRDefault="00EF3AD8">
            <w:pPr>
              <w:pStyle w:val="afff1"/>
              <w:autoSpaceDE w:val="0"/>
              <w:autoSpaceDN w:val="0"/>
              <w:pPrChange w:id="979" w:author="Seongeun Woo" w:date="2016-10-13T18:41:00Z">
                <w:pPr>
                  <w:pStyle w:val="afff1"/>
                </w:pPr>
              </w:pPrChange>
            </w:pPr>
          </w:p>
        </w:tc>
        <w:tc>
          <w:tcPr>
            <w:tcW w:w="1171" w:type="dxa"/>
            <w:vAlign w:val="center"/>
          </w:tcPr>
          <w:p w14:paraId="4A80E8C0" w14:textId="77777777" w:rsidR="00EF3AD8" w:rsidRPr="00AF5048" w:rsidRDefault="00EF3AD8">
            <w:pPr>
              <w:pStyle w:val="afff1"/>
              <w:autoSpaceDE w:val="0"/>
              <w:autoSpaceDN w:val="0"/>
              <w:pPrChange w:id="980" w:author="Seongeun Woo" w:date="2016-10-13T18:41:00Z">
                <w:pPr>
                  <w:pStyle w:val="afff1"/>
                </w:pPr>
              </w:pPrChange>
            </w:pPr>
            <w:r w:rsidRPr="00AF5048">
              <w:rPr>
                <w:rFonts w:hint="eastAsia"/>
              </w:rPr>
              <w:t>CHAR</w:t>
            </w:r>
          </w:p>
        </w:tc>
      </w:tr>
      <w:tr w:rsidR="00EF3AD8" w:rsidRPr="00AF5048" w14:paraId="55B3A60C" w14:textId="77777777" w:rsidTr="00C26188">
        <w:tc>
          <w:tcPr>
            <w:tcW w:w="1793" w:type="dxa"/>
            <w:vAlign w:val="center"/>
          </w:tcPr>
          <w:p w14:paraId="6785D29B" w14:textId="77777777" w:rsidR="00EF3AD8" w:rsidRPr="00AF5048" w:rsidRDefault="00EF3AD8">
            <w:pPr>
              <w:pStyle w:val="afff1"/>
              <w:autoSpaceDE w:val="0"/>
              <w:autoSpaceDN w:val="0"/>
              <w:pPrChange w:id="981" w:author="Seongeun Woo" w:date="2016-10-13T18:41:00Z">
                <w:pPr>
                  <w:pStyle w:val="afff1"/>
                </w:pPr>
              </w:pPrChange>
            </w:pPr>
            <w:r w:rsidRPr="00AF5048">
              <w:rPr>
                <w:rFonts w:hint="eastAsia"/>
              </w:rPr>
              <w:t>DEC_SIZE</w:t>
            </w:r>
          </w:p>
        </w:tc>
        <w:tc>
          <w:tcPr>
            <w:tcW w:w="4591" w:type="dxa"/>
            <w:vAlign w:val="center"/>
          </w:tcPr>
          <w:p w14:paraId="13ED7142" w14:textId="172E8C15" w:rsidR="00EF3AD8" w:rsidRPr="00AF5048" w:rsidRDefault="008B3EA9">
            <w:pPr>
              <w:pStyle w:val="afff1"/>
              <w:autoSpaceDE w:val="0"/>
              <w:autoSpaceDN w:val="0"/>
              <w:pPrChange w:id="982" w:author="Seongeun Woo" w:date="2016-10-13T18:41:00Z">
                <w:pPr>
                  <w:pStyle w:val="afff1"/>
                </w:pPr>
              </w:pPrChange>
            </w:pPr>
            <w:ins w:id="983" w:author="宋 哲均" w:date="2019-08-08T13:40:00Z">
              <w:r>
                <w:rPr>
                  <w:rFonts w:hint="eastAsia"/>
                </w:rPr>
                <w:t>U</w:t>
              </w:r>
              <w:r>
                <w:t>nused</w:t>
              </w:r>
            </w:ins>
            <w:del w:id="984" w:author="宋 哲均" w:date="2019-08-08T13:40:00Z">
              <w:r w:rsidR="00EF3AD8" w:rsidRPr="00AF5048" w:rsidDel="008B3EA9">
                <w:rPr>
                  <w:rFonts w:hint="eastAsia"/>
                </w:rPr>
                <w:delText>未使用</w:delText>
              </w:r>
            </w:del>
          </w:p>
        </w:tc>
        <w:tc>
          <w:tcPr>
            <w:tcW w:w="1687" w:type="dxa"/>
            <w:vAlign w:val="center"/>
          </w:tcPr>
          <w:p w14:paraId="171EA880" w14:textId="77777777" w:rsidR="00EF3AD8" w:rsidRPr="00AF5048" w:rsidRDefault="00EF3AD8">
            <w:pPr>
              <w:pStyle w:val="afff1"/>
              <w:autoSpaceDE w:val="0"/>
              <w:autoSpaceDN w:val="0"/>
              <w:pPrChange w:id="985" w:author="Seongeun Woo" w:date="2016-10-13T18:41:00Z">
                <w:pPr>
                  <w:pStyle w:val="afff1"/>
                </w:pPr>
              </w:pPrChange>
            </w:pPr>
          </w:p>
        </w:tc>
        <w:tc>
          <w:tcPr>
            <w:tcW w:w="1171" w:type="dxa"/>
            <w:vAlign w:val="center"/>
          </w:tcPr>
          <w:p w14:paraId="0E3300D5" w14:textId="60352DFF" w:rsidR="00EF3AD8" w:rsidRPr="00AF5048" w:rsidRDefault="00C36629">
            <w:pPr>
              <w:pStyle w:val="afff1"/>
              <w:autoSpaceDE w:val="0"/>
              <w:autoSpaceDN w:val="0"/>
              <w:pPrChange w:id="986" w:author="Seongeun Woo" w:date="2016-10-13T18:41:00Z">
                <w:pPr>
                  <w:pStyle w:val="afff1"/>
                </w:pPr>
              </w:pPrChange>
            </w:pPr>
            <w:r w:rsidRPr="00AF5048">
              <w:rPr>
                <w:rFonts w:hint="eastAsia"/>
              </w:rPr>
              <w:t>NUMBER</w:t>
            </w:r>
          </w:p>
        </w:tc>
      </w:tr>
      <w:tr w:rsidR="00EF3AD8" w:rsidRPr="00AF5048" w14:paraId="5781F0C5" w14:textId="77777777" w:rsidTr="00C26188">
        <w:tc>
          <w:tcPr>
            <w:tcW w:w="1793" w:type="dxa"/>
            <w:vAlign w:val="center"/>
          </w:tcPr>
          <w:p w14:paraId="67F5FCD0" w14:textId="77777777" w:rsidR="00EF3AD8" w:rsidRPr="00AF5048" w:rsidRDefault="00EF3AD8">
            <w:pPr>
              <w:pStyle w:val="afff1"/>
              <w:autoSpaceDE w:val="0"/>
              <w:autoSpaceDN w:val="0"/>
              <w:pPrChange w:id="987" w:author="Seongeun Woo" w:date="2016-10-13T18:41:00Z">
                <w:pPr>
                  <w:pStyle w:val="afff1"/>
                </w:pPr>
              </w:pPrChange>
            </w:pPr>
            <w:r w:rsidRPr="00AF5048">
              <w:rPr>
                <w:rFonts w:hint="eastAsia"/>
              </w:rPr>
              <w:t>PER_SIZE</w:t>
            </w:r>
          </w:p>
        </w:tc>
        <w:tc>
          <w:tcPr>
            <w:tcW w:w="4591" w:type="dxa"/>
            <w:vAlign w:val="center"/>
          </w:tcPr>
          <w:p w14:paraId="62F0AB53" w14:textId="508E8BDB" w:rsidR="00EF3AD8" w:rsidRPr="00AF5048" w:rsidRDefault="008B3EA9">
            <w:pPr>
              <w:pStyle w:val="afff1"/>
              <w:autoSpaceDE w:val="0"/>
              <w:autoSpaceDN w:val="0"/>
              <w:pPrChange w:id="988" w:author="Seongeun Woo" w:date="2016-10-13T18:41:00Z">
                <w:pPr>
                  <w:pStyle w:val="afff1"/>
                </w:pPr>
              </w:pPrChange>
            </w:pPr>
            <w:ins w:id="989" w:author="宋 哲均" w:date="2019-08-08T13:41:00Z">
              <w:r>
                <w:rPr>
                  <w:rFonts w:hint="eastAsia"/>
                </w:rPr>
                <w:t>U</w:t>
              </w:r>
              <w:r>
                <w:t>nused</w:t>
              </w:r>
            </w:ins>
            <w:del w:id="990" w:author="宋 哲均" w:date="2019-08-08T13:41:00Z">
              <w:r w:rsidR="00C36629" w:rsidRPr="00AF5048" w:rsidDel="008B3EA9">
                <w:rPr>
                  <w:rFonts w:hint="eastAsia"/>
                </w:rPr>
                <w:delText>未使用</w:delText>
              </w:r>
            </w:del>
          </w:p>
        </w:tc>
        <w:tc>
          <w:tcPr>
            <w:tcW w:w="1687" w:type="dxa"/>
            <w:vAlign w:val="center"/>
          </w:tcPr>
          <w:p w14:paraId="45E98158" w14:textId="77777777" w:rsidR="00EF3AD8" w:rsidRPr="00AF5048" w:rsidRDefault="00EF3AD8">
            <w:pPr>
              <w:pStyle w:val="afff1"/>
              <w:autoSpaceDE w:val="0"/>
              <w:autoSpaceDN w:val="0"/>
              <w:pPrChange w:id="991" w:author="Seongeun Woo" w:date="2016-10-13T18:41:00Z">
                <w:pPr>
                  <w:pStyle w:val="afff1"/>
                </w:pPr>
              </w:pPrChange>
            </w:pPr>
          </w:p>
        </w:tc>
        <w:tc>
          <w:tcPr>
            <w:tcW w:w="1171" w:type="dxa"/>
            <w:vAlign w:val="center"/>
          </w:tcPr>
          <w:p w14:paraId="2A13DFEB" w14:textId="72CB3F0C" w:rsidR="00EF3AD8" w:rsidRPr="00AF5048" w:rsidRDefault="00C36629">
            <w:pPr>
              <w:pStyle w:val="afff1"/>
              <w:autoSpaceDE w:val="0"/>
              <w:autoSpaceDN w:val="0"/>
              <w:pPrChange w:id="992" w:author="Seongeun Woo" w:date="2016-10-13T18:41:00Z">
                <w:pPr>
                  <w:pStyle w:val="afff1"/>
                </w:pPr>
              </w:pPrChange>
            </w:pPr>
            <w:r w:rsidRPr="00AF5048">
              <w:rPr>
                <w:rFonts w:hint="eastAsia"/>
              </w:rPr>
              <w:t>NUMBER</w:t>
            </w:r>
          </w:p>
        </w:tc>
      </w:tr>
      <w:tr w:rsidR="00EF3AD8" w:rsidRPr="00AF5048" w14:paraId="74F04259" w14:textId="77777777" w:rsidTr="00C26188">
        <w:tc>
          <w:tcPr>
            <w:tcW w:w="1793" w:type="dxa"/>
            <w:vAlign w:val="center"/>
          </w:tcPr>
          <w:p w14:paraId="2EFE8A76" w14:textId="77777777" w:rsidR="00EF3AD8" w:rsidRPr="00AF5048" w:rsidRDefault="00EF3AD8">
            <w:pPr>
              <w:pStyle w:val="afff1"/>
              <w:autoSpaceDE w:val="0"/>
              <w:autoSpaceDN w:val="0"/>
              <w:pPrChange w:id="993" w:author="Seongeun Woo" w:date="2016-10-13T18:41:00Z">
                <w:pPr>
                  <w:pStyle w:val="afff1"/>
                </w:pPr>
              </w:pPrChange>
            </w:pPr>
            <w:r w:rsidRPr="00AF5048">
              <w:rPr>
                <w:rFonts w:hint="eastAsia"/>
              </w:rPr>
              <w:t>DATA_TYPE</w:t>
            </w:r>
          </w:p>
        </w:tc>
        <w:tc>
          <w:tcPr>
            <w:tcW w:w="4591" w:type="dxa"/>
            <w:vAlign w:val="center"/>
          </w:tcPr>
          <w:p w14:paraId="7612A2FC" w14:textId="6F465959" w:rsidR="00EF3AD8" w:rsidRPr="00AF5048" w:rsidRDefault="009460DD">
            <w:pPr>
              <w:pStyle w:val="afff1"/>
              <w:autoSpaceDE w:val="0"/>
              <w:autoSpaceDN w:val="0"/>
              <w:pPrChange w:id="994" w:author="Seongeun Woo" w:date="2016-10-13T18:41:00Z">
                <w:pPr>
                  <w:pStyle w:val="afff1"/>
                </w:pPr>
              </w:pPrChange>
            </w:pPr>
            <w:ins w:id="995" w:author="宋 哲均" w:date="2019-08-09T13:35:00Z">
              <w:r>
                <w:t>Code Values that d</w:t>
              </w:r>
            </w:ins>
            <w:ins w:id="996" w:author="宋 哲均" w:date="2019-08-08T13:41:00Z">
              <w:r w:rsidR="008B3EA9">
                <w:t xml:space="preserve">istinguish </w:t>
              </w:r>
            </w:ins>
            <w:ins w:id="997" w:author="宋 哲均" w:date="2019-08-09T13:35:00Z">
              <w:r>
                <w:t>data types.</w:t>
              </w:r>
            </w:ins>
            <w:del w:id="998" w:author="宋 哲均" w:date="2019-08-08T13:42:00Z">
              <w:r w:rsidR="00EF3AD8" w:rsidRPr="00AF5048" w:rsidDel="008B3EA9">
                <w:rPr>
                  <w:rFonts w:hint="eastAsia"/>
                </w:rPr>
                <w:delText>標準項目の文字型、数値型の区分値</w:delText>
              </w:r>
            </w:del>
          </w:p>
        </w:tc>
        <w:tc>
          <w:tcPr>
            <w:tcW w:w="1687" w:type="dxa"/>
            <w:vAlign w:val="center"/>
          </w:tcPr>
          <w:p w14:paraId="4403A0BF" w14:textId="7AB98C31" w:rsidR="00EF3AD8" w:rsidRPr="00AF5048" w:rsidRDefault="00EF3AD8">
            <w:pPr>
              <w:pStyle w:val="afff1"/>
              <w:autoSpaceDE w:val="0"/>
              <w:autoSpaceDN w:val="0"/>
              <w:pPrChange w:id="999" w:author="Seongeun Woo" w:date="2016-10-13T18:41:00Z">
                <w:pPr>
                  <w:pStyle w:val="afff1"/>
                </w:pPr>
              </w:pPrChange>
            </w:pPr>
            <w:r w:rsidRPr="00AF5048">
              <w:rPr>
                <w:rFonts w:hint="eastAsia"/>
              </w:rPr>
              <w:t>1</w:t>
            </w:r>
            <w:del w:id="1000" w:author="宋 哲均" w:date="2019-08-08T13:42:00Z">
              <w:r w:rsidRPr="00AF5048" w:rsidDel="008B3EA9">
                <w:rPr>
                  <w:rFonts w:hint="eastAsia"/>
                </w:rPr>
                <w:delText xml:space="preserve"> </w:delText>
              </w:r>
            </w:del>
            <w:r w:rsidRPr="00AF5048">
              <w:rPr>
                <w:rFonts w:hint="eastAsia"/>
              </w:rPr>
              <w:t xml:space="preserve">: </w:t>
            </w:r>
            <w:ins w:id="1001" w:author="宋 哲均" w:date="2019-08-08T13:43:00Z">
              <w:r w:rsidR="008B3EA9">
                <w:t>Numeric Type</w:t>
              </w:r>
            </w:ins>
            <w:del w:id="1002" w:author="宋 哲均" w:date="2019-08-08T13:43:00Z">
              <w:r w:rsidRPr="00AF5048" w:rsidDel="008B3EA9">
                <w:rPr>
                  <w:rFonts w:hint="eastAsia"/>
                </w:rPr>
                <w:delText>数値型</w:delText>
              </w:r>
            </w:del>
          </w:p>
          <w:p w14:paraId="5A3A9B53" w14:textId="1F7527B7" w:rsidR="00EF3AD8" w:rsidRPr="00AF5048" w:rsidRDefault="00EF3AD8">
            <w:pPr>
              <w:pStyle w:val="afff1"/>
              <w:autoSpaceDE w:val="0"/>
              <w:autoSpaceDN w:val="0"/>
              <w:pPrChange w:id="1003" w:author="Seongeun Woo" w:date="2016-10-13T18:41:00Z">
                <w:pPr>
                  <w:pStyle w:val="afff1"/>
                </w:pPr>
              </w:pPrChange>
            </w:pPr>
            <w:r w:rsidRPr="00AF5048">
              <w:rPr>
                <w:rFonts w:hint="eastAsia"/>
              </w:rPr>
              <w:t>2</w:t>
            </w:r>
            <w:del w:id="1004" w:author="宋 哲均" w:date="2019-08-08T13:42:00Z">
              <w:r w:rsidRPr="00AF5048" w:rsidDel="008B3EA9">
                <w:rPr>
                  <w:rFonts w:hint="eastAsia"/>
                </w:rPr>
                <w:delText xml:space="preserve"> </w:delText>
              </w:r>
            </w:del>
            <w:r w:rsidRPr="00AF5048">
              <w:rPr>
                <w:rFonts w:hint="eastAsia"/>
              </w:rPr>
              <w:t xml:space="preserve">: </w:t>
            </w:r>
            <w:ins w:id="1005" w:author="宋 哲均" w:date="2019-08-08T13:43:00Z">
              <w:r w:rsidR="008B3EA9">
                <w:t>Character Type</w:t>
              </w:r>
            </w:ins>
            <w:del w:id="1006" w:author="宋 哲均" w:date="2019-08-08T13:43:00Z">
              <w:r w:rsidRPr="00AF5048" w:rsidDel="008B3EA9">
                <w:rPr>
                  <w:rFonts w:hint="eastAsia"/>
                </w:rPr>
                <w:delText>文字型</w:delText>
              </w:r>
            </w:del>
          </w:p>
        </w:tc>
        <w:tc>
          <w:tcPr>
            <w:tcW w:w="1171" w:type="dxa"/>
            <w:vAlign w:val="center"/>
          </w:tcPr>
          <w:p w14:paraId="15659420" w14:textId="4EC2DD03" w:rsidR="00EF3AD8" w:rsidRPr="00AF5048" w:rsidRDefault="00C36629">
            <w:pPr>
              <w:pStyle w:val="afff1"/>
              <w:autoSpaceDE w:val="0"/>
              <w:autoSpaceDN w:val="0"/>
              <w:pPrChange w:id="1007" w:author="Seongeun Woo" w:date="2016-10-13T18:41:00Z">
                <w:pPr>
                  <w:pStyle w:val="afff1"/>
                </w:pPr>
              </w:pPrChange>
            </w:pPr>
            <w:r w:rsidRPr="00AF5048">
              <w:rPr>
                <w:rFonts w:hint="eastAsia"/>
              </w:rPr>
              <w:t>NUMBER</w:t>
            </w:r>
          </w:p>
        </w:tc>
      </w:tr>
      <w:tr w:rsidR="00EF3AD8" w:rsidRPr="00AF5048" w14:paraId="72BE8F02" w14:textId="77777777" w:rsidTr="00C26188">
        <w:tc>
          <w:tcPr>
            <w:tcW w:w="1793" w:type="dxa"/>
            <w:vAlign w:val="center"/>
          </w:tcPr>
          <w:p w14:paraId="402E4F69" w14:textId="77777777" w:rsidR="00EF3AD8" w:rsidRPr="00AF5048" w:rsidRDefault="00EF3AD8">
            <w:pPr>
              <w:pStyle w:val="afff1"/>
              <w:autoSpaceDE w:val="0"/>
              <w:autoSpaceDN w:val="0"/>
              <w:pPrChange w:id="1008" w:author="Seongeun Woo" w:date="2016-10-13T18:41:00Z">
                <w:pPr>
                  <w:pStyle w:val="afff1"/>
                </w:pPr>
              </w:pPrChange>
            </w:pPr>
            <w:r w:rsidRPr="00AF5048">
              <w:rPr>
                <w:rFonts w:hint="eastAsia"/>
              </w:rPr>
              <w:t>ALIAS</w:t>
            </w:r>
          </w:p>
        </w:tc>
        <w:tc>
          <w:tcPr>
            <w:tcW w:w="4591" w:type="dxa"/>
            <w:vAlign w:val="center"/>
          </w:tcPr>
          <w:p w14:paraId="4BA94B62" w14:textId="3640083A" w:rsidR="00EF3AD8" w:rsidRPr="00AF5048" w:rsidRDefault="008B3EA9">
            <w:pPr>
              <w:pStyle w:val="afff1"/>
              <w:autoSpaceDE w:val="0"/>
              <w:autoSpaceDN w:val="0"/>
              <w:pPrChange w:id="1009" w:author="Seongeun Woo" w:date="2016-10-13T18:41:00Z">
                <w:pPr>
                  <w:pStyle w:val="afff1"/>
                </w:pPr>
              </w:pPrChange>
            </w:pPr>
            <w:ins w:id="1010" w:author="宋 哲均" w:date="2019-08-08T13:43:00Z">
              <w:r>
                <w:t>A</w:t>
              </w:r>
              <w:r w:rsidRPr="008B3EA9">
                <w:t xml:space="preserve">lias for </w:t>
              </w:r>
              <w:r>
                <w:t>a</w:t>
              </w:r>
            </w:ins>
            <w:ins w:id="1011" w:author="宋 哲均" w:date="2019-08-08T13:44:00Z">
              <w:r>
                <w:t>ttribute</w:t>
              </w:r>
            </w:ins>
            <w:del w:id="1012" w:author="宋 哲均" w:date="2019-08-08T13:43:00Z">
              <w:r w:rsidR="00EF3AD8" w:rsidRPr="00AF5048" w:rsidDel="008B3EA9">
                <w:rPr>
                  <w:rFonts w:hint="eastAsia"/>
                </w:rPr>
                <w:delText>標準項目の</w:delText>
              </w:r>
            </w:del>
            <w:ins w:id="1013" w:author="user" w:date="2016-10-14T13:10:00Z">
              <w:del w:id="1014" w:author="宋 哲均" w:date="2019-08-08T13:43:00Z">
                <w:r w:rsidR="0043287D" w:rsidDel="008B3EA9">
                  <w:rPr>
                    <w:rFonts w:hint="eastAsia"/>
                  </w:rPr>
                  <w:delText>英語</w:delText>
                </w:r>
              </w:del>
            </w:ins>
            <w:del w:id="1015" w:author="宋 哲均" w:date="2019-08-08T13:43:00Z">
              <w:r w:rsidR="00EF3AD8" w:rsidRPr="00AF5048" w:rsidDel="008B3EA9">
                <w:rPr>
                  <w:rFonts w:hint="eastAsia"/>
                </w:rPr>
                <w:delText>英文エイリアス</w:delText>
              </w:r>
            </w:del>
          </w:p>
        </w:tc>
        <w:tc>
          <w:tcPr>
            <w:tcW w:w="1687" w:type="dxa"/>
            <w:vAlign w:val="center"/>
          </w:tcPr>
          <w:p w14:paraId="38BDB915" w14:textId="77777777" w:rsidR="00EF3AD8" w:rsidRPr="00AF5048" w:rsidRDefault="00EF3AD8">
            <w:pPr>
              <w:pStyle w:val="afff1"/>
              <w:autoSpaceDE w:val="0"/>
              <w:autoSpaceDN w:val="0"/>
              <w:pPrChange w:id="1016" w:author="Seongeun Woo" w:date="2016-10-13T18:41:00Z">
                <w:pPr>
                  <w:pStyle w:val="afff1"/>
                </w:pPr>
              </w:pPrChange>
            </w:pPr>
          </w:p>
        </w:tc>
        <w:tc>
          <w:tcPr>
            <w:tcW w:w="1171" w:type="dxa"/>
            <w:vAlign w:val="center"/>
          </w:tcPr>
          <w:p w14:paraId="6172233C" w14:textId="77777777" w:rsidR="00EF3AD8" w:rsidRPr="00AF5048" w:rsidRDefault="00EF3AD8">
            <w:pPr>
              <w:pStyle w:val="afff1"/>
              <w:autoSpaceDE w:val="0"/>
              <w:autoSpaceDN w:val="0"/>
              <w:pPrChange w:id="1017" w:author="Seongeun Woo" w:date="2016-10-13T18:41:00Z">
                <w:pPr>
                  <w:pStyle w:val="afff1"/>
                </w:pPr>
              </w:pPrChange>
            </w:pPr>
            <w:r w:rsidRPr="00AF5048">
              <w:rPr>
                <w:rFonts w:hint="eastAsia"/>
              </w:rPr>
              <w:t>NVARCHAR2</w:t>
            </w:r>
          </w:p>
        </w:tc>
      </w:tr>
      <w:tr w:rsidR="00EF3AD8" w:rsidRPr="00AF5048" w14:paraId="4B9B54A4" w14:textId="77777777" w:rsidTr="00C26188">
        <w:tc>
          <w:tcPr>
            <w:tcW w:w="1793" w:type="dxa"/>
            <w:vAlign w:val="center"/>
          </w:tcPr>
          <w:p w14:paraId="1381343E" w14:textId="77777777" w:rsidR="00EF3AD8" w:rsidRPr="00AF5048" w:rsidRDefault="00EF3AD8">
            <w:pPr>
              <w:pStyle w:val="afff1"/>
              <w:autoSpaceDE w:val="0"/>
              <w:autoSpaceDN w:val="0"/>
              <w:pPrChange w:id="1018" w:author="Seongeun Woo" w:date="2016-10-13T18:41:00Z">
                <w:pPr>
                  <w:pStyle w:val="afff1"/>
                </w:pPr>
              </w:pPrChange>
            </w:pPr>
            <w:r w:rsidRPr="00AF5048">
              <w:rPr>
                <w:rFonts w:hint="eastAsia"/>
              </w:rPr>
              <w:t>DISP_ORDER</w:t>
            </w:r>
          </w:p>
        </w:tc>
        <w:tc>
          <w:tcPr>
            <w:tcW w:w="4591" w:type="dxa"/>
            <w:vAlign w:val="center"/>
          </w:tcPr>
          <w:p w14:paraId="5EBDF362" w14:textId="44905CC5" w:rsidR="00EF3AD8" w:rsidRPr="00AF5048" w:rsidRDefault="00EF3AD8">
            <w:pPr>
              <w:pStyle w:val="afff1"/>
              <w:autoSpaceDE w:val="0"/>
              <w:autoSpaceDN w:val="0"/>
              <w:pPrChange w:id="1019" w:author="Seongeun Woo" w:date="2016-10-13T18:41:00Z">
                <w:pPr>
                  <w:pStyle w:val="afff1"/>
                </w:pPr>
              </w:pPrChange>
            </w:pPr>
            <w:del w:id="1020" w:author="宋 哲均" w:date="2019-08-08T13:44:00Z">
              <w:r w:rsidRPr="00AF5048" w:rsidDel="008B3EA9">
                <w:rPr>
                  <w:rFonts w:hint="eastAsia"/>
                </w:rPr>
                <w:delText>画面表示の順序</w:delText>
              </w:r>
            </w:del>
            <w:ins w:id="1021" w:author="宋 哲均" w:date="2019-08-08T13:44:00Z">
              <w:r w:rsidR="008B3EA9">
                <w:rPr>
                  <w:rFonts w:hint="eastAsia"/>
                </w:rPr>
                <w:t>D</w:t>
              </w:r>
              <w:r w:rsidR="008B3EA9">
                <w:t>isplay Order</w:t>
              </w:r>
            </w:ins>
          </w:p>
        </w:tc>
        <w:tc>
          <w:tcPr>
            <w:tcW w:w="1687" w:type="dxa"/>
            <w:vAlign w:val="center"/>
          </w:tcPr>
          <w:p w14:paraId="382ECDAB" w14:textId="77777777" w:rsidR="00EF3AD8" w:rsidRPr="00AF5048" w:rsidRDefault="00EF3AD8">
            <w:pPr>
              <w:pStyle w:val="afff1"/>
              <w:autoSpaceDE w:val="0"/>
              <w:autoSpaceDN w:val="0"/>
              <w:pPrChange w:id="1022" w:author="Seongeun Woo" w:date="2016-10-13T18:41:00Z">
                <w:pPr>
                  <w:pStyle w:val="afff1"/>
                </w:pPr>
              </w:pPrChange>
            </w:pPr>
          </w:p>
        </w:tc>
        <w:tc>
          <w:tcPr>
            <w:tcW w:w="1171" w:type="dxa"/>
            <w:vAlign w:val="center"/>
          </w:tcPr>
          <w:p w14:paraId="7694F581" w14:textId="7FA95ACD" w:rsidR="00EF3AD8" w:rsidRPr="00AF5048" w:rsidRDefault="00C36629">
            <w:pPr>
              <w:pStyle w:val="afff1"/>
              <w:autoSpaceDE w:val="0"/>
              <w:autoSpaceDN w:val="0"/>
              <w:pPrChange w:id="1023" w:author="Seongeun Woo" w:date="2016-10-13T18:41:00Z">
                <w:pPr>
                  <w:pStyle w:val="afff1"/>
                </w:pPr>
              </w:pPrChange>
            </w:pPr>
            <w:r w:rsidRPr="00AF5048">
              <w:rPr>
                <w:rFonts w:hint="eastAsia"/>
              </w:rPr>
              <w:t>NUMBER</w:t>
            </w:r>
          </w:p>
        </w:tc>
      </w:tr>
      <w:tr w:rsidR="00EF3AD8" w:rsidRPr="00AF5048" w14:paraId="60562785" w14:textId="77777777" w:rsidTr="00C26188">
        <w:tc>
          <w:tcPr>
            <w:tcW w:w="1793" w:type="dxa"/>
            <w:vAlign w:val="center"/>
          </w:tcPr>
          <w:p w14:paraId="210AFE4F" w14:textId="77777777" w:rsidR="00EF3AD8" w:rsidRPr="00AF5048" w:rsidRDefault="00EF3AD8">
            <w:pPr>
              <w:pStyle w:val="afff1"/>
              <w:autoSpaceDE w:val="0"/>
              <w:autoSpaceDN w:val="0"/>
              <w:pPrChange w:id="1024" w:author="Seongeun Woo" w:date="2016-10-13T18:41:00Z">
                <w:pPr>
                  <w:pStyle w:val="afff1"/>
                </w:pPr>
              </w:pPrChange>
            </w:pPr>
            <w:r w:rsidRPr="00AF5048">
              <w:rPr>
                <w:rFonts w:hint="eastAsia"/>
              </w:rPr>
              <w:t>R10_DESC</w:t>
            </w:r>
          </w:p>
        </w:tc>
        <w:tc>
          <w:tcPr>
            <w:tcW w:w="4591" w:type="dxa"/>
            <w:vAlign w:val="center"/>
          </w:tcPr>
          <w:p w14:paraId="3DCAD14D" w14:textId="477102D5" w:rsidR="00EF3AD8" w:rsidRPr="00AF5048" w:rsidRDefault="00EF3AD8">
            <w:pPr>
              <w:pStyle w:val="afff1"/>
              <w:autoSpaceDE w:val="0"/>
              <w:autoSpaceDN w:val="0"/>
              <w:pPrChange w:id="1025" w:author="Seongeun Woo" w:date="2016-10-13T18:41:00Z">
                <w:pPr>
                  <w:pStyle w:val="afff1"/>
                </w:pPr>
              </w:pPrChange>
            </w:pPr>
            <w:del w:id="1026" w:author="宋 哲均" w:date="2019-08-08T13:44:00Z">
              <w:r w:rsidRPr="00AF5048" w:rsidDel="008B3EA9">
                <w:rPr>
                  <w:rFonts w:hint="eastAsia"/>
                </w:rPr>
                <w:delText>標準項目カラムについての説明</w:delText>
              </w:r>
            </w:del>
            <w:ins w:id="1027" w:author="宋 哲均" w:date="2019-08-08T13:44:00Z">
              <w:r w:rsidR="008B3EA9">
                <w:rPr>
                  <w:rFonts w:hint="eastAsia"/>
                </w:rPr>
                <w:t>D</w:t>
              </w:r>
              <w:r w:rsidR="008B3EA9">
                <w:t>escription</w:t>
              </w:r>
            </w:ins>
          </w:p>
        </w:tc>
        <w:tc>
          <w:tcPr>
            <w:tcW w:w="1687" w:type="dxa"/>
            <w:vAlign w:val="center"/>
          </w:tcPr>
          <w:p w14:paraId="28CC3E15" w14:textId="77777777" w:rsidR="00EF3AD8" w:rsidRPr="00AF5048" w:rsidRDefault="00EF3AD8">
            <w:pPr>
              <w:pStyle w:val="afff1"/>
              <w:autoSpaceDE w:val="0"/>
              <w:autoSpaceDN w:val="0"/>
              <w:pPrChange w:id="1028" w:author="Seongeun Woo" w:date="2016-10-13T18:41:00Z">
                <w:pPr>
                  <w:pStyle w:val="afff1"/>
                </w:pPr>
              </w:pPrChange>
            </w:pPr>
          </w:p>
        </w:tc>
        <w:tc>
          <w:tcPr>
            <w:tcW w:w="1171" w:type="dxa"/>
            <w:vAlign w:val="center"/>
          </w:tcPr>
          <w:p w14:paraId="3E766D91" w14:textId="77777777" w:rsidR="00EF3AD8" w:rsidRPr="00AF5048" w:rsidRDefault="00EF3AD8">
            <w:pPr>
              <w:pStyle w:val="afff1"/>
              <w:autoSpaceDE w:val="0"/>
              <w:autoSpaceDN w:val="0"/>
              <w:pPrChange w:id="1029" w:author="Seongeun Woo" w:date="2016-10-13T18:41:00Z">
                <w:pPr>
                  <w:pStyle w:val="afff1"/>
                </w:pPr>
              </w:pPrChange>
            </w:pPr>
            <w:r w:rsidRPr="00AF5048">
              <w:rPr>
                <w:rFonts w:hint="eastAsia"/>
              </w:rPr>
              <w:t>NVARCHAR2</w:t>
            </w:r>
          </w:p>
        </w:tc>
      </w:tr>
      <w:tr w:rsidR="00EF3AD8" w:rsidRPr="00AF5048" w14:paraId="4A279B63" w14:textId="77777777" w:rsidTr="00C26188">
        <w:tc>
          <w:tcPr>
            <w:tcW w:w="1793" w:type="dxa"/>
            <w:vAlign w:val="center"/>
          </w:tcPr>
          <w:p w14:paraId="6436FCF8" w14:textId="77777777" w:rsidR="00EF3AD8" w:rsidRPr="00AF5048" w:rsidRDefault="00EF3AD8">
            <w:pPr>
              <w:pStyle w:val="afff1"/>
              <w:autoSpaceDE w:val="0"/>
              <w:autoSpaceDN w:val="0"/>
              <w:pPrChange w:id="1030" w:author="Seongeun Woo" w:date="2016-10-13T18:41:00Z">
                <w:pPr>
                  <w:pStyle w:val="afff1"/>
                </w:pPr>
              </w:pPrChange>
            </w:pPr>
            <w:r w:rsidRPr="00AF5048">
              <w:rPr>
                <w:rFonts w:hint="eastAsia"/>
              </w:rPr>
              <w:t>RULE_KBN</w:t>
            </w:r>
          </w:p>
        </w:tc>
        <w:tc>
          <w:tcPr>
            <w:tcW w:w="4591" w:type="dxa"/>
            <w:vAlign w:val="center"/>
          </w:tcPr>
          <w:p w14:paraId="2C93A643" w14:textId="4DE4539B" w:rsidR="008B3EA9" w:rsidRPr="00AF5048" w:rsidRDefault="00C36629">
            <w:pPr>
              <w:pStyle w:val="afff1"/>
              <w:autoSpaceDE w:val="0"/>
              <w:autoSpaceDN w:val="0"/>
              <w:pPrChange w:id="1031" w:author="Seongeun Woo" w:date="2016-10-13T18:41:00Z">
                <w:pPr>
                  <w:pStyle w:val="afff1"/>
                </w:pPr>
              </w:pPrChange>
            </w:pPr>
            <w:del w:id="1032" w:author="宋 哲均" w:date="2019-08-09T13:38:00Z">
              <w:r w:rsidRPr="00AF5048" w:rsidDel="009460DD">
                <w:rPr>
                  <w:rFonts w:hint="eastAsia"/>
                </w:rPr>
                <w:delText>標準項目の実行ルール、入力項目の</w:delText>
              </w:r>
              <w:r w:rsidR="00EF3AD8" w:rsidRPr="00AF5048" w:rsidDel="009460DD">
                <w:rPr>
                  <w:rFonts w:hint="eastAsia"/>
                </w:rPr>
                <w:delText>区分値</w:delText>
              </w:r>
            </w:del>
            <w:ins w:id="1033" w:author="宋 哲均" w:date="2019-08-09T13:36:00Z">
              <w:r w:rsidR="009460DD">
                <w:t>Code</w:t>
              </w:r>
            </w:ins>
            <w:ins w:id="1034" w:author="宋 哲均" w:date="2019-08-09T13:37:00Z">
              <w:r w:rsidR="009460DD">
                <w:t xml:space="preserve"> Values that d</w:t>
              </w:r>
            </w:ins>
            <w:ins w:id="1035" w:author="宋 哲均" w:date="2019-08-08T13:45:00Z">
              <w:r w:rsidR="008B3EA9">
                <w:t xml:space="preserve">istinguish </w:t>
              </w:r>
            </w:ins>
            <w:ins w:id="1036" w:author="宋 哲均" w:date="2019-08-09T13:37:00Z">
              <w:r w:rsidR="009460DD">
                <w:t>Attribute’s ex</w:t>
              </w:r>
            </w:ins>
            <w:ins w:id="1037" w:author="宋 哲均" w:date="2019-08-09T13:38:00Z">
              <w:r w:rsidR="009460DD">
                <w:t>tra type. For examples,</w:t>
              </w:r>
            </w:ins>
            <w:ins w:id="1038" w:author="宋 哲均" w:date="2019-08-09T13:37:00Z">
              <w:r w:rsidR="009460DD">
                <w:t xml:space="preserve"> </w:t>
              </w:r>
            </w:ins>
            <w:ins w:id="1039" w:author="宋 哲均" w:date="2019-08-08T13:46:00Z">
              <w:r w:rsidR="008B3EA9">
                <w:t>E</w:t>
              </w:r>
            </w:ins>
            <w:ins w:id="1040" w:author="宋 哲均" w:date="2019-08-08T13:45:00Z">
              <w:r w:rsidR="008B3EA9" w:rsidRPr="008B3EA9">
                <w:t xml:space="preserve">xecution </w:t>
              </w:r>
            </w:ins>
            <w:ins w:id="1041" w:author="宋 哲均" w:date="2019-08-08T13:46:00Z">
              <w:r w:rsidR="008B3EA9">
                <w:t>R</w:t>
              </w:r>
            </w:ins>
            <w:ins w:id="1042" w:author="宋 哲均" w:date="2019-08-08T13:45:00Z">
              <w:r w:rsidR="008B3EA9" w:rsidRPr="008B3EA9">
                <w:t>ule</w:t>
              </w:r>
              <w:r w:rsidR="008B3EA9">
                <w:t xml:space="preserve"> and </w:t>
              </w:r>
            </w:ins>
            <w:ins w:id="1043" w:author="宋 哲均" w:date="2019-08-08T13:46:00Z">
              <w:r w:rsidR="008B3EA9">
                <w:t>Input Item</w:t>
              </w:r>
            </w:ins>
            <w:ins w:id="1044" w:author="宋 哲均" w:date="2019-08-09T13:38:00Z">
              <w:r w:rsidR="009460DD">
                <w:t>.</w:t>
              </w:r>
            </w:ins>
          </w:p>
        </w:tc>
        <w:tc>
          <w:tcPr>
            <w:tcW w:w="1687" w:type="dxa"/>
            <w:vAlign w:val="center"/>
          </w:tcPr>
          <w:p w14:paraId="375E2EF5" w14:textId="0A5AA902" w:rsidR="00EF3AD8" w:rsidRPr="00AF5048" w:rsidRDefault="00EF3AD8">
            <w:pPr>
              <w:pStyle w:val="afff1"/>
              <w:autoSpaceDE w:val="0"/>
              <w:autoSpaceDN w:val="0"/>
              <w:pPrChange w:id="1045" w:author="Seongeun Woo" w:date="2016-10-13T18:41:00Z">
                <w:pPr>
                  <w:pStyle w:val="afff1"/>
                </w:pPr>
              </w:pPrChange>
            </w:pPr>
            <w:r w:rsidRPr="00AF5048">
              <w:rPr>
                <w:rFonts w:hint="eastAsia"/>
              </w:rPr>
              <w:t>0</w:t>
            </w:r>
            <w:del w:id="1046" w:author="宋 哲均" w:date="2019-08-08T13:46:00Z">
              <w:r w:rsidRPr="00AF5048" w:rsidDel="008B3EA9">
                <w:rPr>
                  <w:rFonts w:hint="eastAsia"/>
                </w:rPr>
                <w:delText xml:space="preserve"> </w:delText>
              </w:r>
            </w:del>
            <w:r w:rsidRPr="00AF5048">
              <w:rPr>
                <w:rFonts w:hint="eastAsia"/>
              </w:rPr>
              <w:t xml:space="preserve">: </w:t>
            </w:r>
            <w:ins w:id="1047" w:author="宋 哲均" w:date="2019-08-08T13:46:00Z">
              <w:r w:rsidR="008B3EA9">
                <w:rPr>
                  <w:rFonts w:hint="eastAsia"/>
                </w:rPr>
                <w:t>N</w:t>
              </w:r>
              <w:r w:rsidR="008B3EA9">
                <w:t>one</w:t>
              </w:r>
            </w:ins>
            <w:del w:id="1048" w:author="宋 哲均" w:date="2019-08-08T13:46:00Z">
              <w:r w:rsidRPr="00AF5048" w:rsidDel="008B3EA9">
                <w:rPr>
                  <w:rFonts w:hint="eastAsia"/>
                </w:rPr>
                <w:delText>該当なし</w:delText>
              </w:r>
            </w:del>
          </w:p>
          <w:p w14:paraId="333C45F2" w14:textId="79E57629" w:rsidR="00EF3AD8" w:rsidRPr="00AF5048" w:rsidRDefault="00EF3AD8">
            <w:pPr>
              <w:pStyle w:val="afff1"/>
              <w:autoSpaceDE w:val="0"/>
              <w:autoSpaceDN w:val="0"/>
              <w:pPrChange w:id="1049" w:author="Seongeun Woo" w:date="2016-10-13T18:41:00Z">
                <w:pPr>
                  <w:pStyle w:val="afff1"/>
                </w:pPr>
              </w:pPrChange>
            </w:pPr>
            <w:r w:rsidRPr="00AF5048">
              <w:rPr>
                <w:rFonts w:hint="eastAsia"/>
              </w:rPr>
              <w:t>1</w:t>
            </w:r>
            <w:del w:id="1050" w:author="宋 哲均" w:date="2019-08-08T13:46:00Z">
              <w:r w:rsidRPr="00AF5048" w:rsidDel="008B3EA9">
                <w:rPr>
                  <w:rFonts w:hint="eastAsia"/>
                </w:rPr>
                <w:delText xml:space="preserve"> </w:delText>
              </w:r>
            </w:del>
            <w:r w:rsidRPr="00AF5048">
              <w:rPr>
                <w:rFonts w:hint="eastAsia"/>
              </w:rPr>
              <w:t xml:space="preserve">: </w:t>
            </w:r>
            <w:del w:id="1051" w:author="宋 哲均" w:date="2019-08-08T13:46:00Z">
              <w:r w:rsidRPr="00AF5048" w:rsidDel="008B3EA9">
                <w:rPr>
                  <w:rFonts w:hint="eastAsia"/>
                </w:rPr>
                <w:delText>入力</w:delText>
              </w:r>
              <w:r w:rsidR="00C36629" w:rsidRPr="00AF5048" w:rsidDel="008B3EA9">
                <w:rPr>
                  <w:rFonts w:hint="eastAsia"/>
                </w:rPr>
                <w:delText>項目</w:delText>
              </w:r>
            </w:del>
            <w:ins w:id="1052" w:author="宋 哲均" w:date="2019-08-08T13:46:00Z">
              <w:r w:rsidR="008B3EA9">
                <w:rPr>
                  <w:rFonts w:hint="eastAsia"/>
                </w:rPr>
                <w:t>I</w:t>
              </w:r>
              <w:r w:rsidR="008B3EA9">
                <w:t>nput Item</w:t>
              </w:r>
            </w:ins>
          </w:p>
          <w:p w14:paraId="2A541FB2" w14:textId="31353DC3" w:rsidR="00EF3AD8" w:rsidRPr="00AF5048" w:rsidRDefault="00EF3AD8">
            <w:pPr>
              <w:pStyle w:val="afff1"/>
              <w:autoSpaceDE w:val="0"/>
              <w:autoSpaceDN w:val="0"/>
              <w:pPrChange w:id="1053" w:author="Seongeun Woo" w:date="2016-10-13T18:41:00Z">
                <w:pPr>
                  <w:pStyle w:val="afff1"/>
                </w:pPr>
              </w:pPrChange>
            </w:pPr>
            <w:r w:rsidRPr="00AF5048">
              <w:rPr>
                <w:rFonts w:hint="eastAsia"/>
              </w:rPr>
              <w:t>2</w:t>
            </w:r>
            <w:del w:id="1054" w:author="宋 哲均" w:date="2019-08-08T13:46:00Z">
              <w:r w:rsidRPr="00AF5048" w:rsidDel="008B3EA9">
                <w:rPr>
                  <w:rFonts w:hint="eastAsia"/>
                </w:rPr>
                <w:delText xml:space="preserve"> </w:delText>
              </w:r>
            </w:del>
            <w:r w:rsidRPr="00AF5048">
              <w:rPr>
                <w:rFonts w:hint="eastAsia"/>
              </w:rPr>
              <w:t xml:space="preserve">: </w:t>
            </w:r>
            <w:del w:id="1055" w:author="宋 哲均" w:date="2019-08-08T13:46:00Z">
              <w:r w:rsidRPr="00AF5048" w:rsidDel="008B3EA9">
                <w:rPr>
                  <w:rFonts w:hint="eastAsia"/>
                </w:rPr>
                <w:delText>実行ルール</w:delText>
              </w:r>
            </w:del>
            <w:ins w:id="1056" w:author="宋 哲均" w:date="2019-08-08T13:46:00Z">
              <w:r w:rsidR="008B3EA9">
                <w:rPr>
                  <w:rFonts w:hint="eastAsia"/>
                </w:rPr>
                <w:t>E</w:t>
              </w:r>
              <w:r w:rsidR="008B3EA9">
                <w:t>xecution Rule</w:t>
              </w:r>
            </w:ins>
          </w:p>
        </w:tc>
        <w:tc>
          <w:tcPr>
            <w:tcW w:w="1171" w:type="dxa"/>
            <w:vAlign w:val="center"/>
          </w:tcPr>
          <w:p w14:paraId="7850ADC7" w14:textId="1B0DCFF0" w:rsidR="00EF3AD8" w:rsidRPr="00AF5048" w:rsidRDefault="00C36629">
            <w:pPr>
              <w:pStyle w:val="afff1"/>
              <w:autoSpaceDE w:val="0"/>
              <w:autoSpaceDN w:val="0"/>
              <w:pPrChange w:id="1057" w:author="Seongeun Woo" w:date="2016-10-13T18:41:00Z">
                <w:pPr>
                  <w:pStyle w:val="afff1"/>
                </w:pPr>
              </w:pPrChange>
            </w:pPr>
            <w:r w:rsidRPr="00AF5048">
              <w:rPr>
                <w:rFonts w:hint="eastAsia"/>
              </w:rPr>
              <w:t>NUMBER</w:t>
            </w:r>
          </w:p>
        </w:tc>
      </w:tr>
      <w:tr w:rsidR="00EF3AD8" w:rsidRPr="00AF5048" w14:paraId="0403A07B" w14:textId="77777777" w:rsidTr="00C26188">
        <w:tc>
          <w:tcPr>
            <w:tcW w:w="1793" w:type="dxa"/>
            <w:vAlign w:val="center"/>
          </w:tcPr>
          <w:p w14:paraId="6C80F49C" w14:textId="77777777" w:rsidR="00EF3AD8" w:rsidRPr="00AF5048" w:rsidRDefault="00EF3AD8">
            <w:pPr>
              <w:pStyle w:val="afff1"/>
              <w:autoSpaceDE w:val="0"/>
              <w:autoSpaceDN w:val="0"/>
              <w:pPrChange w:id="1058" w:author="Seongeun Woo" w:date="2016-10-13T18:41:00Z">
                <w:pPr>
                  <w:pStyle w:val="afff1"/>
                </w:pPr>
              </w:pPrChange>
            </w:pPr>
            <w:r w:rsidRPr="00AF5048">
              <w:rPr>
                <w:rFonts w:hint="eastAsia"/>
              </w:rPr>
              <w:t>GROUPSEQ</w:t>
            </w:r>
          </w:p>
        </w:tc>
        <w:tc>
          <w:tcPr>
            <w:tcW w:w="4591" w:type="dxa"/>
            <w:vAlign w:val="center"/>
          </w:tcPr>
          <w:p w14:paraId="2A350819" w14:textId="054FA635" w:rsidR="00EF3AD8" w:rsidRPr="00AF5048" w:rsidRDefault="008B3EA9">
            <w:pPr>
              <w:pStyle w:val="afff1"/>
              <w:autoSpaceDE w:val="0"/>
              <w:autoSpaceDN w:val="0"/>
              <w:pPrChange w:id="1059" w:author="Seongeun Woo" w:date="2016-10-13T18:41:00Z">
                <w:pPr>
                  <w:pStyle w:val="afff1"/>
                </w:pPr>
              </w:pPrChange>
            </w:pPr>
            <w:ins w:id="1060" w:author="宋 哲均" w:date="2019-08-08T13:47:00Z">
              <w:r>
                <w:rPr>
                  <w:rFonts w:hint="eastAsia"/>
                </w:rPr>
                <w:t>U</w:t>
              </w:r>
              <w:r>
                <w:t>nused</w:t>
              </w:r>
            </w:ins>
            <w:del w:id="1061" w:author="宋 哲均" w:date="2019-08-08T13:47:00Z">
              <w:r w:rsidR="00EF3AD8" w:rsidRPr="00AF5048" w:rsidDel="008B3EA9">
                <w:rPr>
                  <w:rFonts w:hint="eastAsia"/>
                </w:rPr>
                <w:delText>未使用</w:delText>
              </w:r>
            </w:del>
          </w:p>
        </w:tc>
        <w:tc>
          <w:tcPr>
            <w:tcW w:w="1687" w:type="dxa"/>
            <w:vAlign w:val="center"/>
          </w:tcPr>
          <w:p w14:paraId="4F8471A3" w14:textId="77777777" w:rsidR="00EF3AD8" w:rsidRPr="00AF5048" w:rsidRDefault="00EF3AD8">
            <w:pPr>
              <w:pStyle w:val="afff1"/>
              <w:autoSpaceDE w:val="0"/>
              <w:autoSpaceDN w:val="0"/>
              <w:pPrChange w:id="1062" w:author="Seongeun Woo" w:date="2016-10-13T18:41:00Z">
                <w:pPr>
                  <w:pStyle w:val="afff1"/>
                </w:pPr>
              </w:pPrChange>
            </w:pPr>
          </w:p>
        </w:tc>
        <w:tc>
          <w:tcPr>
            <w:tcW w:w="1171" w:type="dxa"/>
            <w:vAlign w:val="center"/>
          </w:tcPr>
          <w:p w14:paraId="270849CA" w14:textId="168F4ADD" w:rsidR="00EF3AD8" w:rsidRPr="00AF5048" w:rsidRDefault="00C36629">
            <w:pPr>
              <w:pStyle w:val="afff1"/>
              <w:autoSpaceDE w:val="0"/>
              <w:autoSpaceDN w:val="0"/>
              <w:pPrChange w:id="1063" w:author="Seongeun Woo" w:date="2016-10-13T18:41:00Z">
                <w:pPr>
                  <w:pStyle w:val="afff1"/>
                </w:pPr>
              </w:pPrChange>
            </w:pPr>
            <w:r w:rsidRPr="00AF5048">
              <w:rPr>
                <w:rFonts w:hint="eastAsia"/>
              </w:rPr>
              <w:t>NUMBER</w:t>
            </w:r>
          </w:p>
        </w:tc>
      </w:tr>
      <w:tr w:rsidR="00EF3AD8" w:rsidRPr="00AF5048" w14:paraId="3519C874" w14:textId="77777777" w:rsidTr="00C26188">
        <w:tc>
          <w:tcPr>
            <w:tcW w:w="1793" w:type="dxa"/>
            <w:vAlign w:val="center"/>
          </w:tcPr>
          <w:p w14:paraId="1A3036D9" w14:textId="77777777" w:rsidR="00EF3AD8" w:rsidRPr="00AF5048" w:rsidRDefault="00EF3AD8">
            <w:pPr>
              <w:pStyle w:val="afff1"/>
              <w:autoSpaceDE w:val="0"/>
              <w:autoSpaceDN w:val="0"/>
              <w:pPrChange w:id="1064" w:author="Seongeun Woo" w:date="2016-10-13T18:41:00Z">
                <w:pPr>
                  <w:pStyle w:val="afff1"/>
                </w:pPr>
              </w:pPrChange>
            </w:pPr>
            <w:r w:rsidRPr="00AF5048">
              <w:rPr>
                <w:rFonts w:hint="eastAsia"/>
              </w:rPr>
              <w:t>VKEY_GROUPSEQ</w:t>
            </w:r>
          </w:p>
        </w:tc>
        <w:tc>
          <w:tcPr>
            <w:tcW w:w="4591" w:type="dxa"/>
            <w:vAlign w:val="center"/>
          </w:tcPr>
          <w:p w14:paraId="46B4E418" w14:textId="52743FFF" w:rsidR="00EF3AD8" w:rsidRPr="00AF5048" w:rsidRDefault="008B3EA9">
            <w:pPr>
              <w:pStyle w:val="afff1"/>
              <w:autoSpaceDE w:val="0"/>
              <w:autoSpaceDN w:val="0"/>
              <w:pPrChange w:id="1065" w:author="Seongeun Woo" w:date="2016-10-13T18:41:00Z">
                <w:pPr>
                  <w:pStyle w:val="afff1"/>
                </w:pPr>
              </w:pPrChange>
            </w:pPr>
            <w:ins w:id="1066" w:author="宋 哲均" w:date="2019-08-08T13:47:00Z">
              <w:r>
                <w:rPr>
                  <w:rFonts w:hint="eastAsia"/>
                </w:rPr>
                <w:t>U</w:t>
              </w:r>
              <w:r>
                <w:t>nused</w:t>
              </w:r>
            </w:ins>
            <w:del w:id="1067" w:author="宋 哲均" w:date="2019-08-08T13:47:00Z">
              <w:r w:rsidR="00EF3AD8" w:rsidRPr="00AF5048" w:rsidDel="008B3EA9">
                <w:rPr>
                  <w:rFonts w:hint="eastAsia"/>
                </w:rPr>
                <w:delText>未使用</w:delText>
              </w:r>
            </w:del>
          </w:p>
        </w:tc>
        <w:tc>
          <w:tcPr>
            <w:tcW w:w="1687" w:type="dxa"/>
            <w:vAlign w:val="center"/>
          </w:tcPr>
          <w:p w14:paraId="249F4E94" w14:textId="77777777" w:rsidR="00EF3AD8" w:rsidRPr="00AF5048" w:rsidRDefault="00EF3AD8">
            <w:pPr>
              <w:pStyle w:val="afff1"/>
              <w:autoSpaceDE w:val="0"/>
              <w:autoSpaceDN w:val="0"/>
              <w:pPrChange w:id="1068" w:author="Seongeun Woo" w:date="2016-10-13T18:41:00Z">
                <w:pPr>
                  <w:pStyle w:val="afff1"/>
                </w:pPr>
              </w:pPrChange>
            </w:pPr>
          </w:p>
        </w:tc>
        <w:tc>
          <w:tcPr>
            <w:tcW w:w="1171" w:type="dxa"/>
            <w:vAlign w:val="center"/>
          </w:tcPr>
          <w:p w14:paraId="0E963FC9" w14:textId="7E318EEC" w:rsidR="00EF3AD8" w:rsidRPr="00AF5048" w:rsidRDefault="00C36629">
            <w:pPr>
              <w:pStyle w:val="afff1"/>
              <w:autoSpaceDE w:val="0"/>
              <w:autoSpaceDN w:val="0"/>
              <w:pPrChange w:id="1069" w:author="Seongeun Woo" w:date="2016-10-13T18:41:00Z">
                <w:pPr>
                  <w:pStyle w:val="afff1"/>
                </w:pPr>
              </w:pPrChange>
            </w:pPr>
            <w:r w:rsidRPr="00AF5048">
              <w:rPr>
                <w:rFonts w:hint="eastAsia"/>
              </w:rPr>
              <w:t>NUMBER</w:t>
            </w:r>
          </w:p>
        </w:tc>
      </w:tr>
      <w:tr w:rsidR="00EF3AD8" w:rsidRPr="00AF5048" w14:paraId="0FD45EE9" w14:textId="77777777" w:rsidTr="00C26188">
        <w:tc>
          <w:tcPr>
            <w:tcW w:w="1793" w:type="dxa"/>
            <w:vAlign w:val="center"/>
          </w:tcPr>
          <w:p w14:paraId="392BDA17" w14:textId="77777777" w:rsidR="00EF3AD8" w:rsidRPr="00AF5048" w:rsidRDefault="00EF3AD8">
            <w:pPr>
              <w:pStyle w:val="afff1"/>
              <w:autoSpaceDE w:val="0"/>
              <w:autoSpaceDN w:val="0"/>
              <w:pPrChange w:id="1070" w:author="Seongeun Woo" w:date="2016-10-13T18:41:00Z">
                <w:pPr>
                  <w:pStyle w:val="afff1"/>
                </w:pPr>
              </w:pPrChange>
            </w:pPr>
            <w:r w:rsidRPr="00AF5048">
              <w:rPr>
                <w:rFonts w:hint="eastAsia"/>
              </w:rPr>
              <w:t>CODE_ORDER</w:t>
            </w:r>
          </w:p>
        </w:tc>
        <w:tc>
          <w:tcPr>
            <w:tcW w:w="4591" w:type="dxa"/>
            <w:vAlign w:val="center"/>
          </w:tcPr>
          <w:p w14:paraId="625A76ED" w14:textId="68868B15" w:rsidR="008B3EA9" w:rsidRPr="00AF5048" w:rsidRDefault="00EF3AD8">
            <w:pPr>
              <w:pStyle w:val="afff1"/>
              <w:autoSpaceDE w:val="0"/>
              <w:autoSpaceDN w:val="0"/>
              <w:pPrChange w:id="1071" w:author="Seongeun Woo" w:date="2016-10-13T18:41:00Z">
                <w:pPr>
                  <w:pStyle w:val="afff1"/>
                </w:pPr>
              </w:pPrChange>
            </w:pPr>
            <w:del w:id="1072" w:author="宋 哲均" w:date="2019-08-08T13:48:00Z">
              <w:r w:rsidRPr="00AF5048" w:rsidDel="008B3EA9">
                <w:rPr>
                  <w:rFonts w:hint="eastAsia"/>
                </w:rPr>
                <w:delText>標準項目がコード採番に使用時の表示順序</w:delText>
              </w:r>
            </w:del>
            <w:ins w:id="1073" w:author="宋 哲均" w:date="2019-08-08T13:47:00Z">
              <w:r w:rsidR="008B3EA9" w:rsidRPr="008B3EA9">
                <w:t xml:space="preserve">Display order when </w:t>
              </w:r>
            </w:ins>
            <w:ins w:id="1074" w:author="宋 哲均" w:date="2019-08-08T13:48:00Z">
              <w:r w:rsidR="008B3EA9">
                <w:t>attributes</w:t>
              </w:r>
            </w:ins>
            <w:ins w:id="1075" w:author="宋 哲均" w:date="2019-08-08T13:47:00Z">
              <w:r w:rsidR="008B3EA9" w:rsidRPr="008B3EA9">
                <w:t xml:space="preserve"> are used for code numbering</w:t>
              </w:r>
            </w:ins>
          </w:p>
        </w:tc>
        <w:tc>
          <w:tcPr>
            <w:tcW w:w="1687" w:type="dxa"/>
            <w:vAlign w:val="center"/>
          </w:tcPr>
          <w:p w14:paraId="43914261" w14:textId="77777777" w:rsidR="00EF3AD8" w:rsidRPr="00AF5048" w:rsidRDefault="00EF3AD8">
            <w:pPr>
              <w:pStyle w:val="afff1"/>
              <w:autoSpaceDE w:val="0"/>
              <w:autoSpaceDN w:val="0"/>
              <w:pPrChange w:id="1076" w:author="Seongeun Woo" w:date="2016-10-13T18:41:00Z">
                <w:pPr>
                  <w:pStyle w:val="afff1"/>
                </w:pPr>
              </w:pPrChange>
            </w:pPr>
          </w:p>
        </w:tc>
        <w:tc>
          <w:tcPr>
            <w:tcW w:w="1171" w:type="dxa"/>
            <w:vAlign w:val="center"/>
          </w:tcPr>
          <w:p w14:paraId="36AC6CBD" w14:textId="45635A8A" w:rsidR="00EF3AD8" w:rsidRPr="00AF5048" w:rsidRDefault="00C36629">
            <w:pPr>
              <w:pStyle w:val="afff1"/>
              <w:autoSpaceDE w:val="0"/>
              <w:autoSpaceDN w:val="0"/>
              <w:pPrChange w:id="1077" w:author="Seongeun Woo" w:date="2016-10-13T18:41:00Z">
                <w:pPr>
                  <w:pStyle w:val="afff1"/>
                </w:pPr>
              </w:pPrChange>
            </w:pPr>
            <w:r w:rsidRPr="00AF5048">
              <w:rPr>
                <w:rFonts w:hint="eastAsia"/>
              </w:rPr>
              <w:t>NUMBER</w:t>
            </w:r>
          </w:p>
        </w:tc>
      </w:tr>
      <w:tr w:rsidR="00EF3AD8" w:rsidRPr="00AF5048" w14:paraId="559D3F7B" w14:textId="77777777" w:rsidTr="00C26188">
        <w:tc>
          <w:tcPr>
            <w:tcW w:w="1793" w:type="dxa"/>
            <w:vAlign w:val="center"/>
          </w:tcPr>
          <w:p w14:paraId="6149D8B9" w14:textId="77777777" w:rsidR="00EF3AD8" w:rsidRPr="00AF5048" w:rsidRDefault="00EF3AD8">
            <w:pPr>
              <w:pStyle w:val="afff1"/>
              <w:autoSpaceDE w:val="0"/>
              <w:autoSpaceDN w:val="0"/>
              <w:pPrChange w:id="1078" w:author="Seongeun Woo" w:date="2016-10-13T18:41:00Z">
                <w:pPr>
                  <w:pStyle w:val="afff1"/>
                </w:pPr>
              </w:pPrChange>
            </w:pPr>
            <w:r w:rsidRPr="00AF5048">
              <w:rPr>
                <w:rFonts w:hint="eastAsia"/>
              </w:rPr>
              <w:t>READ_ONLY</w:t>
            </w:r>
          </w:p>
        </w:tc>
        <w:tc>
          <w:tcPr>
            <w:tcW w:w="4591" w:type="dxa"/>
            <w:vAlign w:val="center"/>
          </w:tcPr>
          <w:p w14:paraId="690C275E" w14:textId="376A4DC9" w:rsidR="00EF3AD8" w:rsidRPr="00AF5048" w:rsidRDefault="00EF3AD8">
            <w:pPr>
              <w:pStyle w:val="afff1"/>
              <w:autoSpaceDE w:val="0"/>
              <w:autoSpaceDN w:val="0"/>
              <w:pPrChange w:id="1079" w:author="Seongeun Woo" w:date="2016-10-13T18:41:00Z">
                <w:pPr>
                  <w:pStyle w:val="afff1"/>
                </w:pPr>
              </w:pPrChange>
            </w:pPr>
            <w:del w:id="1080" w:author="宋 哲均" w:date="2019-08-08T13:48:00Z">
              <w:r w:rsidRPr="00AF5048" w:rsidDel="006D48E0">
                <w:rPr>
                  <w:rFonts w:hint="eastAsia"/>
                </w:rPr>
                <w:delText>標準項目の読み取り専用設定</w:delText>
              </w:r>
            </w:del>
            <w:ins w:id="1081" w:author="宋 哲均" w:date="2019-08-08T13:48:00Z">
              <w:r w:rsidR="006D48E0">
                <w:rPr>
                  <w:rFonts w:hint="eastAsia"/>
                </w:rPr>
                <w:t>R</w:t>
              </w:r>
              <w:r w:rsidR="008B3EA9" w:rsidRPr="008B3EA9">
                <w:t>ead-only setting</w:t>
              </w:r>
            </w:ins>
          </w:p>
        </w:tc>
        <w:tc>
          <w:tcPr>
            <w:tcW w:w="1687" w:type="dxa"/>
            <w:vAlign w:val="center"/>
          </w:tcPr>
          <w:p w14:paraId="124F2C26" w14:textId="77777777" w:rsidR="00EF3AD8" w:rsidRPr="00AF5048" w:rsidRDefault="00EF3AD8">
            <w:pPr>
              <w:pStyle w:val="afff1"/>
              <w:autoSpaceDE w:val="0"/>
              <w:autoSpaceDN w:val="0"/>
              <w:pPrChange w:id="1082" w:author="Seongeun Woo" w:date="2016-10-13T18:41:00Z">
                <w:pPr>
                  <w:pStyle w:val="afff1"/>
                </w:pPr>
              </w:pPrChange>
            </w:pPr>
          </w:p>
        </w:tc>
        <w:tc>
          <w:tcPr>
            <w:tcW w:w="1171" w:type="dxa"/>
            <w:vAlign w:val="center"/>
          </w:tcPr>
          <w:p w14:paraId="025D6FF8" w14:textId="77777777" w:rsidR="00EF3AD8" w:rsidRPr="00AF5048" w:rsidRDefault="00EF3AD8">
            <w:pPr>
              <w:pStyle w:val="afff1"/>
              <w:autoSpaceDE w:val="0"/>
              <w:autoSpaceDN w:val="0"/>
              <w:pPrChange w:id="1083" w:author="Seongeun Woo" w:date="2016-10-13T18:41:00Z">
                <w:pPr>
                  <w:pStyle w:val="afff1"/>
                </w:pPr>
              </w:pPrChange>
            </w:pPr>
            <w:r w:rsidRPr="00AF5048">
              <w:rPr>
                <w:rFonts w:hint="eastAsia"/>
              </w:rPr>
              <w:t>CHAR</w:t>
            </w:r>
          </w:p>
        </w:tc>
      </w:tr>
      <w:tr w:rsidR="00EF3AD8" w:rsidRPr="00AF5048" w14:paraId="60D1148A" w14:textId="77777777" w:rsidTr="00C26188">
        <w:tc>
          <w:tcPr>
            <w:tcW w:w="1793" w:type="dxa"/>
            <w:vAlign w:val="center"/>
          </w:tcPr>
          <w:p w14:paraId="0C9928FB" w14:textId="77777777" w:rsidR="00EF3AD8" w:rsidRPr="00AF5048" w:rsidRDefault="00EF3AD8">
            <w:pPr>
              <w:pStyle w:val="afff1"/>
              <w:autoSpaceDE w:val="0"/>
              <w:autoSpaceDN w:val="0"/>
              <w:pPrChange w:id="1084" w:author="Seongeun Woo" w:date="2016-10-13T18:41:00Z">
                <w:pPr>
                  <w:pStyle w:val="afff1"/>
                </w:pPr>
              </w:pPrChange>
            </w:pPr>
            <w:r w:rsidRPr="00AF5048">
              <w:rPr>
                <w:rFonts w:hint="eastAsia"/>
              </w:rPr>
              <w:t>REQ_YN</w:t>
            </w:r>
          </w:p>
        </w:tc>
        <w:tc>
          <w:tcPr>
            <w:tcW w:w="4591" w:type="dxa"/>
            <w:vAlign w:val="center"/>
          </w:tcPr>
          <w:p w14:paraId="6AC5E0C0" w14:textId="76C6ED6A" w:rsidR="00EF3AD8" w:rsidRPr="00AF5048" w:rsidRDefault="006D48E0">
            <w:pPr>
              <w:pStyle w:val="afff1"/>
              <w:autoSpaceDE w:val="0"/>
              <w:autoSpaceDN w:val="0"/>
              <w:pPrChange w:id="1085" w:author="Seongeun Woo" w:date="2016-10-13T18:41:00Z">
                <w:pPr>
                  <w:pStyle w:val="afff1"/>
                </w:pPr>
              </w:pPrChange>
            </w:pPr>
            <w:ins w:id="1086" w:author="宋 哲均" w:date="2019-08-08T13:49:00Z">
              <w:r w:rsidRPr="006D48E0">
                <w:t>Required setting</w:t>
              </w:r>
            </w:ins>
            <w:del w:id="1087" w:author="宋 哲均" w:date="2019-08-08T13:49:00Z">
              <w:r w:rsidR="00EF3AD8" w:rsidRPr="00AF5048" w:rsidDel="006D48E0">
                <w:rPr>
                  <w:rFonts w:hint="eastAsia"/>
                </w:rPr>
                <w:delText>標準項目の必須設定</w:delText>
              </w:r>
            </w:del>
          </w:p>
        </w:tc>
        <w:tc>
          <w:tcPr>
            <w:tcW w:w="1687" w:type="dxa"/>
            <w:vAlign w:val="center"/>
          </w:tcPr>
          <w:p w14:paraId="444C0F19" w14:textId="77777777" w:rsidR="00EF3AD8" w:rsidRPr="00AF5048" w:rsidRDefault="00EF3AD8">
            <w:pPr>
              <w:pStyle w:val="afff1"/>
              <w:autoSpaceDE w:val="0"/>
              <w:autoSpaceDN w:val="0"/>
              <w:pPrChange w:id="1088" w:author="Seongeun Woo" w:date="2016-10-13T18:41:00Z">
                <w:pPr>
                  <w:pStyle w:val="afff1"/>
                </w:pPr>
              </w:pPrChange>
            </w:pPr>
          </w:p>
        </w:tc>
        <w:tc>
          <w:tcPr>
            <w:tcW w:w="1171" w:type="dxa"/>
            <w:vAlign w:val="center"/>
          </w:tcPr>
          <w:p w14:paraId="34EC1AE8" w14:textId="77777777" w:rsidR="00EF3AD8" w:rsidRPr="00AF5048" w:rsidRDefault="00EF3AD8">
            <w:pPr>
              <w:pStyle w:val="afff1"/>
              <w:autoSpaceDE w:val="0"/>
              <w:autoSpaceDN w:val="0"/>
              <w:pPrChange w:id="1089" w:author="Seongeun Woo" w:date="2016-10-13T18:41:00Z">
                <w:pPr>
                  <w:pStyle w:val="afff1"/>
                </w:pPr>
              </w:pPrChange>
            </w:pPr>
            <w:r w:rsidRPr="00AF5048">
              <w:rPr>
                <w:rFonts w:hint="eastAsia"/>
              </w:rPr>
              <w:t>CHAR</w:t>
            </w:r>
          </w:p>
        </w:tc>
      </w:tr>
      <w:tr w:rsidR="00EF3AD8" w:rsidRPr="00AF5048" w14:paraId="0A621130" w14:textId="77777777" w:rsidTr="00C26188">
        <w:tc>
          <w:tcPr>
            <w:tcW w:w="1793" w:type="dxa"/>
            <w:vAlign w:val="center"/>
          </w:tcPr>
          <w:p w14:paraId="500DDF4D" w14:textId="77777777" w:rsidR="00EF3AD8" w:rsidRPr="00AF5048" w:rsidRDefault="00EF3AD8">
            <w:pPr>
              <w:pStyle w:val="afff1"/>
              <w:autoSpaceDE w:val="0"/>
              <w:autoSpaceDN w:val="0"/>
              <w:pPrChange w:id="1090" w:author="Seongeun Woo" w:date="2016-10-13T18:41:00Z">
                <w:pPr>
                  <w:pStyle w:val="afff1"/>
                </w:pPr>
              </w:pPrChange>
            </w:pPr>
            <w:r w:rsidRPr="00AF5048">
              <w:rPr>
                <w:rFonts w:hint="eastAsia"/>
              </w:rPr>
              <w:t>DEFAULT_VAL</w:t>
            </w:r>
          </w:p>
        </w:tc>
        <w:tc>
          <w:tcPr>
            <w:tcW w:w="4591" w:type="dxa"/>
            <w:vAlign w:val="center"/>
          </w:tcPr>
          <w:p w14:paraId="3F3C7FC3" w14:textId="1810DA75" w:rsidR="00EF3AD8" w:rsidRPr="00AF5048" w:rsidRDefault="006D48E0">
            <w:pPr>
              <w:pStyle w:val="afff1"/>
              <w:autoSpaceDE w:val="0"/>
              <w:autoSpaceDN w:val="0"/>
              <w:pPrChange w:id="1091" w:author="Seongeun Woo" w:date="2016-10-13T18:41:00Z">
                <w:pPr>
                  <w:pStyle w:val="afff1"/>
                </w:pPr>
              </w:pPrChange>
            </w:pPr>
            <w:ins w:id="1092" w:author="宋 哲均" w:date="2019-08-08T13:49:00Z">
              <w:r>
                <w:rPr>
                  <w:rFonts w:hint="eastAsia"/>
                </w:rPr>
                <w:t>D</w:t>
              </w:r>
              <w:r>
                <w:t>efault Value</w:t>
              </w:r>
            </w:ins>
            <w:del w:id="1093" w:author="宋 哲均" w:date="2019-08-08T13:49:00Z">
              <w:r w:rsidR="00EF3AD8" w:rsidRPr="00AF5048" w:rsidDel="006D48E0">
                <w:rPr>
                  <w:rFonts w:hint="eastAsia"/>
                </w:rPr>
                <w:delText>標準項目のデフォルト値</w:delText>
              </w:r>
            </w:del>
          </w:p>
        </w:tc>
        <w:tc>
          <w:tcPr>
            <w:tcW w:w="1687" w:type="dxa"/>
            <w:vAlign w:val="center"/>
          </w:tcPr>
          <w:p w14:paraId="0EFE402C" w14:textId="77777777" w:rsidR="00EF3AD8" w:rsidRPr="00AF5048" w:rsidRDefault="00EF3AD8">
            <w:pPr>
              <w:pStyle w:val="afff1"/>
              <w:autoSpaceDE w:val="0"/>
              <w:autoSpaceDN w:val="0"/>
              <w:pPrChange w:id="1094" w:author="Seongeun Woo" w:date="2016-10-13T18:41:00Z">
                <w:pPr>
                  <w:pStyle w:val="afff1"/>
                </w:pPr>
              </w:pPrChange>
            </w:pPr>
          </w:p>
        </w:tc>
        <w:tc>
          <w:tcPr>
            <w:tcW w:w="1171" w:type="dxa"/>
            <w:vAlign w:val="center"/>
          </w:tcPr>
          <w:p w14:paraId="4AF093C7" w14:textId="6ABE388D" w:rsidR="00EF3AD8" w:rsidRPr="00AF5048" w:rsidRDefault="00C36629">
            <w:pPr>
              <w:pStyle w:val="afff1"/>
              <w:autoSpaceDE w:val="0"/>
              <w:autoSpaceDN w:val="0"/>
              <w:pPrChange w:id="1095" w:author="Seongeun Woo" w:date="2016-10-13T18:41:00Z">
                <w:pPr>
                  <w:pStyle w:val="afff1"/>
                </w:pPr>
              </w:pPrChange>
            </w:pPr>
            <w:r w:rsidRPr="00AF5048">
              <w:rPr>
                <w:rFonts w:hint="eastAsia"/>
              </w:rPr>
              <w:t>NUMBER</w:t>
            </w:r>
          </w:p>
        </w:tc>
      </w:tr>
      <w:tr w:rsidR="00EF3AD8" w:rsidRPr="00AF5048" w14:paraId="373441CE" w14:textId="77777777" w:rsidTr="00C26188">
        <w:tc>
          <w:tcPr>
            <w:tcW w:w="1793" w:type="dxa"/>
            <w:vAlign w:val="center"/>
          </w:tcPr>
          <w:p w14:paraId="6F3A1462" w14:textId="77777777" w:rsidR="00EF3AD8" w:rsidRPr="00AF5048" w:rsidRDefault="00EF3AD8">
            <w:pPr>
              <w:pStyle w:val="afff1"/>
              <w:autoSpaceDE w:val="0"/>
              <w:autoSpaceDN w:val="0"/>
              <w:pPrChange w:id="1096" w:author="Seongeun Woo" w:date="2016-10-13T18:41:00Z">
                <w:pPr>
                  <w:pStyle w:val="afff1"/>
                </w:pPr>
              </w:pPrChange>
            </w:pPr>
            <w:r w:rsidRPr="00AF5048">
              <w:rPr>
                <w:rFonts w:hint="eastAsia"/>
              </w:rPr>
              <w:t>R13_1</w:t>
            </w:r>
          </w:p>
        </w:tc>
        <w:tc>
          <w:tcPr>
            <w:tcW w:w="4591" w:type="dxa"/>
            <w:vAlign w:val="center"/>
          </w:tcPr>
          <w:p w14:paraId="222CEB6A" w14:textId="05BB0876" w:rsidR="00EF3AD8" w:rsidRPr="00AF5048" w:rsidRDefault="006D48E0">
            <w:pPr>
              <w:pStyle w:val="afff1"/>
              <w:autoSpaceDE w:val="0"/>
              <w:autoSpaceDN w:val="0"/>
              <w:pPrChange w:id="1097" w:author="Seongeun Woo" w:date="2016-10-13T18:41:00Z">
                <w:pPr>
                  <w:pStyle w:val="afff1"/>
                </w:pPr>
              </w:pPrChange>
            </w:pPr>
            <w:ins w:id="1098" w:author="宋 哲均" w:date="2019-08-08T13:49:00Z">
              <w:r>
                <w:rPr>
                  <w:rFonts w:hint="eastAsia"/>
                </w:rPr>
                <w:t>B</w:t>
              </w:r>
              <w:r>
                <w:t>usiness Group Id</w:t>
              </w:r>
            </w:ins>
            <w:del w:id="1099" w:author="宋 哲均" w:date="2019-08-08T13:49:00Z">
              <w:r w:rsidR="00EF3AD8" w:rsidRPr="00AF5048" w:rsidDel="006D48E0">
                <w:rPr>
                  <w:rFonts w:hint="eastAsia"/>
                </w:rPr>
                <w:delText>標準項目の業務グループ</w:delText>
              </w:r>
              <w:r w:rsidR="00EF3AD8" w:rsidRPr="00AF5048" w:rsidDel="006D48E0">
                <w:rPr>
                  <w:rFonts w:hint="eastAsia"/>
                </w:rPr>
                <w:delText>ID</w:delText>
              </w:r>
            </w:del>
          </w:p>
        </w:tc>
        <w:tc>
          <w:tcPr>
            <w:tcW w:w="1687" w:type="dxa"/>
            <w:vAlign w:val="center"/>
          </w:tcPr>
          <w:p w14:paraId="30500612" w14:textId="77777777" w:rsidR="00EF3AD8" w:rsidRPr="00AF5048" w:rsidRDefault="00EF3AD8">
            <w:pPr>
              <w:pStyle w:val="afff1"/>
              <w:autoSpaceDE w:val="0"/>
              <w:autoSpaceDN w:val="0"/>
              <w:pPrChange w:id="1100" w:author="Seongeun Woo" w:date="2016-10-13T18:41:00Z">
                <w:pPr>
                  <w:pStyle w:val="afff1"/>
                </w:pPr>
              </w:pPrChange>
            </w:pPr>
          </w:p>
        </w:tc>
        <w:tc>
          <w:tcPr>
            <w:tcW w:w="1171" w:type="dxa"/>
            <w:vAlign w:val="center"/>
          </w:tcPr>
          <w:p w14:paraId="09059BBC" w14:textId="759147C9" w:rsidR="00EF3AD8" w:rsidRPr="00AF5048" w:rsidRDefault="008B6C57">
            <w:pPr>
              <w:pStyle w:val="afff1"/>
              <w:autoSpaceDE w:val="0"/>
              <w:autoSpaceDN w:val="0"/>
              <w:pPrChange w:id="1101" w:author="Seongeun Woo" w:date="2016-10-13T18:41:00Z">
                <w:pPr>
                  <w:pStyle w:val="afff1"/>
                </w:pPr>
              </w:pPrChange>
            </w:pPr>
            <w:r w:rsidRPr="00AF5048">
              <w:rPr>
                <w:rFonts w:hint="eastAsia"/>
              </w:rPr>
              <w:t>NUMBER</w:t>
            </w:r>
          </w:p>
        </w:tc>
      </w:tr>
    </w:tbl>
    <w:p w14:paraId="617BD311" w14:textId="77777777" w:rsidR="008B6C57" w:rsidRPr="00AF5048" w:rsidRDefault="008B6C57">
      <w:pPr>
        <w:autoSpaceDE w:val="0"/>
        <w:autoSpaceDN w:val="0"/>
        <w:pPrChange w:id="1102" w:author="Seongeun Woo" w:date="2016-10-13T18:41:00Z">
          <w:pPr/>
        </w:pPrChange>
      </w:pPr>
      <w:bookmarkStart w:id="1103" w:name="_Toc414631552"/>
      <w:bookmarkStart w:id="1104" w:name="_Toc430358068"/>
      <w:bookmarkStart w:id="1105" w:name="_Toc446339092"/>
    </w:p>
    <w:p w14:paraId="6ACD52C0" w14:textId="77777777" w:rsidR="00EF3AD8" w:rsidRDefault="00EF3AD8">
      <w:pPr>
        <w:pStyle w:val="20"/>
        <w:wordWrap/>
        <w:rPr>
          <w:ins w:id="1106" w:author="InnoRules" w:date="2016-10-11T09:44:00Z"/>
        </w:rPr>
        <w:pPrChange w:id="1107" w:author="Seongeun Woo" w:date="2016-10-13T18:41:00Z">
          <w:pPr>
            <w:pStyle w:val="20"/>
          </w:pPr>
        </w:pPrChange>
      </w:pPr>
      <w:bookmarkStart w:id="1108" w:name="_Toc16256933"/>
      <w:r w:rsidRPr="00AF5048">
        <w:rPr>
          <w:rFonts w:hint="eastAsia"/>
        </w:rPr>
        <w:t>OBJ_MAIN</w:t>
      </w:r>
      <w:bookmarkEnd w:id="1103"/>
      <w:bookmarkEnd w:id="1104"/>
      <w:bookmarkEnd w:id="1105"/>
      <w:bookmarkEnd w:id="1108"/>
    </w:p>
    <w:p w14:paraId="2F75B073" w14:textId="77777777" w:rsidR="008945AB" w:rsidRPr="00460674" w:rsidRDefault="008945AB">
      <w:pPr>
        <w:pPrChange w:id="1109" w:author="창환" w:date="2016-10-23T21:36:00Z">
          <w:pPr>
            <w:pStyle w:val="20"/>
          </w:pPr>
        </w:pPrChange>
      </w:pPr>
    </w:p>
    <w:p w14:paraId="0D5C83A0" w14:textId="4386D26B" w:rsidR="00ED2092" w:rsidRPr="00AF5048" w:rsidRDefault="00ED2092">
      <w:pPr>
        <w:pStyle w:val="aff4"/>
        <w:keepNext/>
        <w:autoSpaceDE w:val="0"/>
        <w:autoSpaceDN w:val="0"/>
        <w:pPrChange w:id="1110" w:author="Seongeun Woo" w:date="2016-10-13T18:41:00Z">
          <w:pPr>
            <w:pStyle w:val="aff4"/>
            <w:keepNext/>
          </w:pPr>
        </w:pPrChange>
      </w:pPr>
      <w:r w:rsidRPr="00AF5048">
        <w:rPr>
          <w:rFonts w:hint="eastAsia"/>
        </w:rPr>
        <w:t>[</w:t>
      </w:r>
      <w:ins w:id="1111" w:author="宋 哲均" w:date="2019-08-09T13:42:00Z">
        <w:r w:rsidR="00B83FBA">
          <w:rPr>
            <w:rFonts w:hint="eastAsia"/>
          </w:rPr>
          <w:t>T</w:t>
        </w:r>
        <w:r w:rsidR="00B83FBA">
          <w:t>able</w:t>
        </w:r>
      </w:ins>
      <w:del w:id="1112" w:author="宋 哲均" w:date="2019-08-09T13:42:00Z">
        <w:r w:rsidRPr="00AF5048" w:rsidDel="00B83FBA">
          <w:rPr>
            <w:rFonts w:hint="eastAsia"/>
          </w:rPr>
          <w:delText>表</w:delText>
        </w:r>
      </w:del>
      <w:r w:rsidRPr="00AF5048">
        <w:rPr>
          <w:rFonts w:hint="eastAsia"/>
        </w:rPr>
        <w:t xml:space="preserve"> </w:t>
      </w:r>
      <w:r w:rsidRPr="00AF5048">
        <w:fldChar w:fldCharType="begin"/>
      </w:r>
      <w:r w:rsidRPr="00AF5048">
        <w:instrText xml:space="preserve"> </w:instrText>
      </w:r>
      <w:r w:rsidRPr="00AF5048">
        <w:rPr>
          <w:rFonts w:hint="eastAsia"/>
        </w:rPr>
        <w:instrText>SEQ [</w:instrText>
      </w:r>
      <w:r w:rsidRPr="00AF5048">
        <w:rPr>
          <w:rFonts w:hint="eastAsia"/>
        </w:rPr>
        <w:instrText>表</w:instrText>
      </w:r>
      <w:r w:rsidRPr="00AF5048">
        <w:rPr>
          <w:rFonts w:hint="eastAsia"/>
        </w:rPr>
        <w:instrText xml:space="preserve"> \* ARABIC</w:instrText>
      </w:r>
      <w:r w:rsidRPr="00AF5048">
        <w:instrText xml:space="preserve"> </w:instrText>
      </w:r>
      <w:r w:rsidRPr="00AF5048">
        <w:fldChar w:fldCharType="separate"/>
      </w:r>
      <w:r w:rsidR="00A327E5" w:rsidRPr="00AF5048">
        <w:rPr>
          <w:noProof/>
        </w:rPr>
        <w:t>6</w:t>
      </w:r>
      <w:r w:rsidRPr="00AF5048">
        <w:fldChar w:fldCharType="end"/>
      </w:r>
      <w:r w:rsidRPr="00AF5048">
        <w:rPr>
          <w:rFonts w:hint="eastAsia"/>
        </w:rPr>
        <w:t>]</w:t>
      </w:r>
    </w:p>
    <w:tbl>
      <w:tblPr>
        <w:tblStyle w:val="afff"/>
        <w:tblW w:w="9242" w:type="dxa"/>
        <w:tblLook w:val="04A0" w:firstRow="1" w:lastRow="0" w:firstColumn="1" w:lastColumn="0" w:noHBand="0" w:noVBand="1"/>
      </w:tblPr>
      <w:tblGrid>
        <w:gridCol w:w="1718"/>
        <w:gridCol w:w="4714"/>
        <w:gridCol w:w="1639"/>
        <w:gridCol w:w="1171"/>
      </w:tblGrid>
      <w:tr w:rsidR="00B83FBA" w:rsidRPr="00AF5048" w14:paraId="2CAD7105" w14:textId="77777777" w:rsidTr="00ED2092">
        <w:trPr>
          <w:trHeight w:val="360"/>
        </w:trPr>
        <w:tc>
          <w:tcPr>
            <w:tcW w:w="1718" w:type="dxa"/>
            <w:shd w:val="clear" w:color="auto" w:fill="EEECE1"/>
            <w:vAlign w:val="center"/>
          </w:tcPr>
          <w:p w14:paraId="61EC8490" w14:textId="393D3BC4" w:rsidR="00B83FBA" w:rsidRPr="00AF5048" w:rsidRDefault="00B83FBA">
            <w:pPr>
              <w:pStyle w:val="afff0"/>
              <w:wordWrap/>
              <w:pPrChange w:id="1113" w:author="Seongeun Woo" w:date="2016-10-13T18:41:00Z">
                <w:pPr>
                  <w:pStyle w:val="afff0"/>
                </w:pPr>
              </w:pPrChange>
            </w:pPr>
            <w:ins w:id="1114" w:author="宋 哲均" w:date="2019-08-09T13:45:00Z">
              <w:r>
                <w:rPr>
                  <w:rFonts w:hint="eastAsia"/>
                </w:rPr>
                <w:t>C</w:t>
              </w:r>
              <w:r>
                <w:t>olumn Name</w:t>
              </w:r>
            </w:ins>
            <w:del w:id="1115" w:author="宋 哲均" w:date="2019-08-09T13:45:00Z">
              <w:r w:rsidRPr="00AF5048" w:rsidDel="00752D78">
                <w:rPr>
                  <w:rFonts w:hint="eastAsia"/>
                </w:rPr>
                <w:delText>カラム名</w:delText>
              </w:r>
            </w:del>
          </w:p>
        </w:tc>
        <w:tc>
          <w:tcPr>
            <w:tcW w:w="4714" w:type="dxa"/>
            <w:shd w:val="clear" w:color="auto" w:fill="EEECE1"/>
            <w:vAlign w:val="center"/>
          </w:tcPr>
          <w:p w14:paraId="49A6690B" w14:textId="6689562B" w:rsidR="00B83FBA" w:rsidRPr="00AF5048" w:rsidRDefault="00B83FBA">
            <w:pPr>
              <w:pStyle w:val="afff0"/>
              <w:wordWrap/>
              <w:pPrChange w:id="1116" w:author="Seongeun Woo" w:date="2016-10-13T18:41:00Z">
                <w:pPr>
                  <w:pStyle w:val="afff0"/>
                </w:pPr>
              </w:pPrChange>
            </w:pPr>
            <w:ins w:id="1117" w:author="宋 哲均" w:date="2019-08-09T13:45:00Z">
              <w:r>
                <w:rPr>
                  <w:rFonts w:hint="eastAsia"/>
                </w:rPr>
                <w:t>D</w:t>
              </w:r>
              <w:r>
                <w:t>escription</w:t>
              </w:r>
            </w:ins>
            <w:del w:id="1118" w:author="宋 哲均" w:date="2019-08-09T13:45:00Z">
              <w:r w:rsidRPr="00AF5048" w:rsidDel="00752D78">
                <w:rPr>
                  <w:rFonts w:hint="eastAsia"/>
                </w:rPr>
                <w:delText>説明</w:delText>
              </w:r>
            </w:del>
          </w:p>
        </w:tc>
        <w:tc>
          <w:tcPr>
            <w:tcW w:w="1639" w:type="dxa"/>
            <w:shd w:val="clear" w:color="auto" w:fill="EEECE1"/>
            <w:vAlign w:val="center"/>
          </w:tcPr>
          <w:p w14:paraId="1018B7F2" w14:textId="627D9888" w:rsidR="00B83FBA" w:rsidRPr="00AF5048" w:rsidRDefault="00B83FBA">
            <w:pPr>
              <w:pStyle w:val="afff0"/>
              <w:wordWrap/>
              <w:pPrChange w:id="1119" w:author="Seongeun Woo" w:date="2016-10-13T18:41:00Z">
                <w:pPr>
                  <w:pStyle w:val="afff0"/>
                </w:pPr>
              </w:pPrChange>
            </w:pPr>
            <w:ins w:id="1120" w:author="宋 哲均" w:date="2019-08-09T13:45:00Z">
              <w:r w:rsidRPr="001D2C85">
                <w:t>Remarks</w:t>
              </w:r>
            </w:ins>
            <w:del w:id="1121" w:author="宋 哲均" w:date="2019-08-09T13:45:00Z">
              <w:r w:rsidRPr="00AF5048" w:rsidDel="00752D78">
                <w:rPr>
                  <w:rFonts w:hint="eastAsia"/>
                </w:rPr>
                <w:delText>備考</w:delText>
              </w:r>
            </w:del>
          </w:p>
        </w:tc>
        <w:tc>
          <w:tcPr>
            <w:tcW w:w="1171" w:type="dxa"/>
            <w:shd w:val="clear" w:color="auto" w:fill="EEECE1"/>
            <w:vAlign w:val="center"/>
          </w:tcPr>
          <w:p w14:paraId="1F557670" w14:textId="5E3A2177" w:rsidR="00B83FBA" w:rsidRPr="00AF5048" w:rsidRDefault="00B83FBA">
            <w:pPr>
              <w:pStyle w:val="afff0"/>
              <w:wordWrap/>
              <w:rPr>
                <w:rFonts w:eastAsiaTheme="minorEastAsia"/>
                <w:lang w:eastAsia="ko-KR"/>
              </w:rPr>
              <w:pPrChange w:id="1122" w:author="Seongeun Woo" w:date="2016-10-13T18:41:00Z">
                <w:pPr>
                  <w:pStyle w:val="afff0"/>
                </w:pPr>
              </w:pPrChange>
            </w:pPr>
            <w:ins w:id="1123" w:author="宋 哲均" w:date="2019-08-09T13:45:00Z">
              <w:r>
                <w:rPr>
                  <w:rFonts w:hint="eastAsia"/>
                </w:rPr>
                <w:t>D</w:t>
              </w:r>
              <w:r>
                <w:t>ata Type</w:t>
              </w:r>
            </w:ins>
            <w:del w:id="1124" w:author="宋 哲均" w:date="2019-08-09T13:45:00Z">
              <w:r w:rsidRPr="00AF5048" w:rsidDel="00752D78">
                <w:rPr>
                  <w:rFonts w:hint="eastAsia"/>
                </w:rPr>
                <w:delText>データ型</w:delText>
              </w:r>
            </w:del>
          </w:p>
        </w:tc>
      </w:tr>
      <w:tr w:rsidR="00EF3AD8" w:rsidRPr="00AF5048" w14:paraId="3C70FC5A" w14:textId="77777777" w:rsidTr="00ED2092">
        <w:tc>
          <w:tcPr>
            <w:tcW w:w="1718" w:type="dxa"/>
            <w:vAlign w:val="center"/>
          </w:tcPr>
          <w:p w14:paraId="14D5877D" w14:textId="77777777" w:rsidR="00EF3AD8" w:rsidRPr="00AF5048" w:rsidRDefault="00EF3AD8">
            <w:pPr>
              <w:pStyle w:val="afff1"/>
              <w:autoSpaceDE w:val="0"/>
              <w:autoSpaceDN w:val="0"/>
              <w:pPrChange w:id="1125" w:author="Seongeun Woo" w:date="2016-10-13T18:41:00Z">
                <w:pPr>
                  <w:pStyle w:val="afff1"/>
                </w:pPr>
              </w:pPrChange>
            </w:pPr>
            <w:r w:rsidRPr="00AF5048">
              <w:rPr>
                <w:rFonts w:hint="eastAsia"/>
              </w:rPr>
              <w:t>SID</w:t>
            </w:r>
          </w:p>
        </w:tc>
        <w:tc>
          <w:tcPr>
            <w:tcW w:w="4714" w:type="dxa"/>
            <w:vAlign w:val="center"/>
          </w:tcPr>
          <w:p w14:paraId="5EBB8280" w14:textId="2032F2B4" w:rsidR="00B83FBA" w:rsidRPr="00AF5048" w:rsidRDefault="00EF3AD8">
            <w:pPr>
              <w:pStyle w:val="afff1"/>
              <w:autoSpaceDE w:val="0"/>
              <w:autoSpaceDN w:val="0"/>
              <w:pPrChange w:id="1126" w:author="Seongeun Woo" w:date="2016-10-13T18:41:00Z">
                <w:pPr>
                  <w:pStyle w:val="afff1"/>
                </w:pPr>
              </w:pPrChange>
            </w:pPr>
            <w:del w:id="1127" w:author="宋 哲均" w:date="2019-08-09T13:41:00Z">
              <w:r w:rsidRPr="00AF5048" w:rsidDel="00B83FBA">
                <w:rPr>
                  <w:rFonts w:hint="eastAsia"/>
                </w:rPr>
                <w:delText>OBJ_MAIN</w:delText>
              </w:r>
              <w:r w:rsidRPr="00AF5048" w:rsidDel="00B83FBA">
                <w:rPr>
                  <w:rFonts w:hint="eastAsia"/>
                </w:rPr>
                <w:delText>に生成されるオブジェクトの</w:delText>
              </w:r>
              <w:r w:rsidRPr="00AF5048" w:rsidDel="00B83FBA">
                <w:rPr>
                  <w:rFonts w:hint="eastAsia"/>
                </w:rPr>
                <w:delText>ID</w:delText>
              </w:r>
            </w:del>
            <w:ins w:id="1128" w:author="宋 哲均" w:date="2019-08-09T13:40:00Z">
              <w:r w:rsidR="00B83FBA">
                <w:t>O</w:t>
              </w:r>
            </w:ins>
            <w:ins w:id="1129" w:author="宋 哲均" w:date="2019-08-09T13:39:00Z">
              <w:r w:rsidR="00B83FBA" w:rsidRPr="00B83FBA">
                <w:t xml:space="preserve">bject </w:t>
              </w:r>
            </w:ins>
            <w:ins w:id="1130" w:author="宋 哲均" w:date="2019-08-09T13:40:00Z">
              <w:r w:rsidR="00B83FBA" w:rsidRPr="00B83FBA">
                <w:t>ID</w:t>
              </w:r>
              <w:r w:rsidR="00B83FBA">
                <w:t xml:space="preserve"> </w:t>
              </w:r>
            </w:ins>
            <w:ins w:id="1131" w:author="宋 哲均" w:date="2019-08-09T13:39:00Z">
              <w:r w:rsidR="00B83FBA">
                <w:t xml:space="preserve">that </w:t>
              </w:r>
            </w:ins>
            <w:ins w:id="1132" w:author="宋 哲均" w:date="2019-08-09T13:41:00Z">
              <w:r w:rsidR="00B83FBA">
                <w:t xml:space="preserve">is </w:t>
              </w:r>
            </w:ins>
            <w:ins w:id="1133" w:author="宋 哲均" w:date="2019-08-09T13:39:00Z">
              <w:r w:rsidR="00B83FBA" w:rsidRPr="00B83FBA">
                <w:t>generated in OBJ_MAIN</w:t>
              </w:r>
              <w:r w:rsidR="00B83FBA">
                <w:t xml:space="preserve"> table</w:t>
              </w:r>
            </w:ins>
          </w:p>
        </w:tc>
        <w:tc>
          <w:tcPr>
            <w:tcW w:w="1639" w:type="dxa"/>
            <w:vAlign w:val="center"/>
          </w:tcPr>
          <w:p w14:paraId="5A8A5C43" w14:textId="77777777" w:rsidR="00EF3AD8" w:rsidRPr="00AF5048" w:rsidRDefault="00EF3AD8">
            <w:pPr>
              <w:pStyle w:val="afff1"/>
              <w:autoSpaceDE w:val="0"/>
              <w:autoSpaceDN w:val="0"/>
              <w:pPrChange w:id="1134" w:author="Seongeun Woo" w:date="2016-10-13T18:41:00Z">
                <w:pPr>
                  <w:pStyle w:val="afff1"/>
                </w:pPr>
              </w:pPrChange>
            </w:pPr>
          </w:p>
        </w:tc>
        <w:tc>
          <w:tcPr>
            <w:tcW w:w="1171" w:type="dxa"/>
            <w:vAlign w:val="center"/>
          </w:tcPr>
          <w:p w14:paraId="09026889" w14:textId="122C271F" w:rsidR="00EF3AD8" w:rsidRPr="00AF5048" w:rsidRDefault="00ED2092">
            <w:pPr>
              <w:pStyle w:val="afff1"/>
              <w:autoSpaceDE w:val="0"/>
              <w:autoSpaceDN w:val="0"/>
              <w:pPrChange w:id="1135" w:author="Seongeun Woo" w:date="2016-10-13T18:41:00Z">
                <w:pPr>
                  <w:pStyle w:val="afff1"/>
                </w:pPr>
              </w:pPrChange>
            </w:pPr>
            <w:r w:rsidRPr="00AF5048">
              <w:rPr>
                <w:rFonts w:hint="eastAsia"/>
              </w:rPr>
              <w:t>NUMBER</w:t>
            </w:r>
          </w:p>
        </w:tc>
      </w:tr>
      <w:tr w:rsidR="00EF3AD8" w:rsidRPr="00AF5048" w14:paraId="7F702EEF" w14:textId="77777777" w:rsidTr="00ED2092">
        <w:tc>
          <w:tcPr>
            <w:tcW w:w="1718" w:type="dxa"/>
            <w:vAlign w:val="center"/>
          </w:tcPr>
          <w:p w14:paraId="558DE575" w14:textId="77777777" w:rsidR="00EF3AD8" w:rsidRPr="00AF5048" w:rsidRDefault="00EF3AD8">
            <w:pPr>
              <w:pStyle w:val="afff1"/>
              <w:autoSpaceDE w:val="0"/>
              <w:autoSpaceDN w:val="0"/>
              <w:pPrChange w:id="1136" w:author="Seongeun Woo" w:date="2016-10-13T18:41:00Z">
                <w:pPr>
                  <w:pStyle w:val="afff1"/>
                </w:pPr>
              </w:pPrChange>
            </w:pPr>
            <w:r w:rsidRPr="00AF5048">
              <w:rPr>
                <w:rFonts w:hint="eastAsia"/>
              </w:rPr>
              <w:lastRenderedPageBreak/>
              <w:t>BIZCODE</w:t>
            </w:r>
          </w:p>
        </w:tc>
        <w:tc>
          <w:tcPr>
            <w:tcW w:w="4714" w:type="dxa"/>
            <w:vAlign w:val="center"/>
          </w:tcPr>
          <w:p w14:paraId="3FA88E66" w14:textId="22777EAD" w:rsidR="00EF3AD8" w:rsidRPr="00AF5048" w:rsidRDefault="00B83FBA">
            <w:pPr>
              <w:pStyle w:val="afff1"/>
              <w:autoSpaceDE w:val="0"/>
              <w:autoSpaceDN w:val="0"/>
              <w:pPrChange w:id="1137" w:author="Seongeun Woo" w:date="2016-10-13T18:41:00Z">
                <w:pPr>
                  <w:pStyle w:val="afff1"/>
                </w:pPr>
              </w:pPrChange>
            </w:pPr>
            <w:ins w:id="1138" w:author="宋 哲均" w:date="2019-08-09T13:41:00Z">
              <w:r>
                <w:t>O</w:t>
              </w:r>
              <w:r w:rsidRPr="00B83FBA">
                <w:t xml:space="preserve">bject </w:t>
              </w:r>
              <w:r>
                <w:t xml:space="preserve">Code that is </w:t>
              </w:r>
              <w:r w:rsidRPr="00B83FBA">
                <w:t>generated in OBJ_MAIN</w:t>
              </w:r>
              <w:r>
                <w:t xml:space="preserve"> table</w:t>
              </w:r>
            </w:ins>
            <w:del w:id="1139" w:author="宋 哲均" w:date="2019-08-09T13:41:00Z">
              <w:r w:rsidR="00EF3AD8" w:rsidRPr="00AF5048" w:rsidDel="00B83FBA">
                <w:rPr>
                  <w:rFonts w:hint="eastAsia"/>
                </w:rPr>
                <w:delText>OBJ_MAIN</w:delText>
              </w:r>
              <w:r w:rsidR="00EF3AD8" w:rsidRPr="00AF5048" w:rsidDel="00B83FBA">
                <w:rPr>
                  <w:rFonts w:hint="eastAsia"/>
                </w:rPr>
                <w:delText>に生成されるオブジェクトのコード</w:delText>
              </w:r>
            </w:del>
          </w:p>
        </w:tc>
        <w:tc>
          <w:tcPr>
            <w:tcW w:w="1639" w:type="dxa"/>
            <w:vAlign w:val="center"/>
          </w:tcPr>
          <w:p w14:paraId="406BB12D" w14:textId="77777777" w:rsidR="00EF3AD8" w:rsidRPr="00AF5048" w:rsidRDefault="00EF3AD8">
            <w:pPr>
              <w:pStyle w:val="afff1"/>
              <w:autoSpaceDE w:val="0"/>
              <w:autoSpaceDN w:val="0"/>
              <w:pPrChange w:id="1140" w:author="Seongeun Woo" w:date="2016-10-13T18:41:00Z">
                <w:pPr>
                  <w:pStyle w:val="afff1"/>
                </w:pPr>
              </w:pPrChange>
            </w:pPr>
          </w:p>
        </w:tc>
        <w:tc>
          <w:tcPr>
            <w:tcW w:w="1171" w:type="dxa"/>
            <w:vAlign w:val="center"/>
          </w:tcPr>
          <w:p w14:paraId="7E78E82E" w14:textId="77777777" w:rsidR="00EF3AD8" w:rsidRPr="00AF5048" w:rsidRDefault="00EF3AD8">
            <w:pPr>
              <w:pStyle w:val="afff1"/>
              <w:autoSpaceDE w:val="0"/>
              <w:autoSpaceDN w:val="0"/>
              <w:pPrChange w:id="1141" w:author="Seongeun Woo" w:date="2016-10-13T18:41:00Z">
                <w:pPr>
                  <w:pStyle w:val="afff1"/>
                </w:pPr>
              </w:pPrChange>
            </w:pPr>
            <w:r w:rsidRPr="00AF5048">
              <w:rPr>
                <w:rFonts w:hint="eastAsia"/>
              </w:rPr>
              <w:t>VARCHAR2</w:t>
            </w:r>
          </w:p>
        </w:tc>
      </w:tr>
      <w:tr w:rsidR="00EF3AD8" w:rsidRPr="00AF5048" w14:paraId="5D9A2ECB" w14:textId="77777777" w:rsidTr="00ED2092">
        <w:tc>
          <w:tcPr>
            <w:tcW w:w="1718" w:type="dxa"/>
            <w:vAlign w:val="center"/>
          </w:tcPr>
          <w:p w14:paraId="0DC57B57" w14:textId="77777777" w:rsidR="00EF3AD8" w:rsidRPr="00AF5048" w:rsidRDefault="00EF3AD8">
            <w:pPr>
              <w:pStyle w:val="afff1"/>
              <w:autoSpaceDE w:val="0"/>
              <w:autoSpaceDN w:val="0"/>
              <w:pPrChange w:id="1142" w:author="Seongeun Woo" w:date="2016-10-13T18:41:00Z">
                <w:pPr>
                  <w:pStyle w:val="afff1"/>
                </w:pPr>
              </w:pPrChange>
            </w:pPr>
            <w:r w:rsidRPr="00AF5048">
              <w:rPr>
                <w:rFonts w:hint="eastAsia"/>
              </w:rPr>
              <w:t>VERCODE</w:t>
            </w:r>
          </w:p>
        </w:tc>
        <w:tc>
          <w:tcPr>
            <w:tcW w:w="4714" w:type="dxa"/>
            <w:vAlign w:val="center"/>
          </w:tcPr>
          <w:p w14:paraId="6C197D76" w14:textId="536548A1" w:rsidR="00EF3AD8" w:rsidRPr="00AF5048" w:rsidRDefault="00B83FBA">
            <w:pPr>
              <w:pStyle w:val="afff1"/>
              <w:autoSpaceDE w:val="0"/>
              <w:autoSpaceDN w:val="0"/>
              <w:pPrChange w:id="1143" w:author="Seongeun Woo" w:date="2016-10-13T18:41:00Z">
                <w:pPr>
                  <w:pStyle w:val="afff1"/>
                </w:pPr>
              </w:pPrChange>
            </w:pPr>
            <w:ins w:id="1144" w:author="宋 哲均" w:date="2019-08-09T13:41:00Z">
              <w:r>
                <w:rPr>
                  <w:rFonts w:hint="eastAsia"/>
                </w:rPr>
                <w:t>U</w:t>
              </w:r>
              <w:r>
                <w:t>nused</w:t>
              </w:r>
            </w:ins>
            <w:del w:id="1145" w:author="宋 哲均" w:date="2019-08-09T13:41:00Z">
              <w:r w:rsidR="00816A43" w:rsidDel="00B83FBA">
                <w:rPr>
                  <w:rFonts w:hint="eastAsia"/>
                </w:rPr>
                <w:delText>現在</w:delText>
              </w:r>
            </w:del>
            <w:ins w:id="1146" w:author="user" w:date="2016-09-27T14:55:00Z">
              <w:del w:id="1147" w:author="宋 哲均" w:date="2019-08-09T13:41:00Z">
                <w:r w:rsidR="00B43144" w:rsidDel="00B83FBA">
                  <w:rPr>
                    <w:rFonts w:hint="eastAsia"/>
                  </w:rPr>
                  <w:delText>の</w:delText>
                </w:r>
              </w:del>
            </w:ins>
            <w:del w:id="1148" w:author="宋 哲均" w:date="2019-08-09T13:41:00Z">
              <w:r w:rsidR="00816A43" w:rsidDel="00B83FBA">
                <w:rPr>
                  <w:rFonts w:hint="eastAsia"/>
                </w:rPr>
                <w:delText>バージョンでは未使用</w:delText>
              </w:r>
            </w:del>
          </w:p>
        </w:tc>
        <w:tc>
          <w:tcPr>
            <w:tcW w:w="1639" w:type="dxa"/>
            <w:vAlign w:val="center"/>
          </w:tcPr>
          <w:p w14:paraId="28EF154D" w14:textId="77777777" w:rsidR="00EF3AD8" w:rsidRPr="00AF5048" w:rsidRDefault="00EF3AD8">
            <w:pPr>
              <w:pStyle w:val="afff1"/>
              <w:autoSpaceDE w:val="0"/>
              <w:autoSpaceDN w:val="0"/>
              <w:pPrChange w:id="1149" w:author="Seongeun Woo" w:date="2016-10-13T18:41:00Z">
                <w:pPr>
                  <w:pStyle w:val="afff1"/>
                </w:pPr>
              </w:pPrChange>
            </w:pPr>
          </w:p>
        </w:tc>
        <w:tc>
          <w:tcPr>
            <w:tcW w:w="1171" w:type="dxa"/>
            <w:vAlign w:val="center"/>
          </w:tcPr>
          <w:p w14:paraId="7710E125" w14:textId="77777777" w:rsidR="00EF3AD8" w:rsidRPr="00AF5048" w:rsidRDefault="00EF3AD8">
            <w:pPr>
              <w:pStyle w:val="afff1"/>
              <w:autoSpaceDE w:val="0"/>
              <w:autoSpaceDN w:val="0"/>
              <w:pPrChange w:id="1150" w:author="Seongeun Woo" w:date="2016-10-13T18:41:00Z">
                <w:pPr>
                  <w:pStyle w:val="afff1"/>
                </w:pPr>
              </w:pPrChange>
            </w:pPr>
            <w:r w:rsidRPr="00AF5048">
              <w:rPr>
                <w:rFonts w:hint="eastAsia"/>
              </w:rPr>
              <w:t>VARCHAR2</w:t>
            </w:r>
          </w:p>
        </w:tc>
      </w:tr>
      <w:tr w:rsidR="00EF3AD8" w:rsidRPr="00AF5048" w14:paraId="6FAEB98E" w14:textId="77777777" w:rsidTr="00ED2092">
        <w:tc>
          <w:tcPr>
            <w:tcW w:w="1718" w:type="dxa"/>
            <w:vAlign w:val="center"/>
          </w:tcPr>
          <w:p w14:paraId="7F020061" w14:textId="77777777" w:rsidR="00EF3AD8" w:rsidRPr="00AF5048" w:rsidRDefault="00EF3AD8">
            <w:pPr>
              <w:pStyle w:val="afff1"/>
              <w:autoSpaceDE w:val="0"/>
              <w:autoSpaceDN w:val="0"/>
              <w:pPrChange w:id="1151" w:author="Seongeun Woo" w:date="2016-10-13T18:41:00Z">
                <w:pPr>
                  <w:pStyle w:val="afff1"/>
                </w:pPr>
              </w:pPrChange>
            </w:pPr>
            <w:r w:rsidRPr="00AF5048">
              <w:rPr>
                <w:rFonts w:hint="eastAsia"/>
              </w:rPr>
              <w:t>TYPEID</w:t>
            </w:r>
          </w:p>
        </w:tc>
        <w:tc>
          <w:tcPr>
            <w:tcW w:w="4714" w:type="dxa"/>
            <w:vAlign w:val="center"/>
          </w:tcPr>
          <w:p w14:paraId="0AD572E4" w14:textId="4DA11FA0" w:rsidR="00EF3AD8" w:rsidRPr="00AF5048" w:rsidRDefault="00EF3AD8">
            <w:pPr>
              <w:pStyle w:val="afff1"/>
              <w:autoSpaceDE w:val="0"/>
              <w:autoSpaceDN w:val="0"/>
              <w:pPrChange w:id="1152" w:author="Seongeun Woo" w:date="2016-10-13T18:41:00Z">
                <w:pPr>
                  <w:pStyle w:val="afff1"/>
                </w:pPr>
              </w:pPrChange>
            </w:pPr>
            <w:del w:id="1153" w:author="宋 哲均" w:date="2019-08-09T13:41:00Z">
              <w:r w:rsidRPr="00AF5048" w:rsidDel="00B83FBA">
                <w:rPr>
                  <w:rFonts w:hint="eastAsia"/>
                </w:rPr>
                <w:delText>類型</w:delText>
              </w:r>
            </w:del>
            <w:ins w:id="1154" w:author="宋 哲均" w:date="2019-08-09T13:41:00Z">
              <w:r w:rsidR="00B83FBA">
                <w:rPr>
                  <w:rFonts w:hint="eastAsia"/>
                </w:rPr>
                <w:t>T</w:t>
              </w:r>
              <w:r w:rsidR="00B83FBA">
                <w:t xml:space="preserve">ype </w:t>
              </w:r>
            </w:ins>
            <w:r w:rsidRPr="00AF5048">
              <w:rPr>
                <w:rFonts w:hint="eastAsia"/>
              </w:rPr>
              <w:t>ID</w:t>
            </w:r>
          </w:p>
        </w:tc>
        <w:tc>
          <w:tcPr>
            <w:tcW w:w="1639" w:type="dxa"/>
            <w:vAlign w:val="center"/>
          </w:tcPr>
          <w:p w14:paraId="39A54CCD" w14:textId="77777777" w:rsidR="00EF3AD8" w:rsidRPr="00AF5048" w:rsidRDefault="00EF3AD8">
            <w:pPr>
              <w:pStyle w:val="afff1"/>
              <w:autoSpaceDE w:val="0"/>
              <w:autoSpaceDN w:val="0"/>
              <w:pPrChange w:id="1155" w:author="Seongeun Woo" w:date="2016-10-13T18:41:00Z">
                <w:pPr>
                  <w:pStyle w:val="afff1"/>
                </w:pPr>
              </w:pPrChange>
            </w:pPr>
          </w:p>
        </w:tc>
        <w:tc>
          <w:tcPr>
            <w:tcW w:w="1171" w:type="dxa"/>
            <w:vAlign w:val="center"/>
          </w:tcPr>
          <w:p w14:paraId="15802240" w14:textId="7AEA5098" w:rsidR="00EF3AD8" w:rsidRPr="00AF5048" w:rsidRDefault="00ED2092">
            <w:pPr>
              <w:pStyle w:val="afff1"/>
              <w:autoSpaceDE w:val="0"/>
              <w:autoSpaceDN w:val="0"/>
              <w:pPrChange w:id="1156" w:author="Seongeun Woo" w:date="2016-10-13T18:41:00Z">
                <w:pPr>
                  <w:pStyle w:val="afff1"/>
                </w:pPr>
              </w:pPrChange>
            </w:pPr>
            <w:r w:rsidRPr="00AF5048">
              <w:rPr>
                <w:rFonts w:hint="eastAsia"/>
              </w:rPr>
              <w:t>NUMBER</w:t>
            </w:r>
          </w:p>
        </w:tc>
      </w:tr>
      <w:tr w:rsidR="00B83FBA" w:rsidRPr="00AF5048" w14:paraId="527BB531" w14:textId="77777777" w:rsidTr="00ED2092">
        <w:tc>
          <w:tcPr>
            <w:tcW w:w="1718" w:type="dxa"/>
            <w:vAlign w:val="center"/>
          </w:tcPr>
          <w:p w14:paraId="1D11614B" w14:textId="77777777" w:rsidR="00B83FBA" w:rsidRPr="00AF5048" w:rsidRDefault="00B83FBA">
            <w:pPr>
              <w:pStyle w:val="afff1"/>
              <w:autoSpaceDE w:val="0"/>
              <w:autoSpaceDN w:val="0"/>
              <w:pPrChange w:id="1157" w:author="Seongeun Woo" w:date="2016-10-13T18:41:00Z">
                <w:pPr>
                  <w:pStyle w:val="afff1"/>
                </w:pPr>
              </w:pPrChange>
            </w:pPr>
            <w:r w:rsidRPr="00AF5048">
              <w:rPr>
                <w:rFonts w:hint="eastAsia"/>
              </w:rPr>
              <w:t>R19_1</w:t>
            </w:r>
          </w:p>
        </w:tc>
        <w:tc>
          <w:tcPr>
            <w:tcW w:w="4714" w:type="dxa"/>
            <w:vAlign w:val="center"/>
          </w:tcPr>
          <w:p w14:paraId="3ECE3285" w14:textId="67727A12" w:rsidR="00B83FBA" w:rsidRPr="00AF5048" w:rsidRDefault="00B83FBA">
            <w:pPr>
              <w:pStyle w:val="afff1"/>
              <w:autoSpaceDE w:val="0"/>
              <w:autoSpaceDN w:val="0"/>
              <w:pPrChange w:id="1158" w:author="Seongeun Woo" w:date="2016-10-13T18:41:00Z">
                <w:pPr>
                  <w:pStyle w:val="afff1"/>
                </w:pPr>
              </w:pPrChange>
            </w:pPr>
            <w:ins w:id="1159" w:author="宋 哲均" w:date="2019-08-09T13:42:00Z">
              <w:r>
                <w:t xml:space="preserve">The </w:t>
              </w:r>
              <w:r w:rsidRPr="00D90B10">
                <w:t>history code</w:t>
              </w:r>
              <w:r>
                <w:t xml:space="preserve"> of Attribute</w:t>
              </w:r>
              <w:r w:rsidRPr="00D90B10">
                <w:t>. Always 0</w:t>
              </w:r>
            </w:ins>
            <w:del w:id="1160" w:author="宋 哲均" w:date="2019-08-09T13:42:00Z">
              <w:r w:rsidRPr="00AF5048" w:rsidDel="00884AED">
                <w:rPr>
                  <w:rFonts w:hint="eastAsia"/>
                </w:rPr>
                <w:delText>項目の履歴コード。</w:delText>
              </w:r>
              <w:r w:rsidRPr="00AF5048" w:rsidDel="00884AED">
                <w:rPr>
                  <w:rFonts w:hint="eastAsia"/>
                </w:rPr>
                <w:delText xml:space="preserve"> </w:delText>
              </w:r>
              <w:r w:rsidRPr="00AF5048" w:rsidDel="00884AED">
                <w:rPr>
                  <w:rFonts w:hint="eastAsia"/>
                </w:rPr>
                <w:delText>常に</w:delText>
              </w:r>
              <w:r w:rsidRPr="00AF5048" w:rsidDel="00884AED">
                <w:rPr>
                  <w:rFonts w:hint="eastAsia"/>
                </w:rPr>
                <w:delText>0</w:delText>
              </w:r>
              <w:r w:rsidRPr="00AF5048" w:rsidDel="00884AED">
                <w:rPr>
                  <w:rFonts w:hint="eastAsia"/>
                </w:rPr>
                <w:delText>で照会</w:delText>
              </w:r>
            </w:del>
          </w:p>
        </w:tc>
        <w:tc>
          <w:tcPr>
            <w:tcW w:w="1639" w:type="dxa"/>
            <w:vAlign w:val="center"/>
          </w:tcPr>
          <w:p w14:paraId="0774DB9B" w14:textId="77777777" w:rsidR="00B83FBA" w:rsidRPr="00AF5048" w:rsidRDefault="00B83FBA">
            <w:pPr>
              <w:pStyle w:val="afff1"/>
              <w:autoSpaceDE w:val="0"/>
              <w:autoSpaceDN w:val="0"/>
              <w:pPrChange w:id="1161" w:author="Seongeun Woo" w:date="2016-10-13T18:41:00Z">
                <w:pPr>
                  <w:pStyle w:val="afff1"/>
                </w:pPr>
              </w:pPrChange>
            </w:pPr>
          </w:p>
        </w:tc>
        <w:tc>
          <w:tcPr>
            <w:tcW w:w="1171" w:type="dxa"/>
            <w:vAlign w:val="center"/>
          </w:tcPr>
          <w:p w14:paraId="29198122" w14:textId="7619771E" w:rsidR="00B83FBA" w:rsidRPr="00AF5048" w:rsidRDefault="00B83FBA">
            <w:pPr>
              <w:pStyle w:val="afff1"/>
              <w:autoSpaceDE w:val="0"/>
              <w:autoSpaceDN w:val="0"/>
              <w:pPrChange w:id="1162" w:author="Seongeun Woo" w:date="2016-10-13T18:41:00Z">
                <w:pPr>
                  <w:pStyle w:val="afff1"/>
                </w:pPr>
              </w:pPrChange>
            </w:pPr>
            <w:r w:rsidRPr="00AF5048">
              <w:rPr>
                <w:rFonts w:hint="eastAsia"/>
              </w:rPr>
              <w:t>NUMBER</w:t>
            </w:r>
          </w:p>
        </w:tc>
      </w:tr>
      <w:tr w:rsidR="00EF3AD8" w:rsidRPr="00AF5048" w14:paraId="2460E49E" w14:textId="77777777" w:rsidTr="00ED2092">
        <w:tc>
          <w:tcPr>
            <w:tcW w:w="1718" w:type="dxa"/>
            <w:vAlign w:val="center"/>
          </w:tcPr>
          <w:p w14:paraId="6EE2E959" w14:textId="77777777" w:rsidR="00EF3AD8" w:rsidRPr="00AF5048" w:rsidRDefault="00EF3AD8">
            <w:pPr>
              <w:pStyle w:val="afff1"/>
              <w:autoSpaceDE w:val="0"/>
              <w:autoSpaceDN w:val="0"/>
              <w:pPrChange w:id="1163" w:author="Seongeun Woo" w:date="2016-10-13T18:41:00Z">
                <w:pPr>
                  <w:pStyle w:val="afff1"/>
                </w:pPr>
              </w:pPrChange>
            </w:pPr>
            <w:r w:rsidRPr="00AF5048">
              <w:rPr>
                <w:rFonts w:hint="eastAsia"/>
              </w:rPr>
              <w:t>R10_1</w:t>
            </w:r>
          </w:p>
        </w:tc>
        <w:tc>
          <w:tcPr>
            <w:tcW w:w="4714" w:type="dxa"/>
            <w:vAlign w:val="center"/>
          </w:tcPr>
          <w:p w14:paraId="121EDF4A" w14:textId="3A607A98" w:rsidR="00EF3AD8" w:rsidRPr="00AF5048" w:rsidRDefault="00EF3AD8">
            <w:pPr>
              <w:pStyle w:val="afff1"/>
              <w:autoSpaceDE w:val="0"/>
              <w:autoSpaceDN w:val="0"/>
              <w:pPrChange w:id="1164" w:author="Seongeun Woo" w:date="2016-10-13T18:41:00Z">
                <w:pPr>
                  <w:pStyle w:val="afff1"/>
                </w:pPr>
              </w:pPrChange>
            </w:pPr>
            <w:del w:id="1165" w:author="宋 哲均" w:date="2019-08-09T13:42:00Z">
              <w:r w:rsidRPr="00AF5048" w:rsidDel="00B83FBA">
                <w:rPr>
                  <w:rFonts w:hint="eastAsia"/>
                </w:rPr>
                <w:delText>項目コード</w:delText>
              </w:r>
            </w:del>
            <w:ins w:id="1166" w:author="宋 哲均" w:date="2019-08-09T13:42:00Z">
              <w:r w:rsidR="00B83FBA">
                <w:rPr>
                  <w:rFonts w:hint="eastAsia"/>
                </w:rPr>
                <w:t>I</w:t>
              </w:r>
              <w:r w:rsidR="00B83FBA">
                <w:t>tem Code</w:t>
              </w:r>
            </w:ins>
          </w:p>
        </w:tc>
        <w:tc>
          <w:tcPr>
            <w:tcW w:w="1639" w:type="dxa"/>
            <w:vAlign w:val="center"/>
          </w:tcPr>
          <w:p w14:paraId="4568D959" w14:textId="77777777" w:rsidR="00EF3AD8" w:rsidRPr="00AF5048" w:rsidRDefault="00EF3AD8">
            <w:pPr>
              <w:pStyle w:val="afff1"/>
              <w:autoSpaceDE w:val="0"/>
              <w:autoSpaceDN w:val="0"/>
              <w:pPrChange w:id="1167" w:author="Seongeun Woo" w:date="2016-10-13T18:41:00Z">
                <w:pPr>
                  <w:pStyle w:val="afff1"/>
                </w:pPr>
              </w:pPrChange>
            </w:pPr>
          </w:p>
        </w:tc>
        <w:tc>
          <w:tcPr>
            <w:tcW w:w="1171" w:type="dxa"/>
            <w:vAlign w:val="center"/>
          </w:tcPr>
          <w:p w14:paraId="6266FF66" w14:textId="77777777" w:rsidR="00EF3AD8" w:rsidRPr="00AF5048" w:rsidRDefault="00EF3AD8">
            <w:pPr>
              <w:pStyle w:val="afff1"/>
              <w:autoSpaceDE w:val="0"/>
              <w:autoSpaceDN w:val="0"/>
              <w:pPrChange w:id="1168" w:author="Seongeun Woo" w:date="2016-10-13T18:41:00Z">
                <w:pPr>
                  <w:pStyle w:val="afff1"/>
                </w:pPr>
              </w:pPrChange>
            </w:pPr>
            <w:r w:rsidRPr="00AF5048">
              <w:rPr>
                <w:rFonts w:hint="eastAsia"/>
              </w:rPr>
              <w:t>CHAR</w:t>
            </w:r>
          </w:p>
        </w:tc>
      </w:tr>
      <w:tr w:rsidR="00EF3AD8" w:rsidRPr="00AF5048" w14:paraId="36B47DA6" w14:textId="77777777" w:rsidTr="00ED2092">
        <w:tc>
          <w:tcPr>
            <w:tcW w:w="1718" w:type="dxa"/>
            <w:vAlign w:val="center"/>
          </w:tcPr>
          <w:p w14:paraId="342F3ED7" w14:textId="77777777" w:rsidR="00EF3AD8" w:rsidRPr="00AF5048" w:rsidRDefault="00EF3AD8">
            <w:pPr>
              <w:pStyle w:val="afff1"/>
              <w:autoSpaceDE w:val="0"/>
              <w:autoSpaceDN w:val="0"/>
              <w:pPrChange w:id="1169" w:author="Seongeun Woo" w:date="2016-10-13T18:41:00Z">
                <w:pPr>
                  <w:pStyle w:val="afff1"/>
                </w:pPr>
              </w:pPrChange>
            </w:pPr>
            <w:r w:rsidRPr="00AF5048">
              <w:rPr>
                <w:rFonts w:hint="eastAsia"/>
              </w:rPr>
              <w:t>OBJ_NAME</w:t>
            </w:r>
          </w:p>
        </w:tc>
        <w:tc>
          <w:tcPr>
            <w:tcW w:w="4714" w:type="dxa"/>
            <w:vAlign w:val="center"/>
          </w:tcPr>
          <w:p w14:paraId="138A95D9" w14:textId="6C579CAB" w:rsidR="00EF3AD8" w:rsidRPr="00AF5048" w:rsidRDefault="00B83FBA">
            <w:pPr>
              <w:pStyle w:val="afff1"/>
              <w:autoSpaceDE w:val="0"/>
              <w:autoSpaceDN w:val="0"/>
              <w:pPrChange w:id="1170" w:author="Seongeun Woo" w:date="2016-10-13T18:41:00Z">
                <w:pPr>
                  <w:pStyle w:val="afff1"/>
                </w:pPr>
              </w:pPrChange>
            </w:pPr>
            <w:ins w:id="1171" w:author="宋 哲均" w:date="2019-08-09T13:43:00Z">
              <w:r>
                <w:rPr>
                  <w:rFonts w:hint="eastAsia"/>
                </w:rPr>
                <w:t>O</w:t>
              </w:r>
              <w:r>
                <w:t>bject Name</w:t>
              </w:r>
            </w:ins>
            <w:del w:id="1172" w:author="宋 哲均" w:date="2019-08-09T13:42:00Z">
              <w:r w:rsidR="00EF3AD8" w:rsidRPr="00AF5048" w:rsidDel="00B83FBA">
                <w:rPr>
                  <w:rFonts w:hint="eastAsia"/>
                </w:rPr>
                <w:delText>名称</w:delText>
              </w:r>
            </w:del>
          </w:p>
        </w:tc>
        <w:tc>
          <w:tcPr>
            <w:tcW w:w="1639" w:type="dxa"/>
            <w:vAlign w:val="center"/>
          </w:tcPr>
          <w:p w14:paraId="46A37435" w14:textId="77777777" w:rsidR="00EF3AD8" w:rsidRPr="00AF5048" w:rsidRDefault="00EF3AD8">
            <w:pPr>
              <w:pStyle w:val="afff1"/>
              <w:autoSpaceDE w:val="0"/>
              <w:autoSpaceDN w:val="0"/>
              <w:pPrChange w:id="1173" w:author="Seongeun Woo" w:date="2016-10-13T18:41:00Z">
                <w:pPr>
                  <w:pStyle w:val="afff1"/>
                </w:pPr>
              </w:pPrChange>
            </w:pPr>
          </w:p>
        </w:tc>
        <w:tc>
          <w:tcPr>
            <w:tcW w:w="1171" w:type="dxa"/>
            <w:vAlign w:val="center"/>
          </w:tcPr>
          <w:p w14:paraId="07ADEEF2" w14:textId="77777777" w:rsidR="00EF3AD8" w:rsidRPr="00AF5048" w:rsidRDefault="00EF3AD8">
            <w:pPr>
              <w:pStyle w:val="afff1"/>
              <w:autoSpaceDE w:val="0"/>
              <w:autoSpaceDN w:val="0"/>
              <w:pPrChange w:id="1174" w:author="Seongeun Woo" w:date="2016-10-13T18:41:00Z">
                <w:pPr>
                  <w:pStyle w:val="afff1"/>
                </w:pPr>
              </w:pPrChange>
            </w:pPr>
            <w:r w:rsidRPr="00AF5048">
              <w:rPr>
                <w:rFonts w:hint="eastAsia"/>
              </w:rPr>
              <w:t>NVARCHAR2</w:t>
            </w:r>
          </w:p>
        </w:tc>
      </w:tr>
      <w:tr w:rsidR="00EF3AD8" w:rsidRPr="00AF5048" w14:paraId="1F616149" w14:textId="77777777" w:rsidTr="00ED2092">
        <w:tc>
          <w:tcPr>
            <w:tcW w:w="1718" w:type="dxa"/>
            <w:vAlign w:val="center"/>
          </w:tcPr>
          <w:p w14:paraId="45452AF0" w14:textId="77777777" w:rsidR="00EF3AD8" w:rsidRPr="00AF5048" w:rsidRDefault="00EF3AD8">
            <w:pPr>
              <w:pStyle w:val="afff1"/>
              <w:autoSpaceDE w:val="0"/>
              <w:autoSpaceDN w:val="0"/>
              <w:pPrChange w:id="1175" w:author="Seongeun Woo" w:date="2016-10-13T18:41:00Z">
                <w:pPr>
                  <w:pStyle w:val="afff1"/>
                </w:pPr>
              </w:pPrChange>
            </w:pPr>
            <w:r w:rsidRPr="00AF5048">
              <w:rPr>
                <w:rFonts w:hint="eastAsia"/>
              </w:rPr>
              <w:t>OBJ_ENG_NAME</w:t>
            </w:r>
          </w:p>
        </w:tc>
        <w:tc>
          <w:tcPr>
            <w:tcW w:w="4714" w:type="dxa"/>
            <w:vAlign w:val="center"/>
          </w:tcPr>
          <w:p w14:paraId="098D06AB" w14:textId="6AEA8F8B" w:rsidR="00EF3AD8" w:rsidRPr="00AF5048" w:rsidRDefault="00EF3AD8">
            <w:pPr>
              <w:pStyle w:val="afff1"/>
              <w:autoSpaceDE w:val="0"/>
              <w:autoSpaceDN w:val="0"/>
              <w:pPrChange w:id="1176" w:author="Seongeun Woo" w:date="2016-10-13T18:41:00Z">
                <w:pPr>
                  <w:pStyle w:val="afff1"/>
                </w:pPr>
              </w:pPrChange>
            </w:pPr>
            <w:del w:id="1177" w:author="宋 哲均" w:date="2019-08-09T13:43:00Z">
              <w:r w:rsidRPr="00AF5048" w:rsidDel="00B83FBA">
                <w:rPr>
                  <w:rFonts w:hint="eastAsia"/>
                </w:rPr>
                <w:delText>英語名</w:delText>
              </w:r>
            </w:del>
            <w:ins w:id="1178" w:author="宋 哲均" w:date="2019-08-09T13:43:00Z">
              <w:r w:rsidR="00B83FBA">
                <w:rPr>
                  <w:rFonts w:hint="eastAsia"/>
                </w:rPr>
                <w:t>O</w:t>
              </w:r>
              <w:r w:rsidR="00B83FBA">
                <w:t>bject English Name</w:t>
              </w:r>
            </w:ins>
          </w:p>
        </w:tc>
        <w:tc>
          <w:tcPr>
            <w:tcW w:w="1639" w:type="dxa"/>
            <w:vAlign w:val="center"/>
          </w:tcPr>
          <w:p w14:paraId="02457A8F" w14:textId="77777777" w:rsidR="00EF3AD8" w:rsidRPr="00AF5048" w:rsidRDefault="00EF3AD8">
            <w:pPr>
              <w:pStyle w:val="afff1"/>
              <w:autoSpaceDE w:val="0"/>
              <w:autoSpaceDN w:val="0"/>
              <w:pPrChange w:id="1179" w:author="Seongeun Woo" w:date="2016-10-13T18:41:00Z">
                <w:pPr>
                  <w:pStyle w:val="afff1"/>
                </w:pPr>
              </w:pPrChange>
            </w:pPr>
          </w:p>
        </w:tc>
        <w:tc>
          <w:tcPr>
            <w:tcW w:w="1171" w:type="dxa"/>
            <w:vAlign w:val="center"/>
          </w:tcPr>
          <w:p w14:paraId="3E7B6869" w14:textId="77777777" w:rsidR="00EF3AD8" w:rsidRPr="00AF5048" w:rsidRDefault="00EF3AD8">
            <w:pPr>
              <w:pStyle w:val="afff1"/>
              <w:autoSpaceDE w:val="0"/>
              <w:autoSpaceDN w:val="0"/>
              <w:pPrChange w:id="1180" w:author="Seongeun Woo" w:date="2016-10-13T18:41:00Z">
                <w:pPr>
                  <w:pStyle w:val="afff1"/>
                </w:pPr>
              </w:pPrChange>
            </w:pPr>
            <w:r w:rsidRPr="00AF5048">
              <w:rPr>
                <w:rFonts w:hint="eastAsia"/>
              </w:rPr>
              <w:t>NVARCHAR2</w:t>
            </w:r>
          </w:p>
        </w:tc>
      </w:tr>
      <w:tr w:rsidR="00EF3AD8" w:rsidRPr="00AF5048" w14:paraId="2D42CD78" w14:textId="77777777" w:rsidTr="00ED2092">
        <w:tc>
          <w:tcPr>
            <w:tcW w:w="1718" w:type="dxa"/>
            <w:vAlign w:val="center"/>
          </w:tcPr>
          <w:p w14:paraId="75DDEF87" w14:textId="77777777" w:rsidR="00EF3AD8" w:rsidRPr="00AF5048" w:rsidRDefault="00EF3AD8">
            <w:pPr>
              <w:pStyle w:val="afff1"/>
              <w:autoSpaceDE w:val="0"/>
              <w:autoSpaceDN w:val="0"/>
              <w:pPrChange w:id="1181" w:author="Seongeun Woo" w:date="2016-10-13T18:41:00Z">
                <w:pPr>
                  <w:pStyle w:val="afff1"/>
                </w:pPr>
              </w:pPrChange>
            </w:pPr>
            <w:r w:rsidRPr="00AF5048">
              <w:rPr>
                <w:rFonts w:hint="eastAsia"/>
              </w:rPr>
              <w:t>OBJ_ALIAS</w:t>
            </w:r>
          </w:p>
        </w:tc>
        <w:tc>
          <w:tcPr>
            <w:tcW w:w="4714" w:type="dxa"/>
            <w:vAlign w:val="center"/>
          </w:tcPr>
          <w:p w14:paraId="5E3B0F38" w14:textId="6E2E6BE7" w:rsidR="00EF3AD8" w:rsidRPr="00AF5048" w:rsidRDefault="00A06C37">
            <w:pPr>
              <w:pStyle w:val="afff1"/>
              <w:autoSpaceDE w:val="0"/>
              <w:autoSpaceDN w:val="0"/>
              <w:pPrChange w:id="1182" w:author="Seongeun Woo" w:date="2016-10-13T18:41:00Z">
                <w:pPr>
                  <w:pStyle w:val="afff1"/>
                </w:pPr>
              </w:pPrChange>
            </w:pPr>
            <w:del w:id="1183" w:author="宋 哲均" w:date="2019-08-09T13:43:00Z">
              <w:r w:rsidDel="00B83FBA">
                <w:rPr>
                  <w:rFonts w:hint="eastAsia"/>
                </w:rPr>
                <w:delText>英</w:delText>
              </w:r>
              <w:r w:rsidRPr="00AF5048" w:rsidDel="00B83FBA">
                <w:rPr>
                  <w:rFonts w:hint="eastAsia"/>
                </w:rPr>
                <w:delText>語</w:delText>
              </w:r>
              <w:r w:rsidR="00EF3AD8" w:rsidRPr="00AF5048" w:rsidDel="00B83FBA">
                <w:rPr>
                  <w:rFonts w:hint="eastAsia"/>
                </w:rPr>
                <w:delText>エイリアス</w:delText>
              </w:r>
            </w:del>
            <w:ins w:id="1184" w:author="宋 哲均" w:date="2019-08-09T13:43:00Z">
              <w:r w:rsidR="00B83FBA">
                <w:rPr>
                  <w:rFonts w:hint="eastAsia"/>
                </w:rPr>
                <w:t>O</w:t>
              </w:r>
              <w:r w:rsidR="00B83FBA">
                <w:t>bject English Alias</w:t>
              </w:r>
            </w:ins>
          </w:p>
        </w:tc>
        <w:tc>
          <w:tcPr>
            <w:tcW w:w="1639" w:type="dxa"/>
            <w:vAlign w:val="center"/>
          </w:tcPr>
          <w:p w14:paraId="1AC3B6E1" w14:textId="77777777" w:rsidR="00EF3AD8" w:rsidRPr="00AF5048" w:rsidRDefault="00EF3AD8">
            <w:pPr>
              <w:pStyle w:val="afff1"/>
              <w:autoSpaceDE w:val="0"/>
              <w:autoSpaceDN w:val="0"/>
              <w:pPrChange w:id="1185" w:author="Seongeun Woo" w:date="2016-10-13T18:41:00Z">
                <w:pPr>
                  <w:pStyle w:val="afff1"/>
                </w:pPr>
              </w:pPrChange>
            </w:pPr>
          </w:p>
        </w:tc>
        <w:tc>
          <w:tcPr>
            <w:tcW w:w="1171" w:type="dxa"/>
            <w:vAlign w:val="center"/>
          </w:tcPr>
          <w:p w14:paraId="614B9FEA" w14:textId="77777777" w:rsidR="00EF3AD8" w:rsidRPr="00AF5048" w:rsidRDefault="00EF3AD8">
            <w:pPr>
              <w:pStyle w:val="afff1"/>
              <w:autoSpaceDE w:val="0"/>
              <w:autoSpaceDN w:val="0"/>
              <w:pPrChange w:id="1186" w:author="Seongeun Woo" w:date="2016-10-13T18:41:00Z">
                <w:pPr>
                  <w:pStyle w:val="afff1"/>
                </w:pPr>
              </w:pPrChange>
            </w:pPr>
            <w:r w:rsidRPr="00AF5048">
              <w:rPr>
                <w:rFonts w:hint="eastAsia"/>
              </w:rPr>
              <w:t>NVARCHAR2</w:t>
            </w:r>
          </w:p>
        </w:tc>
      </w:tr>
      <w:tr w:rsidR="00EF3AD8" w:rsidRPr="00AF5048" w14:paraId="4518F74F" w14:textId="77777777" w:rsidTr="00ED2092">
        <w:tc>
          <w:tcPr>
            <w:tcW w:w="1718" w:type="dxa"/>
            <w:vAlign w:val="center"/>
          </w:tcPr>
          <w:p w14:paraId="76D138ED" w14:textId="77777777" w:rsidR="00EF3AD8" w:rsidRPr="00AF5048" w:rsidRDefault="00EF3AD8">
            <w:pPr>
              <w:pStyle w:val="afff1"/>
              <w:autoSpaceDE w:val="0"/>
              <w:autoSpaceDN w:val="0"/>
              <w:pPrChange w:id="1187" w:author="Seongeun Woo" w:date="2016-10-13T18:41:00Z">
                <w:pPr>
                  <w:pStyle w:val="afff1"/>
                </w:pPr>
              </w:pPrChange>
            </w:pPr>
            <w:r w:rsidRPr="00AF5048">
              <w:rPr>
                <w:rFonts w:hint="eastAsia"/>
              </w:rPr>
              <w:t>OBJ_DESC</w:t>
            </w:r>
          </w:p>
        </w:tc>
        <w:tc>
          <w:tcPr>
            <w:tcW w:w="4714" w:type="dxa"/>
            <w:vAlign w:val="center"/>
          </w:tcPr>
          <w:p w14:paraId="5381CF1D" w14:textId="6B3EFFA8" w:rsidR="00EF3AD8" w:rsidRPr="00AF5048" w:rsidRDefault="00B83FBA">
            <w:pPr>
              <w:pStyle w:val="afff1"/>
              <w:autoSpaceDE w:val="0"/>
              <w:autoSpaceDN w:val="0"/>
              <w:pPrChange w:id="1188" w:author="Seongeun Woo" w:date="2016-10-13T18:41:00Z">
                <w:pPr>
                  <w:pStyle w:val="afff1"/>
                </w:pPr>
              </w:pPrChange>
            </w:pPr>
            <w:ins w:id="1189" w:author="宋 哲均" w:date="2019-08-09T13:43:00Z">
              <w:r>
                <w:rPr>
                  <w:rFonts w:hint="eastAsia"/>
                </w:rPr>
                <w:t>D</w:t>
              </w:r>
              <w:r>
                <w:t>escription</w:t>
              </w:r>
            </w:ins>
            <w:del w:id="1190" w:author="宋 哲均" w:date="2019-08-09T13:43:00Z">
              <w:r w:rsidR="00EF3AD8" w:rsidRPr="00AF5048" w:rsidDel="00B83FBA">
                <w:rPr>
                  <w:rFonts w:hint="eastAsia"/>
                </w:rPr>
                <w:delText>詳細説明</w:delText>
              </w:r>
            </w:del>
          </w:p>
        </w:tc>
        <w:tc>
          <w:tcPr>
            <w:tcW w:w="1639" w:type="dxa"/>
            <w:vAlign w:val="center"/>
          </w:tcPr>
          <w:p w14:paraId="35F35E7B" w14:textId="77777777" w:rsidR="00EF3AD8" w:rsidRPr="00AF5048" w:rsidRDefault="00EF3AD8">
            <w:pPr>
              <w:pStyle w:val="afff1"/>
              <w:autoSpaceDE w:val="0"/>
              <w:autoSpaceDN w:val="0"/>
              <w:pPrChange w:id="1191" w:author="Seongeun Woo" w:date="2016-10-13T18:41:00Z">
                <w:pPr>
                  <w:pStyle w:val="afff1"/>
                </w:pPr>
              </w:pPrChange>
            </w:pPr>
          </w:p>
        </w:tc>
        <w:tc>
          <w:tcPr>
            <w:tcW w:w="1171" w:type="dxa"/>
            <w:vAlign w:val="center"/>
          </w:tcPr>
          <w:p w14:paraId="547C7172" w14:textId="77777777" w:rsidR="00EF3AD8" w:rsidRPr="00AF5048" w:rsidRDefault="00EF3AD8">
            <w:pPr>
              <w:pStyle w:val="afff1"/>
              <w:autoSpaceDE w:val="0"/>
              <w:autoSpaceDN w:val="0"/>
              <w:pPrChange w:id="1192" w:author="Seongeun Woo" w:date="2016-10-13T18:41:00Z">
                <w:pPr>
                  <w:pStyle w:val="afff1"/>
                </w:pPr>
              </w:pPrChange>
            </w:pPr>
            <w:r w:rsidRPr="00AF5048">
              <w:rPr>
                <w:rFonts w:hint="eastAsia"/>
              </w:rPr>
              <w:t>NVARCHAR2</w:t>
            </w:r>
          </w:p>
        </w:tc>
      </w:tr>
      <w:tr w:rsidR="00EF3AD8" w:rsidRPr="00AF5048" w14:paraId="798DF95A" w14:textId="77777777" w:rsidTr="00ED2092">
        <w:tc>
          <w:tcPr>
            <w:tcW w:w="1718" w:type="dxa"/>
            <w:vAlign w:val="center"/>
          </w:tcPr>
          <w:p w14:paraId="69D463D2" w14:textId="77777777" w:rsidR="00EF3AD8" w:rsidRPr="00AF5048" w:rsidRDefault="00EF3AD8">
            <w:pPr>
              <w:pStyle w:val="afff1"/>
              <w:autoSpaceDE w:val="0"/>
              <w:autoSpaceDN w:val="0"/>
              <w:pPrChange w:id="1193" w:author="Seongeun Woo" w:date="2016-10-13T18:41:00Z">
                <w:pPr>
                  <w:pStyle w:val="afff1"/>
                </w:pPr>
              </w:pPrChange>
            </w:pPr>
            <w:r w:rsidRPr="00AF5048">
              <w:rPr>
                <w:rFonts w:hint="eastAsia"/>
              </w:rPr>
              <w:t>DISP_ORDER</w:t>
            </w:r>
          </w:p>
        </w:tc>
        <w:tc>
          <w:tcPr>
            <w:tcW w:w="4714" w:type="dxa"/>
            <w:vAlign w:val="center"/>
          </w:tcPr>
          <w:p w14:paraId="14064C21" w14:textId="41B5FD92" w:rsidR="00EF3AD8" w:rsidRPr="00AF5048" w:rsidRDefault="00EF3AD8">
            <w:pPr>
              <w:pStyle w:val="afff1"/>
              <w:autoSpaceDE w:val="0"/>
              <w:autoSpaceDN w:val="0"/>
              <w:pPrChange w:id="1194" w:author="Seongeun Woo" w:date="2016-10-13T18:41:00Z">
                <w:pPr>
                  <w:pStyle w:val="afff1"/>
                </w:pPr>
              </w:pPrChange>
            </w:pPr>
            <w:del w:id="1195" w:author="宋 哲均" w:date="2019-08-09T13:43:00Z">
              <w:r w:rsidRPr="00AF5048" w:rsidDel="00B83FBA">
                <w:rPr>
                  <w:rFonts w:hint="eastAsia"/>
                </w:rPr>
                <w:delText>画面表示の順序</w:delText>
              </w:r>
            </w:del>
            <w:ins w:id="1196" w:author="宋 哲均" w:date="2019-08-09T13:43:00Z">
              <w:r w:rsidR="00B83FBA">
                <w:rPr>
                  <w:rFonts w:hint="eastAsia"/>
                </w:rPr>
                <w:t>D</w:t>
              </w:r>
              <w:r w:rsidR="00B83FBA">
                <w:t>isplay Order</w:t>
              </w:r>
            </w:ins>
          </w:p>
        </w:tc>
        <w:tc>
          <w:tcPr>
            <w:tcW w:w="1639" w:type="dxa"/>
            <w:vAlign w:val="center"/>
          </w:tcPr>
          <w:p w14:paraId="50A3437D" w14:textId="77777777" w:rsidR="00EF3AD8" w:rsidRPr="00AF5048" w:rsidRDefault="00EF3AD8">
            <w:pPr>
              <w:pStyle w:val="afff1"/>
              <w:autoSpaceDE w:val="0"/>
              <w:autoSpaceDN w:val="0"/>
              <w:pPrChange w:id="1197" w:author="Seongeun Woo" w:date="2016-10-13T18:41:00Z">
                <w:pPr>
                  <w:pStyle w:val="afff1"/>
                </w:pPr>
              </w:pPrChange>
            </w:pPr>
          </w:p>
        </w:tc>
        <w:tc>
          <w:tcPr>
            <w:tcW w:w="1171" w:type="dxa"/>
            <w:vAlign w:val="center"/>
          </w:tcPr>
          <w:p w14:paraId="2260E06A" w14:textId="78F176D5" w:rsidR="00EF3AD8" w:rsidRPr="00AF5048" w:rsidRDefault="00ED2092">
            <w:pPr>
              <w:pStyle w:val="afff1"/>
              <w:autoSpaceDE w:val="0"/>
              <w:autoSpaceDN w:val="0"/>
              <w:pPrChange w:id="1198" w:author="Seongeun Woo" w:date="2016-10-13T18:41:00Z">
                <w:pPr>
                  <w:pStyle w:val="afff1"/>
                </w:pPr>
              </w:pPrChange>
            </w:pPr>
            <w:r w:rsidRPr="00AF5048">
              <w:rPr>
                <w:rFonts w:hint="eastAsia"/>
              </w:rPr>
              <w:t>NUMBER</w:t>
            </w:r>
          </w:p>
        </w:tc>
      </w:tr>
      <w:tr w:rsidR="00EF3AD8" w:rsidRPr="00AF5048" w14:paraId="10FBD24C" w14:textId="77777777" w:rsidTr="00ED2092">
        <w:tc>
          <w:tcPr>
            <w:tcW w:w="1718" w:type="dxa"/>
            <w:vAlign w:val="center"/>
          </w:tcPr>
          <w:p w14:paraId="56A3F066" w14:textId="77777777" w:rsidR="00EF3AD8" w:rsidRPr="00AF5048" w:rsidRDefault="00EF3AD8">
            <w:pPr>
              <w:pStyle w:val="afff1"/>
              <w:autoSpaceDE w:val="0"/>
              <w:autoSpaceDN w:val="0"/>
              <w:pPrChange w:id="1199" w:author="Seongeun Woo" w:date="2016-10-13T18:41:00Z">
                <w:pPr>
                  <w:pStyle w:val="afff1"/>
                </w:pPr>
              </w:pPrChange>
            </w:pPr>
            <w:r w:rsidRPr="00AF5048">
              <w:rPr>
                <w:rFonts w:hint="eastAsia"/>
              </w:rPr>
              <w:t>NUMBER1</w:t>
            </w:r>
          </w:p>
        </w:tc>
        <w:tc>
          <w:tcPr>
            <w:tcW w:w="4714" w:type="dxa"/>
            <w:vAlign w:val="center"/>
          </w:tcPr>
          <w:p w14:paraId="6A4A58E3" w14:textId="0AD6193E" w:rsidR="00EF3AD8" w:rsidRPr="00AF5048" w:rsidRDefault="00B83FBA">
            <w:pPr>
              <w:pStyle w:val="afff1"/>
              <w:autoSpaceDE w:val="0"/>
              <w:autoSpaceDN w:val="0"/>
              <w:pPrChange w:id="1200" w:author="Seongeun Woo" w:date="2016-10-13T18:41:00Z">
                <w:pPr>
                  <w:pStyle w:val="afff1"/>
                </w:pPr>
              </w:pPrChange>
            </w:pPr>
            <w:ins w:id="1201" w:author="宋 哲均" w:date="2019-08-09T13:43:00Z">
              <w:r>
                <w:rPr>
                  <w:rFonts w:hint="eastAsia"/>
                </w:rPr>
                <w:t>U</w:t>
              </w:r>
              <w:r>
                <w:t>nused</w:t>
              </w:r>
            </w:ins>
            <w:del w:id="1202" w:author="宋 哲均" w:date="2019-08-09T13:43:00Z">
              <w:r w:rsidR="00EF3AD8" w:rsidRPr="00AF5048" w:rsidDel="00B83FBA">
                <w:rPr>
                  <w:rFonts w:hint="eastAsia"/>
                </w:rPr>
                <w:delText>未使用</w:delText>
              </w:r>
            </w:del>
          </w:p>
        </w:tc>
        <w:tc>
          <w:tcPr>
            <w:tcW w:w="1639" w:type="dxa"/>
            <w:vAlign w:val="center"/>
          </w:tcPr>
          <w:p w14:paraId="4140E284" w14:textId="77777777" w:rsidR="00EF3AD8" w:rsidRPr="00AF5048" w:rsidRDefault="00EF3AD8">
            <w:pPr>
              <w:pStyle w:val="afff1"/>
              <w:autoSpaceDE w:val="0"/>
              <w:autoSpaceDN w:val="0"/>
              <w:pPrChange w:id="1203" w:author="Seongeun Woo" w:date="2016-10-13T18:41:00Z">
                <w:pPr>
                  <w:pStyle w:val="afff1"/>
                </w:pPr>
              </w:pPrChange>
            </w:pPr>
          </w:p>
        </w:tc>
        <w:tc>
          <w:tcPr>
            <w:tcW w:w="1171" w:type="dxa"/>
            <w:vAlign w:val="center"/>
          </w:tcPr>
          <w:p w14:paraId="713ECAED" w14:textId="427D2725" w:rsidR="00EF3AD8" w:rsidRPr="00AF5048" w:rsidRDefault="00ED2092">
            <w:pPr>
              <w:pStyle w:val="afff1"/>
              <w:autoSpaceDE w:val="0"/>
              <w:autoSpaceDN w:val="0"/>
              <w:pPrChange w:id="1204" w:author="Seongeun Woo" w:date="2016-10-13T18:41:00Z">
                <w:pPr>
                  <w:pStyle w:val="afff1"/>
                </w:pPr>
              </w:pPrChange>
            </w:pPr>
            <w:r w:rsidRPr="00AF5048">
              <w:rPr>
                <w:rFonts w:hint="eastAsia"/>
              </w:rPr>
              <w:t>NUMBER</w:t>
            </w:r>
          </w:p>
        </w:tc>
      </w:tr>
      <w:tr w:rsidR="00EF3AD8" w:rsidRPr="00AF5048" w14:paraId="2661CE38" w14:textId="77777777" w:rsidTr="00ED2092">
        <w:tc>
          <w:tcPr>
            <w:tcW w:w="1718" w:type="dxa"/>
            <w:vAlign w:val="center"/>
          </w:tcPr>
          <w:p w14:paraId="27BF6C2D" w14:textId="77777777" w:rsidR="00EF3AD8" w:rsidRPr="00AF5048" w:rsidRDefault="00EF3AD8">
            <w:pPr>
              <w:pStyle w:val="afff1"/>
              <w:autoSpaceDE w:val="0"/>
              <w:autoSpaceDN w:val="0"/>
              <w:pPrChange w:id="1205" w:author="Seongeun Woo" w:date="2016-10-13T18:41:00Z">
                <w:pPr>
                  <w:pStyle w:val="afff1"/>
                </w:pPr>
              </w:pPrChange>
            </w:pPr>
            <w:r w:rsidRPr="00AF5048">
              <w:rPr>
                <w:rFonts w:hint="eastAsia"/>
              </w:rPr>
              <w:t>NUMBER2</w:t>
            </w:r>
          </w:p>
        </w:tc>
        <w:tc>
          <w:tcPr>
            <w:tcW w:w="4714" w:type="dxa"/>
            <w:vAlign w:val="center"/>
          </w:tcPr>
          <w:p w14:paraId="75A5C785" w14:textId="6CFF732E" w:rsidR="00EF3AD8" w:rsidRPr="00AF5048" w:rsidRDefault="00B83FBA">
            <w:pPr>
              <w:pStyle w:val="afff1"/>
              <w:autoSpaceDE w:val="0"/>
              <w:autoSpaceDN w:val="0"/>
              <w:pPrChange w:id="1206" w:author="Seongeun Woo" w:date="2016-10-13T18:41:00Z">
                <w:pPr>
                  <w:pStyle w:val="afff1"/>
                </w:pPr>
              </w:pPrChange>
            </w:pPr>
            <w:ins w:id="1207" w:author="宋 哲均" w:date="2019-08-09T13:43:00Z">
              <w:r>
                <w:rPr>
                  <w:rFonts w:hint="eastAsia"/>
                </w:rPr>
                <w:t>U</w:t>
              </w:r>
              <w:r>
                <w:t>nused</w:t>
              </w:r>
            </w:ins>
            <w:del w:id="1208" w:author="宋 哲均" w:date="2019-08-09T13:43:00Z">
              <w:r w:rsidR="00EF3AD8" w:rsidRPr="00AF5048" w:rsidDel="00B83FBA">
                <w:rPr>
                  <w:rFonts w:hint="eastAsia"/>
                </w:rPr>
                <w:delText>未使用</w:delText>
              </w:r>
            </w:del>
          </w:p>
        </w:tc>
        <w:tc>
          <w:tcPr>
            <w:tcW w:w="1639" w:type="dxa"/>
            <w:vAlign w:val="center"/>
          </w:tcPr>
          <w:p w14:paraId="73E43CF6" w14:textId="77777777" w:rsidR="00EF3AD8" w:rsidRPr="00AF5048" w:rsidRDefault="00EF3AD8">
            <w:pPr>
              <w:pStyle w:val="afff1"/>
              <w:autoSpaceDE w:val="0"/>
              <w:autoSpaceDN w:val="0"/>
              <w:pPrChange w:id="1209" w:author="Seongeun Woo" w:date="2016-10-13T18:41:00Z">
                <w:pPr>
                  <w:pStyle w:val="afff1"/>
                </w:pPr>
              </w:pPrChange>
            </w:pPr>
          </w:p>
        </w:tc>
        <w:tc>
          <w:tcPr>
            <w:tcW w:w="1171" w:type="dxa"/>
            <w:vAlign w:val="center"/>
          </w:tcPr>
          <w:p w14:paraId="1603AF1E" w14:textId="5C29AA7A" w:rsidR="00EF3AD8" w:rsidRPr="00AF5048" w:rsidRDefault="00ED2092">
            <w:pPr>
              <w:pStyle w:val="afff1"/>
              <w:autoSpaceDE w:val="0"/>
              <w:autoSpaceDN w:val="0"/>
              <w:pPrChange w:id="1210" w:author="Seongeun Woo" w:date="2016-10-13T18:41:00Z">
                <w:pPr>
                  <w:pStyle w:val="afff1"/>
                </w:pPr>
              </w:pPrChange>
            </w:pPr>
            <w:r w:rsidRPr="00AF5048">
              <w:rPr>
                <w:rFonts w:hint="eastAsia"/>
              </w:rPr>
              <w:t>NUMBER</w:t>
            </w:r>
          </w:p>
        </w:tc>
      </w:tr>
      <w:tr w:rsidR="00EF3AD8" w:rsidRPr="00AF5048" w14:paraId="193505D8" w14:textId="77777777" w:rsidTr="00ED2092">
        <w:tc>
          <w:tcPr>
            <w:tcW w:w="1718" w:type="dxa"/>
            <w:vAlign w:val="center"/>
          </w:tcPr>
          <w:p w14:paraId="1130F64A" w14:textId="77777777" w:rsidR="00EF3AD8" w:rsidRPr="00AF5048" w:rsidRDefault="00EF3AD8">
            <w:pPr>
              <w:pStyle w:val="afff1"/>
              <w:autoSpaceDE w:val="0"/>
              <w:autoSpaceDN w:val="0"/>
              <w:pPrChange w:id="1211" w:author="Seongeun Woo" w:date="2016-10-13T18:41:00Z">
                <w:pPr>
                  <w:pStyle w:val="afff1"/>
                </w:pPr>
              </w:pPrChange>
            </w:pPr>
            <w:r w:rsidRPr="00AF5048">
              <w:rPr>
                <w:rFonts w:hint="eastAsia"/>
              </w:rPr>
              <w:t>NUM_INC</w:t>
            </w:r>
          </w:p>
        </w:tc>
        <w:tc>
          <w:tcPr>
            <w:tcW w:w="4714" w:type="dxa"/>
            <w:vAlign w:val="center"/>
          </w:tcPr>
          <w:p w14:paraId="1E653459" w14:textId="483F5B0E" w:rsidR="00EF3AD8" w:rsidRPr="00AF5048" w:rsidRDefault="00B83FBA">
            <w:pPr>
              <w:pStyle w:val="afff1"/>
              <w:autoSpaceDE w:val="0"/>
              <w:autoSpaceDN w:val="0"/>
              <w:pPrChange w:id="1212" w:author="Seongeun Woo" w:date="2016-10-13T18:41:00Z">
                <w:pPr>
                  <w:pStyle w:val="afff1"/>
                </w:pPr>
              </w:pPrChange>
            </w:pPr>
            <w:ins w:id="1213" w:author="宋 哲均" w:date="2019-08-09T13:44:00Z">
              <w:r>
                <w:rPr>
                  <w:rFonts w:hint="eastAsia"/>
                </w:rPr>
                <w:t>U</w:t>
              </w:r>
              <w:r>
                <w:t>nused</w:t>
              </w:r>
            </w:ins>
            <w:del w:id="1214" w:author="宋 哲均" w:date="2019-08-09T13:44:00Z">
              <w:r w:rsidR="00EF3AD8" w:rsidRPr="00AF5048" w:rsidDel="00B83FBA">
                <w:rPr>
                  <w:rFonts w:hint="eastAsia"/>
                </w:rPr>
                <w:delText>未使用</w:delText>
              </w:r>
            </w:del>
          </w:p>
        </w:tc>
        <w:tc>
          <w:tcPr>
            <w:tcW w:w="1639" w:type="dxa"/>
            <w:vAlign w:val="center"/>
          </w:tcPr>
          <w:p w14:paraId="2B960E67" w14:textId="77777777" w:rsidR="00EF3AD8" w:rsidRPr="00AF5048" w:rsidRDefault="00EF3AD8">
            <w:pPr>
              <w:pStyle w:val="afff1"/>
              <w:autoSpaceDE w:val="0"/>
              <w:autoSpaceDN w:val="0"/>
              <w:pPrChange w:id="1215" w:author="Seongeun Woo" w:date="2016-10-13T18:41:00Z">
                <w:pPr>
                  <w:pStyle w:val="afff1"/>
                </w:pPr>
              </w:pPrChange>
            </w:pPr>
          </w:p>
        </w:tc>
        <w:tc>
          <w:tcPr>
            <w:tcW w:w="1171" w:type="dxa"/>
            <w:vAlign w:val="center"/>
          </w:tcPr>
          <w:p w14:paraId="36B3579D" w14:textId="0C390CF4" w:rsidR="00EF3AD8" w:rsidRPr="00AF5048" w:rsidRDefault="00ED2092">
            <w:pPr>
              <w:pStyle w:val="afff1"/>
              <w:autoSpaceDE w:val="0"/>
              <w:autoSpaceDN w:val="0"/>
              <w:pPrChange w:id="1216" w:author="Seongeun Woo" w:date="2016-10-13T18:41:00Z">
                <w:pPr>
                  <w:pStyle w:val="afff1"/>
                </w:pPr>
              </w:pPrChange>
            </w:pPr>
            <w:r w:rsidRPr="00AF5048">
              <w:rPr>
                <w:rFonts w:hint="eastAsia"/>
              </w:rPr>
              <w:t>NUMBER</w:t>
            </w:r>
          </w:p>
        </w:tc>
      </w:tr>
      <w:tr w:rsidR="00EF3AD8" w:rsidRPr="00AF5048" w14:paraId="4BC265F0" w14:textId="77777777" w:rsidTr="00ED2092">
        <w:tc>
          <w:tcPr>
            <w:tcW w:w="1718" w:type="dxa"/>
            <w:vAlign w:val="center"/>
          </w:tcPr>
          <w:p w14:paraId="222DE0D9" w14:textId="77777777" w:rsidR="00EF3AD8" w:rsidRPr="00AF5048" w:rsidRDefault="00EF3AD8">
            <w:pPr>
              <w:pStyle w:val="afff1"/>
              <w:autoSpaceDE w:val="0"/>
              <w:autoSpaceDN w:val="0"/>
              <w:pPrChange w:id="1217" w:author="Seongeun Woo" w:date="2016-10-13T18:41:00Z">
                <w:pPr>
                  <w:pStyle w:val="afff1"/>
                </w:pPr>
              </w:pPrChange>
            </w:pPr>
            <w:r w:rsidRPr="00AF5048">
              <w:rPr>
                <w:rFonts w:hint="eastAsia"/>
              </w:rPr>
              <w:t>OPCODE1</w:t>
            </w:r>
          </w:p>
        </w:tc>
        <w:tc>
          <w:tcPr>
            <w:tcW w:w="4714" w:type="dxa"/>
            <w:vAlign w:val="center"/>
          </w:tcPr>
          <w:p w14:paraId="5517B335" w14:textId="0B020396" w:rsidR="00EF3AD8" w:rsidRPr="00AF5048" w:rsidRDefault="00B83FBA">
            <w:pPr>
              <w:pStyle w:val="afff1"/>
              <w:autoSpaceDE w:val="0"/>
              <w:autoSpaceDN w:val="0"/>
              <w:pPrChange w:id="1218" w:author="Seongeun Woo" w:date="2016-10-13T18:41:00Z">
                <w:pPr>
                  <w:pStyle w:val="afff1"/>
                </w:pPr>
              </w:pPrChange>
            </w:pPr>
            <w:ins w:id="1219" w:author="宋 哲均" w:date="2019-08-09T13:44:00Z">
              <w:r>
                <w:rPr>
                  <w:rFonts w:hint="eastAsia"/>
                </w:rPr>
                <w:t>U</w:t>
              </w:r>
              <w:r>
                <w:t>nused</w:t>
              </w:r>
            </w:ins>
            <w:del w:id="1220" w:author="宋 哲均" w:date="2019-08-09T13:44:00Z">
              <w:r w:rsidR="00EF3AD8" w:rsidRPr="00AF5048" w:rsidDel="00B83FBA">
                <w:rPr>
                  <w:rFonts w:hint="eastAsia"/>
                </w:rPr>
                <w:delText>未使用</w:delText>
              </w:r>
            </w:del>
          </w:p>
        </w:tc>
        <w:tc>
          <w:tcPr>
            <w:tcW w:w="1639" w:type="dxa"/>
            <w:vAlign w:val="center"/>
          </w:tcPr>
          <w:p w14:paraId="0942D1F2" w14:textId="77777777" w:rsidR="00EF3AD8" w:rsidRPr="00AF5048" w:rsidRDefault="00EF3AD8">
            <w:pPr>
              <w:pStyle w:val="afff1"/>
              <w:autoSpaceDE w:val="0"/>
              <w:autoSpaceDN w:val="0"/>
              <w:pPrChange w:id="1221" w:author="Seongeun Woo" w:date="2016-10-13T18:41:00Z">
                <w:pPr>
                  <w:pStyle w:val="afff1"/>
                </w:pPr>
              </w:pPrChange>
            </w:pPr>
          </w:p>
        </w:tc>
        <w:tc>
          <w:tcPr>
            <w:tcW w:w="1171" w:type="dxa"/>
            <w:vAlign w:val="center"/>
          </w:tcPr>
          <w:p w14:paraId="637CF4A6" w14:textId="77777777" w:rsidR="00EF3AD8" w:rsidRPr="00AF5048" w:rsidRDefault="00EF3AD8">
            <w:pPr>
              <w:pStyle w:val="afff1"/>
              <w:autoSpaceDE w:val="0"/>
              <w:autoSpaceDN w:val="0"/>
              <w:pPrChange w:id="1222" w:author="Seongeun Woo" w:date="2016-10-13T18:41:00Z">
                <w:pPr>
                  <w:pStyle w:val="afff1"/>
                </w:pPr>
              </w:pPrChange>
            </w:pPr>
            <w:r w:rsidRPr="00AF5048">
              <w:rPr>
                <w:rFonts w:hint="eastAsia"/>
              </w:rPr>
              <w:t>CHAR</w:t>
            </w:r>
          </w:p>
        </w:tc>
      </w:tr>
      <w:tr w:rsidR="00EF3AD8" w:rsidRPr="00AF5048" w14:paraId="7767E16A" w14:textId="77777777" w:rsidTr="00ED2092">
        <w:tc>
          <w:tcPr>
            <w:tcW w:w="1718" w:type="dxa"/>
            <w:vAlign w:val="center"/>
          </w:tcPr>
          <w:p w14:paraId="7BCD75A9" w14:textId="77777777" w:rsidR="00EF3AD8" w:rsidRPr="00AF5048" w:rsidRDefault="00EF3AD8">
            <w:pPr>
              <w:pStyle w:val="afff1"/>
              <w:autoSpaceDE w:val="0"/>
              <w:autoSpaceDN w:val="0"/>
              <w:pPrChange w:id="1223" w:author="Seongeun Woo" w:date="2016-10-13T18:41:00Z">
                <w:pPr>
                  <w:pStyle w:val="afff1"/>
                </w:pPr>
              </w:pPrChange>
            </w:pPr>
            <w:r w:rsidRPr="00AF5048">
              <w:rPr>
                <w:rFonts w:hint="eastAsia"/>
              </w:rPr>
              <w:t>OPCODE2</w:t>
            </w:r>
          </w:p>
        </w:tc>
        <w:tc>
          <w:tcPr>
            <w:tcW w:w="4714" w:type="dxa"/>
            <w:vAlign w:val="center"/>
          </w:tcPr>
          <w:p w14:paraId="1427CD8E" w14:textId="0D2DB2DF" w:rsidR="00EF3AD8" w:rsidRPr="00AF5048" w:rsidRDefault="00B83FBA">
            <w:pPr>
              <w:pStyle w:val="afff1"/>
              <w:autoSpaceDE w:val="0"/>
              <w:autoSpaceDN w:val="0"/>
              <w:pPrChange w:id="1224" w:author="Seongeun Woo" w:date="2016-10-13T18:41:00Z">
                <w:pPr>
                  <w:pStyle w:val="afff1"/>
                </w:pPr>
              </w:pPrChange>
            </w:pPr>
            <w:ins w:id="1225" w:author="宋 哲均" w:date="2019-08-09T13:44:00Z">
              <w:r>
                <w:rPr>
                  <w:rFonts w:hint="eastAsia"/>
                </w:rPr>
                <w:t>U</w:t>
              </w:r>
              <w:r>
                <w:t>nused</w:t>
              </w:r>
            </w:ins>
            <w:del w:id="1226" w:author="宋 哲均" w:date="2019-08-09T13:44:00Z">
              <w:r w:rsidR="00EF3AD8" w:rsidRPr="00AF5048" w:rsidDel="00B83FBA">
                <w:rPr>
                  <w:rFonts w:hint="eastAsia"/>
                </w:rPr>
                <w:delText>未使用</w:delText>
              </w:r>
            </w:del>
          </w:p>
        </w:tc>
        <w:tc>
          <w:tcPr>
            <w:tcW w:w="1639" w:type="dxa"/>
            <w:vAlign w:val="center"/>
          </w:tcPr>
          <w:p w14:paraId="56058F7C" w14:textId="77777777" w:rsidR="00EF3AD8" w:rsidRPr="00AF5048" w:rsidRDefault="00EF3AD8">
            <w:pPr>
              <w:pStyle w:val="afff1"/>
              <w:autoSpaceDE w:val="0"/>
              <w:autoSpaceDN w:val="0"/>
              <w:pPrChange w:id="1227" w:author="Seongeun Woo" w:date="2016-10-13T18:41:00Z">
                <w:pPr>
                  <w:pStyle w:val="afff1"/>
                </w:pPr>
              </w:pPrChange>
            </w:pPr>
          </w:p>
        </w:tc>
        <w:tc>
          <w:tcPr>
            <w:tcW w:w="1171" w:type="dxa"/>
            <w:vAlign w:val="center"/>
          </w:tcPr>
          <w:p w14:paraId="2E5E6C27" w14:textId="77777777" w:rsidR="00EF3AD8" w:rsidRPr="00AF5048" w:rsidRDefault="00EF3AD8">
            <w:pPr>
              <w:pStyle w:val="afff1"/>
              <w:autoSpaceDE w:val="0"/>
              <w:autoSpaceDN w:val="0"/>
              <w:pPrChange w:id="1228" w:author="Seongeun Woo" w:date="2016-10-13T18:41:00Z">
                <w:pPr>
                  <w:pStyle w:val="afff1"/>
                </w:pPr>
              </w:pPrChange>
            </w:pPr>
            <w:r w:rsidRPr="00AF5048">
              <w:rPr>
                <w:rFonts w:hint="eastAsia"/>
              </w:rPr>
              <w:t>CHAR</w:t>
            </w:r>
          </w:p>
        </w:tc>
      </w:tr>
    </w:tbl>
    <w:p w14:paraId="673FAA20" w14:textId="77777777" w:rsidR="00EF3AD8" w:rsidRPr="00AF5048" w:rsidRDefault="00EF3AD8">
      <w:pPr>
        <w:autoSpaceDE w:val="0"/>
        <w:autoSpaceDN w:val="0"/>
        <w:rPr>
          <w:rFonts w:ascii="Noto Sans Japanese Black" w:eastAsia="Noto Sans Japanese Black" w:hAnsi="Noto Sans Japanese Black"/>
        </w:rPr>
        <w:pPrChange w:id="1229" w:author="Seongeun Woo" w:date="2016-10-13T18:41:00Z">
          <w:pPr/>
        </w:pPrChange>
      </w:pPr>
    </w:p>
    <w:p w14:paraId="106E68F7" w14:textId="77777777" w:rsidR="00EF3AD8" w:rsidRPr="00AF5048" w:rsidRDefault="00EF3AD8">
      <w:pPr>
        <w:autoSpaceDE w:val="0"/>
        <w:autoSpaceDN w:val="0"/>
        <w:rPr>
          <w:rFonts w:ascii="Noto Sans Japanese Black" w:eastAsia="Noto Sans Japanese Black" w:hAnsi="Noto Sans Japanese Black"/>
        </w:rPr>
        <w:pPrChange w:id="1230" w:author="Seongeun Woo" w:date="2016-10-13T18:41:00Z">
          <w:pPr/>
        </w:pPrChange>
      </w:pPr>
    </w:p>
    <w:p w14:paraId="76BD8F50" w14:textId="77777777" w:rsidR="00EF3AD8" w:rsidRPr="00AF5048" w:rsidRDefault="00EF3AD8">
      <w:pPr>
        <w:autoSpaceDE w:val="0"/>
        <w:autoSpaceDN w:val="0"/>
        <w:rPr>
          <w:rFonts w:ascii="Noto Sans Japanese Black" w:eastAsia="Noto Sans Japanese Black" w:hAnsi="Noto Sans Japanese Black"/>
        </w:rPr>
        <w:pPrChange w:id="1231" w:author="Seongeun Woo" w:date="2016-10-13T18:41:00Z">
          <w:pPr/>
        </w:pPrChange>
      </w:pPr>
    </w:p>
    <w:p w14:paraId="612FEA1E" w14:textId="77777777" w:rsidR="00EF3AD8" w:rsidRPr="00AF5048" w:rsidRDefault="00EF3AD8">
      <w:pPr>
        <w:autoSpaceDE w:val="0"/>
        <w:autoSpaceDN w:val="0"/>
        <w:rPr>
          <w:rFonts w:ascii="Noto Sans Japanese Black" w:eastAsia="Noto Sans Japanese Black" w:hAnsi="Noto Sans Japanese Black"/>
        </w:rPr>
        <w:pPrChange w:id="1232" w:author="Seongeun Woo" w:date="2016-10-13T18:41:00Z">
          <w:pPr/>
        </w:pPrChange>
      </w:pPr>
    </w:p>
    <w:p w14:paraId="06357D0F" w14:textId="77777777" w:rsidR="00EF3AD8" w:rsidRPr="00AF5048" w:rsidDel="00B83FBA" w:rsidRDefault="00EF3AD8">
      <w:pPr>
        <w:autoSpaceDE w:val="0"/>
        <w:autoSpaceDN w:val="0"/>
        <w:rPr>
          <w:del w:id="1233" w:author="宋 哲均" w:date="2019-08-09T13:44:00Z"/>
          <w:rFonts w:ascii="Noto Sans Japanese Black" w:eastAsia="Noto Sans Japanese Black" w:hAnsi="Noto Sans Japanese Black"/>
        </w:rPr>
        <w:pPrChange w:id="1234" w:author="Seongeun Woo" w:date="2016-10-13T18:41:00Z">
          <w:pPr/>
        </w:pPrChange>
      </w:pPr>
    </w:p>
    <w:p w14:paraId="4D0B5B1A" w14:textId="77777777" w:rsidR="00EF3AD8" w:rsidRPr="00AF5048" w:rsidRDefault="00EF3AD8">
      <w:pPr>
        <w:autoSpaceDE w:val="0"/>
        <w:autoSpaceDN w:val="0"/>
        <w:rPr>
          <w:rFonts w:ascii="Noto Sans Japanese Black" w:eastAsia="Noto Sans Japanese Black" w:hAnsi="Noto Sans Japanese Black"/>
        </w:rPr>
        <w:pPrChange w:id="1235" w:author="Seongeun Woo" w:date="2016-10-13T18:41:00Z">
          <w:pPr/>
        </w:pPrChange>
      </w:pPr>
    </w:p>
    <w:p w14:paraId="47B2C631" w14:textId="43CAF78C" w:rsidR="00AE0370" w:rsidRDefault="00AE0370">
      <w:pPr>
        <w:widowControl/>
        <w:spacing w:after="160" w:line="259" w:lineRule="auto"/>
        <w:rPr>
          <w:ins w:id="1236" w:author="InnoRules" w:date="2016-10-24T09:27:00Z"/>
          <w:rFonts w:ascii="Noto Sans Japanese Black" w:eastAsia="Noto Sans Japanese Black" w:hAnsi="Noto Sans Japanese Black"/>
        </w:rPr>
      </w:pPr>
      <w:ins w:id="1237" w:author="InnoRules" w:date="2016-10-24T09:27:00Z">
        <w:r>
          <w:rPr>
            <w:rFonts w:ascii="Noto Sans Japanese Black" w:eastAsia="Noto Sans Japanese Black" w:hAnsi="Noto Sans Japanese Black"/>
          </w:rPr>
          <w:br w:type="page"/>
        </w:r>
      </w:ins>
    </w:p>
    <w:p w14:paraId="5C879F48" w14:textId="59F67CCC" w:rsidR="00EF3AD8" w:rsidRPr="00AF5048" w:rsidDel="00AE0370" w:rsidRDefault="00EF3AD8">
      <w:pPr>
        <w:autoSpaceDE w:val="0"/>
        <w:autoSpaceDN w:val="0"/>
        <w:rPr>
          <w:del w:id="1238" w:author="InnoRules" w:date="2016-10-24T09:27:00Z"/>
          <w:rFonts w:ascii="Noto Sans Japanese Black" w:eastAsia="Noto Sans Japanese Black" w:hAnsi="Noto Sans Japanese Black"/>
        </w:rPr>
        <w:pPrChange w:id="1239" w:author="Seongeun Woo" w:date="2016-10-13T18:41:00Z">
          <w:pPr/>
        </w:pPrChange>
      </w:pPr>
      <w:bookmarkStart w:id="1240" w:name="_Toc465064713"/>
      <w:bookmarkStart w:id="1241" w:name="_Toc16256934"/>
      <w:bookmarkEnd w:id="1240"/>
      <w:bookmarkEnd w:id="1241"/>
    </w:p>
    <w:p w14:paraId="306A2629" w14:textId="1B600791" w:rsidR="00EF3AD8" w:rsidRPr="00AF5048" w:rsidDel="00763A55" w:rsidRDefault="00EF3AD8">
      <w:pPr>
        <w:autoSpaceDE w:val="0"/>
        <w:autoSpaceDN w:val="0"/>
        <w:rPr>
          <w:del w:id="1242" w:author="창환" w:date="2016-10-23T21:34:00Z"/>
          <w:rFonts w:ascii="Noto Sans Japanese Black" w:eastAsia="Noto Sans Japanese Black" w:hAnsi="Noto Sans Japanese Black"/>
        </w:rPr>
        <w:pPrChange w:id="1243" w:author="Seongeun Woo" w:date="2016-10-13T18:41:00Z">
          <w:pPr/>
        </w:pPrChange>
      </w:pPr>
      <w:bookmarkStart w:id="1244" w:name="_Toc465064714"/>
      <w:bookmarkStart w:id="1245" w:name="_Toc16256935"/>
      <w:bookmarkEnd w:id="1244"/>
      <w:bookmarkEnd w:id="1245"/>
    </w:p>
    <w:p w14:paraId="7346BCFF" w14:textId="4E0EF6E7" w:rsidR="00EF3AD8" w:rsidRPr="00AF5048" w:rsidDel="00763A55" w:rsidRDefault="00EF3AD8">
      <w:pPr>
        <w:autoSpaceDE w:val="0"/>
        <w:autoSpaceDN w:val="0"/>
        <w:rPr>
          <w:del w:id="1246" w:author="창환" w:date="2016-10-23T21:34:00Z"/>
          <w:rFonts w:ascii="Noto Sans Japanese Black" w:eastAsia="Noto Sans Japanese Black" w:hAnsi="Noto Sans Japanese Black"/>
        </w:rPr>
        <w:pPrChange w:id="1247" w:author="Seongeun Woo" w:date="2016-10-13T18:41:00Z">
          <w:pPr/>
        </w:pPrChange>
      </w:pPr>
      <w:bookmarkStart w:id="1248" w:name="_Toc465064715"/>
      <w:bookmarkStart w:id="1249" w:name="_Toc16256936"/>
      <w:bookmarkEnd w:id="1248"/>
      <w:bookmarkEnd w:id="1249"/>
    </w:p>
    <w:p w14:paraId="7BCD7520" w14:textId="2F22E2B9" w:rsidR="00EF3AD8" w:rsidRPr="00AF5048" w:rsidDel="00763A55" w:rsidRDefault="00EF3AD8">
      <w:pPr>
        <w:autoSpaceDE w:val="0"/>
        <w:autoSpaceDN w:val="0"/>
        <w:rPr>
          <w:del w:id="1250" w:author="창환" w:date="2016-10-23T21:34:00Z"/>
          <w:rFonts w:ascii="Noto Sans Japanese Black" w:eastAsia="Noto Sans Japanese Black" w:hAnsi="Noto Sans Japanese Black"/>
        </w:rPr>
        <w:pPrChange w:id="1251" w:author="Seongeun Woo" w:date="2016-10-13T18:41:00Z">
          <w:pPr/>
        </w:pPrChange>
      </w:pPr>
      <w:bookmarkStart w:id="1252" w:name="_Toc465064716"/>
      <w:bookmarkStart w:id="1253" w:name="_Toc16256937"/>
      <w:bookmarkEnd w:id="1252"/>
      <w:bookmarkEnd w:id="1253"/>
    </w:p>
    <w:p w14:paraId="14133B72" w14:textId="68608EC6" w:rsidR="00EF3AD8" w:rsidRPr="00AF5048" w:rsidDel="00763A55" w:rsidRDefault="00EF3AD8">
      <w:pPr>
        <w:autoSpaceDE w:val="0"/>
        <w:autoSpaceDN w:val="0"/>
        <w:rPr>
          <w:del w:id="1254" w:author="창환" w:date="2016-10-23T21:34:00Z"/>
          <w:rFonts w:ascii="Noto Sans Japanese Black" w:eastAsia="Noto Sans Japanese Black" w:hAnsi="Noto Sans Japanese Black"/>
        </w:rPr>
        <w:pPrChange w:id="1255" w:author="Seongeun Woo" w:date="2016-10-13T18:41:00Z">
          <w:pPr/>
        </w:pPrChange>
      </w:pPr>
      <w:bookmarkStart w:id="1256" w:name="_Toc465064717"/>
      <w:bookmarkStart w:id="1257" w:name="_Toc16256938"/>
      <w:bookmarkEnd w:id="1256"/>
      <w:bookmarkEnd w:id="1257"/>
    </w:p>
    <w:p w14:paraId="40DC50C4" w14:textId="5B522B47" w:rsidR="00EF3AD8" w:rsidRPr="00AF5048" w:rsidDel="00763A55" w:rsidRDefault="00EF3AD8">
      <w:pPr>
        <w:autoSpaceDE w:val="0"/>
        <w:autoSpaceDN w:val="0"/>
        <w:rPr>
          <w:del w:id="1258" w:author="창환" w:date="2016-10-23T21:34:00Z"/>
          <w:rFonts w:ascii="Noto Sans Japanese Black" w:eastAsia="Noto Sans Japanese Black" w:hAnsi="Noto Sans Japanese Black"/>
        </w:rPr>
        <w:pPrChange w:id="1259" w:author="Seongeun Woo" w:date="2016-10-13T18:41:00Z">
          <w:pPr/>
        </w:pPrChange>
      </w:pPr>
      <w:bookmarkStart w:id="1260" w:name="_Toc465064718"/>
      <w:bookmarkStart w:id="1261" w:name="_Toc16256939"/>
      <w:bookmarkEnd w:id="1260"/>
      <w:bookmarkEnd w:id="1261"/>
    </w:p>
    <w:p w14:paraId="5F134C90" w14:textId="7A532B77" w:rsidR="00EF3AD8" w:rsidRPr="00AF5048" w:rsidDel="00763A55" w:rsidRDefault="00EF3AD8">
      <w:pPr>
        <w:autoSpaceDE w:val="0"/>
        <w:autoSpaceDN w:val="0"/>
        <w:rPr>
          <w:del w:id="1262" w:author="창환" w:date="2016-10-23T21:34:00Z"/>
          <w:rFonts w:ascii="Noto Sans Japanese Black" w:eastAsia="Noto Sans Japanese Black" w:hAnsi="Noto Sans Japanese Black"/>
        </w:rPr>
        <w:pPrChange w:id="1263" w:author="Seongeun Woo" w:date="2016-10-13T18:41:00Z">
          <w:pPr/>
        </w:pPrChange>
      </w:pPr>
      <w:bookmarkStart w:id="1264" w:name="_Toc465064719"/>
      <w:bookmarkStart w:id="1265" w:name="_Toc16256940"/>
      <w:bookmarkEnd w:id="1264"/>
      <w:bookmarkEnd w:id="1265"/>
    </w:p>
    <w:p w14:paraId="026D1698" w14:textId="2665A850" w:rsidR="00EF3AD8" w:rsidRPr="00AF5048" w:rsidDel="008945AB" w:rsidRDefault="00EF3AD8">
      <w:pPr>
        <w:autoSpaceDE w:val="0"/>
        <w:autoSpaceDN w:val="0"/>
        <w:rPr>
          <w:del w:id="1266" w:author="InnoRules" w:date="2016-10-11T09:45:00Z"/>
          <w:rFonts w:ascii="Noto Sans Japanese Black" w:eastAsia="Noto Sans Japanese Black" w:hAnsi="Noto Sans Japanese Black"/>
        </w:rPr>
        <w:pPrChange w:id="1267" w:author="Seongeun Woo" w:date="2016-10-13T18:41:00Z">
          <w:pPr/>
        </w:pPrChange>
      </w:pPr>
      <w:bookmarkStart w:id="1268" w:name="_Toc464029212"/>
      <w:bookmarkStart w:id="1269" w:name="_Toc465064720"/>
      <w:bookmarkStart w:id="1270" w:name="_Toc16256941"/>
      <w:bookmarkEnd w:id="1268"/>
      <w:bookmarkEnd w:id="1269"/>
      <w:bookmarkEnd w:id="1270"/>
    </w:p>
    <w:p w14:paraId="2E087660" w14:textId="24F6C1AE" w:rsidR="00EF3AD8" w:rsidRPr="00AF5048" w:rsidDel="008945AB" w:rsidRDefault="00EF3AD8">
      <w:pPr>
        <w:autoSpaceDE w:val="0"/>
        <w:autoSpaceDN w:val="0"/>
        <w:rPr>
          <w:del w:id="1271" w:author="InnoRules" w:date="2016-10-11T09:45:00Z"/>
          <w:rFonts w:ascii="Noto Sans Japanese Black" w:eastAsia="Noto Sans Japanese Black" w:hAnsi="Noto Sans Japanese Black"/>
        </w:rPr>
        <w:pPrChange w:id="1272" w:author="Seongeun Woo" w:date="2016-10-13T18:41:00Z">
          <w:pPr/>
        </w:pPrChange>
      </w:pPr>
      <w:bookmarkStart w:id="1273" w:name="_Toc464029213"/>
      <w:bookmarkStart w:id="1274" w:name="_Toc465064721"/>
      <w:bookmarkStart w:id="1275" w:name="_Toc16256942"/>
      <w:bookmarkEnd w:id="1273"/>
      <w:bookmarkEnd w:id="1274"/>
      <w:bookmarkEnd w:id="1275"/>
    </w:p>
    <w:p w14:paraId="15B1FA5A" w14:textId="7014D894" w:rsidR="00EF3AD8" w:rsidRPr="00AF5048" w:rsidDel="00E0249F" w:rsidRDefault="00EF3AD8">
      <w:pPr>
        <w:autoSpaceDE w:val="0"/>
        <w:autoSpaceDN w:val="0"/>
        <w:rPr>
          <w:del w:id="1276" w:author="InnoRules" w:date="2016-10-10T16:38:00Z"/>
          <w:rFonts w:ascii="Noto Sans Japanese Black" w:eastAsia="Noto Sans Japanese Black" w:hAnsi="Noto Sans Japanese Black"/>
        </w:rPr>
        <w:pPrChange w:id="1277" w:author="Seongeun Woo" w:date="2016-10-13T18:41:00Z">
          <w:pPr/>
        </w:pPrChange>
      </w:pPr>
      <w:bookmarkStart w:id="1278" w:name="_Toc464029214"/>
      <w:bookmarkStart w:id="1279" w:name="_Toc465064722"/>
      <w:bookmarkStart w:id="1280" w:name="_Toc16256943"/>
      <w:bookmarkEnd w:id="1278"/>
      <w:bookmarkEnd w:id="1279"/>
      <w:bookmarkEnd w:id="1280"/>
    </w:p>
    <w:p w14:paraId="2E055E04" w14:textId="77777777" w:rsidR="00EF3AD8" w:rsidRDefault="00EF3AD8">
      <w:pPr>
        <w:pStyle w:val="20"/>
        <w:wordWrap/>
        <w:rPr>
          <w:ins w:id="1281" w:author="InnoRules" w:date="2016-10-11T09:44:00Z"/>
        </w:rPr>
        <w:pPrChange w:id="1282" w:author="Seongeun Woo" w:date="2016-10-13T18:41:00Z">
          <w:pPr>
            <w:pStyle w:val="20"/>
          </w:pPr>
        </w:pPrChange>
      </w:pPr>
      <w:bookmarkStart w:id="1283" w:name="_Toc414631553"/>
      <w:bookmarkStart w:id="1284" w:name="_Toc430358069"/>
      <w:bookmarkStart w:id="1285" w:name="_Toc446339093"/>
      <w:bookmarkStart w:id="1286" w:name="_Toc16256944"/>
      <w:r w:rsidRPr="00AF5048">
        <w:rPr>
          <w:rFonts w:hint="eastAsia"/>
        </w:rPr>
        <w:t>OBJ_DETAIL</w:t>
      </w:r>
      <w:bookmarkEnd w:id="1283"/>
      <w:bookmarkEnd w:id="1284"/>
      <w:bookmarkEnd w:id="1285"/>
      <w:bookmarkEnd w:id="1286"/>
    </w:p>
    <w:p w14:paraId="12966A38" w14:textId="77777777" w:rsidR="008945AB" w:rsidRPr="00460674" w:rsidRDefault="008945AB">
      <w:pPr>
        <w:pPrChange w:id="1287" w:author="창환" w:date="2016-10-23T21:36:00Z">
          <w:pPr>
            <w:pStyle w:val="20"/>
          </w:pPr>
        </w:pPrChange>
      </w:pPr>
    </w:p>
    <w:p w14:paraId="39D64A58" w14:textId="659940C2" w:rsidR="00ED2092" w:rsidRPr="00AF5048" w:rsidRDefault="00ED2092">
      <w:pPr>
        <w:pStyle w:val="aff4"/>
        <w:keepNext/>
        <w:autoSpaceDE w:val="0"/>
        <w:autoSpaceDN w:val="0"/>
        <w:pPrChange w:id="1288" w:author="Seongeun Woo" w:date="2016-10-13T18:41:00Z">
          <w:pPr>
            <w:pStyle w:val="aff4"/>
            <w:keepNext/>
          </w:pPr>
        </w:pPrChange>
      </w:pPr>
      <w:r w:rsidRPr="00AF5048">
        <w:rPr>
          <w:rFonts w:hint="eastAsia"/>
        </w:rPr>
        <w:t>[</w:t>
      </w:r>
      <w:ins w:id="1289" w:author="宋 哲均" w:date="2019-08-09T13:44:00Z">
        <w:r w:rsidR="00B83FBA">
          <w:rPr>
            <w:rFonts w:hint="eastAsia"/>
          </w:rPr>
          <w:t>T</w:t>
        </w:r>
        <w:r w:rsidR="00B83FBA">
          <w:t>able</w:t>
        </w:r>
      </w:ins>
      <w:del w:id="1290" w:author="宋 哲均" w:date="2019-08-09T13:44:00Z">
        <w:r w:rsidRPr="00AF5048" w:rsidDel="00B83FBA">
          <w:rPr>
            <w:rFonts w:hint="eastAsia"/>
          </w:rPr>
          <w:delText>表</w:delText>
        </w:r>
      </w:del>
      <w:r w:rsidRPr="00AF5048">
        <w:rPr>
          <w:rFonts w:hint="eastAsia"/>
        </w:rPr>
        <w:t xml:space="preserve"> </w:t>
      </w:r>
      <w:r w:rsidRPr="00AF5048">
        <w:fldChar w:fldCharType="begin"/>
      </w:r>
      <w:r w:rsidRPr="00AF5048">
        <w:instrText xml:space="preserve"> </w:instrText>
      </w:r>
      <w:r w:rsidRPr="00AF5048">
        <w:rPr>
          <w:rFonts w:hint="eastAsia"/>
        </w:rPr>
        <w:instrText>SEQ [</w:instrText>
      </w:r>
      <w:r w:rsidRPr="00AF5048">
        <w:rPr>
          <w:rFonts w:hint="eastAsia"/>
        </w:rPr>
        <w:instrText>表</w:instrText>
      </w:r>
      <w:r w:rsidRPr="00AF5048">
        <w:rPr>
          <w:rFonts w:hint="eastAsia"/>
        </w:rPr>
        <w:instrText xml:space="preserve"> \* ARABIC</w:instrText>
      </w:r>
      <w:r w:rsidRPr="00AF5048">
        <w:instrText xml:space="preserve"> </w:instrText>
      </w:r>
      <w:r w:rsidRPr="00AF5048">
        <w:fldChar w:fldCharType="separate"/>
      </w:r>
      <w:r w:rsidR="00A327E5" w:rsidRPr="00AF5048">
        <w:rPr>
          <w:noProof/>
        </w:rPr>
        <w:t>7</w:t>
      </w:r>
      <w:r w:rsidRPr="00AF5048">
        <w:fldChar w:fldCharType="end"/>
      </w:r>
      <w:r w:rsidRPr="00AF5048">
        <w:rPr>
          <w:rFonts w:hint="eastAsia"/>
        </w:rPr>
        <w:t>]</w:t>
      </w:r>
    </w:p>
    <w:tbl>
      <w:tblPr>
        <w:tblStyle w:val="afff"/>
        <w:tblW w:w="9242" w:type="dxa"/>
        <w:tblLook w:val="04A0" w:firstRow="1" w:lastRow="0" w:firstColumn="1" w:lastColumn="0" w:noHBand="0" w:noVBand="1"/>
        <w:tblPrChange w:id="1291" w:author="宋 哲均" w:date="2019-08-09T14:09:00Z">
          <w:tblPr>
            <w:tblStyle w:val="afff"/>
            <w:tblW w:w="9242" w:type="dxa"/>
            <w:tblLook w:val="04A0" w:firstRow="1" w:lastRow="0" w:firstColumn="1" w:lastColumn="0" w:noHBand="0" w:noVBand="1"/>
          </w:tblPr>
        </w:tblPrChange>
      </w:tblPr>
      <w:tblGrid>
        <w:gridCol w:w="1723"/>
        <w:gridCol w:w="4368"/>
        <w:gridCol w:w="1955"/>
        <w:gridCol w:w="1196"/>
        <w:tblGridChange w:id="1292">
          <w:tblGrid>
            <w:gridCol w:w="1723"/>
            <w:gridCol w:w="4481"/>
            <w:gridCol w:w="1842"/>
            <w:gridCol w:w="1196"/>
          </w:tblGrid>
        </w:tblGridChange>
      </w:tblGrid>
      <w:tr w:rsidR="00B83FBA" w:rsidRPr="00AF5048" w14:paraId="333F903F" w14:textId="77777777" w:rsidTr="008F19B8">
        <w:trPr>
          <w:trHeight w:val="360"/>
          <w:trPrChange w:id="1293" w:author="宋 哲均" w:date="2019-08-09T14:09:00Z">
            <w:trPr>
              <w:trHeight w:val="360"/>
            </w:trPr>
          </w:trPrChange>
        </w:trPr>
        <w:tc>
          <w:tcPr>
            <w:tcW w:w="1723" w:type="dxa"/>
            <w:shd w:val="clear" w:color="auto" w:fill="EEECE1"/>
            <w:vAlign w:val="center"/>
            <w:tcPrChange w:id="1294" w:author="宋 哲均" w:date="2019-08-09T14:09:00Z">
              <w:tcPr>
                <w:tcW w:w="1723" w:type="dxa"/>
                <w:shd w:val="clear" w:color="auto" w:fill="EEECE1"/>
                <w:vAlign w:val="center"/>
              </w:tcPr>
            </w:tcPrChange>
          </w:tcPr>
          <w:p w14:paraId="1EF47DF2" w14:textId="38431938" w:rsidR="00B83FBA" w:rsidRPr="00AF5048" w:rsidRDefault="00B83FBA">
            <w:pPr>
              <w:pStyle w:val="afff0"/>
              <w:wordWrap/>
              <w:pPrChange w:id="1295" w:author="Seongeun Woo" w:date="2016-10-13T18:41:00Z">
                <w:pPr>
                  <w:pStyle w:val="afff0"/>
                </w:pPr>
              </w:pPrChange>
            </w:pPr>
            <w:ins w:id="1296" w:author="宋 哲均" w:date="2019-08-09T13:45:00Z">
              <w:r>
                <w:rPr>
                  <w:rFonts w:hint="eastAsia"/>
                </w:rPr>
                <w:t>C</w:t>
              </w:r>
              <w:r>
                <w:t>olumn Name</w:t>
              </w:r>
            </w:ins>
            <w:del w:id="1297" w:author="宋 哲均" w:date="2019-08-09T13:45:00Z">
              <w:r w:rsidRPr="00AF5048" w:rsidDel="00557411">
                <w:rPr>
                  <w:rFonts w:hint="eastAsia"/>
                </w:rPr>
                <w:delText>カラム名</w:delText>
              </w:r>
            </w:del>
          </w:p>
        </w:tc>
        <w:tc>
          <w:tcPr>
            <w:tcW w:w="4368" w:type="dxa"/>
            <w:shd w:val="clear" w:color="auto" w:fill="EEECE1"/>
            <w:vAlign w:val="center"/>
            <w:tcPrChange w:id="1298" w:author="宋 哲均" w:date="2019-08-09T14:09:00Z">
              <w:tcPr>
                <w:tcW w:w="4481" w:type="dxa"/>
                <w:shd w:val="clear" w:color="auto" w:fill="EEECE1"/>
                <w:vAlign w:val="center"/>
              </w:tcPr>
            </w:tcPrChange>
          </w:tcPr>
          <w:p w14:paraId="24907320" w14:textId="72828D84" w:rsidR="00B83FBA" w:rsidRPr="00AF5048" w:rsidRDefault="00B83FBA">
            <w:pPr>
              <w:pStyle w:val="afff0"/>
              <w:wordWrap/>
              <w:pPrChange w:id="1299" w:author="Seongeun Woo" w:date="2016-10-13T18:41:00Z">
                <w:pPr>
                  <w:pStyle w:val="afff0"/>
                </w:pPr>
              </w:pPrChange>
            </w:pPr>
            <w:ins w:id="1300" w:author="宋 哲均" w:date="2019-08-09T13:45:00Z">
              <w:r>
                <w:rPr>
                  <w:rFonts w:hint="eastAsia"/>
                </w:rPr>
                <w:t>D</w:t>
              </w:r>
              <w:r>
                <w:t>escription</w:t>
              </w:r>
            </w:ins>
            <w:del w:id="1301" w:author="宋 哲均" w:date="2019-08-09T13:45:00Z">
              <w:r w:rsidRPr="00AF5048" w:rsidDel="00557411">
                <w:rPr>
                  <w:rFonts w:hint="eastAsia"/>
                </w:rPr>
                <w:delText>説明</w:delText>
              </w:r>
            </w:del>
          </w:p>
        </w:tc>
        <w:tc>
          <w:tcPr>
            <w:tcW w:w="1955" w:type="dxa"/>
            <w:shd w:val="clear" w:color="auto" w:fill="EEECE1"/>
            <w:vAlign w:val="center"/>
            <w:tcPrChange w:id="1302" w:author="宋 哲均" w:date="2019-08-09T14:09:00Z">
              <w:tcPr>
                <w:tcW w:w="1842" w:type="dxa"/>
                <w:shd w:val="clear" w:color="auto" w:fill="EEECE1"/>
                <w:vAlign w:val="center"/>
              </w:tcPr>
            </w:tcPrChange>
          </w:tcPr>
          <w:p w14:paraId="549D4DAB" w14:textId="4F766D90" w:rsidR="00B83FBA" w:rsidRPr="00AF5048" w:rsidRDefault="00B83FBA">
            <w:pPr>
              <w:pStyle w:val="afff0"/>
              <w:wordWrap/>
              <w:pPrChange w:id="1303" w:author="Seongeun Woo" w:date="2016-10-13T18:41:00Z">
                <w:pPr>
                  <w:pStyle w:val="afff0"/>
                </w:pPr>
              </w:pPrChange>
            </w:pPr>
            <w:ins w:id="1304" w:author="宋 哲均" w:date="2019-08-09T13:45:00Z">
              <w:r w:rsidRPr="001D2C85">
                <w:t>Remarks</w:t>
              </w:r>
            </w:ins>
            <w:del w:id="1305" w:author="宋 哲均" w:date="2019-08-09T13:45:00Z">
              <w:r w:rsidRPr="00AF5048" w:rsidDel="00557411">
                <w:rPr>
                  <w:rFonts w:hint="eastAsia"/>
                </w:rPr>
                <w:delText>備考</w:delText>
              </w:r>
            </w:del>
          </w:p>
        </w:tc>
        <w:tc>
          <w:tcPr>
            <w:tcW w:w="1196" w:type="dxa"/>
            <w:shd w:val="clear" w:color="auto" w:fill="EEECE1"/>
            <w:vAlign w:val="center"/>
            <w:tcPrChange w:id="1306" w:author="宋 哲均" w:date="2019-08-09T14:09:00Z">
              <w:tcPr>
                <w:tcW w:w="1196" w:type="dxa"/>
                <w:shd w:val="clear" w:color="auto" w:fill="EEECE1"/>
                <w:vAlign w:val="center"/>
              </w:tcPr>
            </w:tcPrChange>
          </w:tcPr>
          <w:p w14:paraId="31B9780E" w14:textId="39D5C3E6" w:rsidR="00B83FBA" w:rsidRPr="00AF5048" w:rsidRDefault="00B83FBA">
            <w:pPr>
              <w:pStyle w:val="afff0"/>
              <w:wordWrap/>
              <w:rPr>
                <w:rFonts w:eastAsiaTheme="minorEastAsia"/>
                <w:lang w:eastAsia="ko-KR"/>
              </w:rPr>
              <w:pPrChange w:id="1307" w:author="Seongeun Woo" w:date="2016-10-13T18:41:00Z">
                <w:pPr>
                  <w:pStyle w:val="afff0"/>
                </w:pPr>
              </w:pPrChange>
            </w:pPr>
            <w:ins w:id="1308" w:author="宋 哲均" w:date="2019-08-09T13:45:00Z">
              <w:r>
                <w:rPr>
                  <w:rFonts w:hint="eastAsia"/>
                </w:rPr>
                <w:t>D</w:t>
              </w:r>
              <w:r>
                <w:t>ata Type</w:t>
              </w:r>
            </w:ins>
            <w:del w:id="1309" w:author="宋 哲均" w:date="2019-08-09T13:45:00Z">
              <w:r w:rsidRPr="00AF5048" w:rsidDel="00557411">
                <w:rPr>
                  <w:rFonts w:hint="eastAsia"/>
                </w:rPr>
                <w:delText>データ型</w:delText>
              </w:r>
            </w:del>
          </w:p>
        </w:tc>
      </w:tr>
      <w:tr w:rsidR="00EF3AD8" w:rsidRPr="00AF5048" w14:paraId="27A82CC7" w14:textId="77777777" w:rsidTr="008F19B8">
        <w:tc>
          <w:tcPr>
            <w:tcW w:w="1723" w:type="dxa"/>
            <w:vAlign w:val="center"/>
            <w:tcPrChange w:id="1310" w:author="宋 哲均" w:date="2019-08-09T14:09:00Z">
              <w:tcPr>
                <w:tcW w:w="1723" w:type="dxa"/>
                <w:vAlign w:val="center"/>
              </w:tcPr>
            </w:tcPrChange>
          </w:tcPr>
          <w:p w14:paraId="288D8E97" w14:textId="77777777" w:rsidR="00EF3AD8" w:rsidRPr="00AF5048" w:rsidRDefault="00EF3AD8">
            <w:pPr>
              <w:pStyle w:val="afff1"/>
              <w:autoSpaceDE w:val="0"/>
              <w:autoSpaceDN w:val="0"/>
              <w:pPrChange w:id="1311" w:author="Seongeun Woo" w:date="2016-10-13T18:41:00Z">
                <w:pPr>
                  <w:pStyle w:val="afff1"/>
                </w:pPr>
              </w:pPrChange>
            </w:pPr>
            <w:r w:rsidRPr="00AF5048">
              <w:rPr>
                <w:rFonts w:hint="eastAsia"/>
              </w:rPr>
              <w:t>SID</w:t>
            </w:r>
          </w:p>
        </w:tc>
        <w:tc>
          <w:tcPr>
            <w:tcW w:w="4368" w:type="dxa"/>
            <w:vAlign w:val="center"/>
            <w:tcPrChange w:id="1312" w:author="宋 哲均" w:date="2019-08-09T14:09:00Z">
              <w:tcPr>
                <w:tcW w:w="4481" w:type="dxa"/>
                <w:vAlign w:val="center"/>
              </w:tcPr>
            </w:tcPrChange>
          </w:tcPr>
          <w:p w14:paraId="59A3F831" w14:textId="07C04334" w:rsidR="00EF3AD8" w:rsidRPr="00AF5048" w:rsidRDefault="00B83FBA">
            <w:pPr>
              <w:pStyle w:val="afff1"/>
              <w:autoSpaceDE w:val="0"/>
              <w:autoSpaceDN w:val="0"/>
              <w:pPrChange w:id="1313" w:author="Seongeun Woo" w:date="2016-10-13T18:41:00Z">
                <w:pPr>
                  <w:pStyle w:val="afff1"/>
                </w:pPr>
              </w:pPrChange>
            </w:pPr>
            <w:ins w:id="1314" w:author="宋 哲均" w:date="2019-08-09T13:45:00Z">
              <w:r>
                <w:rPr>
                  <w:rFonts w:hint="eastAsia"/>
                </w:rPr>
                <w:t>O</w:t>
              </w:r>
              <w:r>
                <w:t>bject</w:t>
              </w:r>
            </w:ins>
            <w:del w:id="1315" w:author="宋 哲均" w:date="2019-08-09T13:45:00Z">
              <w:r w:rsidR="00EF3AD8" w:rsidRPr="00AF5048" w:rsidDel="00B83FBA">
                <w:rPr>
                  <w:rFonts w:hint="eastAsia"/>
                </w:rPr>
                <w:delText>オブジェクトの</w:delText>
              </w:r>
            </w:del>
            <w:ins w:id="1316" w:author="宋 哲均" w:date="2019-08-09T13:45:00Z">
              <w:r>
                <w:rPr>
                  <w:rFonts w:hint="eastAsia"/>
                </w:rPr>
                <w:t xml:space="preserve"> </w:t>
              </w:r>
            </w:ins>
            <w:r w:rsidR="00EF3AD8" w:rsidRPr="00AF5048">
              <w:rPr>
                <w:rFonts w:hint="eastAsia"/>
              </w:rPr>
              <w:t>ID</w:t>
            </w:r>
          </w:p>
        </w:tc>
        <w:tc>
          <w:tcPr>
            <w:tcW w:w="1955" w:type="dxa"/>
            <w:vAlign w:val="center"/>
            <w:tcPrChange w:id="1317" w:author="宋 哲均" w:date="2019-08-09T14:09:00Z">
              <w:tcPr>
                <w:tcW w:w="1842" w:type="dxa"/>
                <w:vAlign w:val="center"/>
              </w:tcPr>
            </w:tcPrChange>
          </w:tcPr>
          <w:p w14:paraId="027558A1" w14:textId="77777777" w:rsidR="00EF3AD8" w:rsidRPr="00AF5048" w:rsidRDefault="00EF3AD8">
            <w:pPr>
              <w:pStyle w:val="afff1"/>
              <w:autoSpaceDE w:val="0"/>
              <w:autoSpaceDN w:val="0"/>
              <w:pPrChange w:id="1318" w:author="Seongeun Woo" w:date="2016-10-13T18:41:00Z">
                <w:pPr>
                  <w:pStyle w:val="afff1"/>
                </w:pPr>
              </w:pPrChange>
            </w:pPr>
          </w:p>
        </w:tc>
        <w:tc>
          <w:tcPr>
            <w:tcW w:w="1196" w:type="dxa"/>
            <w:vAlign w:val="center"/>
            <w:tcPrChange w:id="1319" w:author="宋 哲均" w:date="2019-08-09T14:09:00Z">
              <w:tcPr>
                <w:tcW w:w="1196" w:type="dxa"/>
                <w:vAlign w:val="center"/>
              </w:tcPr>
            </w:tcPrChange>
          </w:tcPr>
          <w:p w14:paraId="6AD5D062" w14:textId="2EEC11A3" w:rsidR="00EF3AD8" w:rsidRPr="00AF5048" w:rsidRDefault="00ED2092">
            <w:pPr>
              <w:pStyle w:val="afff1"/>
              <w:autoSpaceDE w:val="0"/>
              <w:autoSpaceDN w:val="0"/>
              <w:pPrChange w:id="1320" w:author="Seongeun Woo" w:date="2016-10-13T18:41:00Z">
                <w:pPr>
                  <w:pStyle w:val="afff1"/>
                </w:pPr>
              </w:pPrChange>
            </w:pPr>
            <w:r w:rsidRPr="00AF5048">
              <w:rPr>
                <w:rFonts w:hint="eastAsia"/>
              </w:rPr>
              <w:t>NUMBER</w:t>
            </w:r>
          </w:p>
        </w:tc>
      </w:tr>
      <w:tr w:rsidR="00EF3AD8" w:rsidRPr="00AF5048" w14:paraId="47C2D8D0" w14:textId="77777777" w:rsidTr="008F19B8">
        <w:tc>
          <w:tcPr>
            <w:tcW w:w="1723" w:type="dxa"/>
            <w:vAlign w:val="center"/>
            <w:tcPrChange w:id="1321" w:author="宋 哲均" w:date="2019-08-09T14:09:00Z">
              <w:tcPr>
                <w:tcW w:w="1723" w:type="dxa"/>
                <w:vAlign w:val="center"/>
              </w:tcPr>
            </w:tcPrChange>
          </w:tcPr>
          <w:p w14:paraId="79CA8B5B" w14:textId="77777777" w:rsidR="00EF3AD8" w:rsidRPr="00AF5048" w:rsidRDefault="00EF3AD8">
            <w:pPr>
              <w:pStyle w:val="afff1"/>
              <w:autoSpaceDE w:val="0"/>
              <w:autoSpaceDN w:val="0"/>
              <w:pPrChange w:id="1322" w:author="Seongeun Woo" w:date="2016-10-13T18:41:00Z">
                <w:pPr>
                  <w:pStyle w:val="afff1"/>
                </w:pPr>
              </w:pPrChange>
            </w:pPr>
            <w:r w:rsidRPr="00AF5048">
              <w:rPr>
                <w:rFonts w:hint="eastAsia"/>
              </w:rPr>
              <w:t>KIND</w:t>
            </w:r>
          </w:p>
        </w:tc>
        <w:tc>
          <w:tcPr>
            <w:tcW w:w="4368" w:type="dxa"/>
            <w:vAlign w:val="center"/>
            <w:tcPrChange w:id="1323" w:author="宋 哲均" w:date="2019-08-09T14:09:00Z">
              <w:tcPr>
                <w:tcW w:w="4481" w:type="dxa"/>
                <w:vAlign w:val="center"/>
              </w:tcPr>
            </w:tcPrChange>
          </w:tcPr>
          <w:p w14:paraId="6A5123AF" w14:textId="17A3FB2D" w:rsidR="00EF3AD8" w:rsidRPr="00AF5048" w:rsidRDefault="00B83FBA">
            <w:pPr>
              <w:pStyle w:val="afff1"/>
              <w:autoSpaceDE w:val="0"/>
              <w:autoSpaceDN w:val="0"/>
              <w:ind w:left="89" w:hangingChars="50" w:hanging="89"/>
              <w:pPrChange w:id="1324" w:author="Unknown" w:date="2019-08-09T13:47:00Z">
                <w:pPr>
                  <w:pStyle w:val="afff1"/>
                </w:pPr>
              </w:pPrChange>
            </w:pPr>
            <w:ins w:id="1325" w:author="宋 哲均" w:date="2019-08-09T13:45:00Z">
              <w:r>
                <w:rPr>
                  <w:rFonts w:hint="eastAsia"/>
                </w:rPr>
                <w:t>C</w:t>
              </w:r>
              <w:r>
                <w:t>ode Values that dis</w:t>
              </w:r>
            </w:ins>
            <w:ins w:id="1326" w:author="宋 哲均" w:date="2019-08-09T13:46:00Z">
              <w:r>
                <w:t>tinguish target data</w:t>
              </w:r>
            </w:ins>
            <w:ins w:id="1327" w:author="宋 哲均" w:date="2019-08-09T13:47:00Z">
              <w:r>
                <w:t xml:space="preserve"> to store</w:t>
              </w:r>
              <w:del w:id="1328" w:author="哲均 宋" w:date="2019-08-16T11:07:00Z">
                <w:r w:rsidDel="00184E88">
                  <w:delText xml:space="preserve">. </w:delText>
                </w:r>
              </w:del>
            </w:ins>
            <w:del w:id="1329" w:author="宋 哲均" w:date="2019-08-09T13:48:00Z">
              <w:r w:rsidR="00EF3AD8" w:rsidRPr="00AF5048" w:rsidDel="00B83FBA">
                <w:rPr>
                  <w:rFonts w:hint="eastAsia"/>
                </w:rPr>
                <w:delText>標準項目、パターンデータ</w:delText>
              </w:r>
            </w:del>
            <w:ins w:id="1330" w:author="shira" w:date="2017-12-21T14:32:00Z">
              <w:del w:id="1331" w:author="宋 哲均" w:date="2019-08-09T13:48:00Z">
                <w:r w:rsidR="00437B21" w:rsidDel="00B83FBA">
                  <w:rPr>
                    <w:rFonts w:hint="eastAsia"/>
                  </w:rPr>
                  <w:delText>表属性データ</w:delText>
                </w:r>
              </w:del>
            </w:ins>
            <w:del w:id="1332" w:author="宋 哲均" w:date="2019-08-09T13:48:00Z">
              <w:r w:rsidR="00EF3AD8" w:rsidRPr="00AF5048" w:rsidDel="00B83FBA">
                <w:rPr>
                  <w:rFonts w:hint="eastAsia"/>
                </w:rPr>
                <w:delText>の区分値</w:delText>
              </w:r>
            </w:del>
          </w:p>
        </w:tc>
        <w:tc>
          <w:tcPr>
            <w:tcW w:w="1955" w:type="dxa"/>
            <w:vAlign w:val="center"/>
            <w:tcPrChange w:id="1333" w:author="宋 哲均" w:date="2019-08-09T14:09:00Z">
              <w:tcPr>
                <w:tcW w:w="1842" w:type="dxa"/>
                <w:vAlign w:val="center"/>
              </w:tcPr>
            </w:tcPrChange>
          </w:tcPr>
          <w:p w14:paraId="45D2D3B4" w14:textId="1934C8A6" w:rsidR="00EF3AD8" w:rsidRPr="00AF5048" w:rsidRDefault="00EF3AD8">
            <w:pPr>
              <w:pStyle w:val="afff1"/>
              <w:autoSpaceDE w:val="0"/>
              <w:autoSpaceDN w:val="0"/>
              <w:pPrChange w:id="1334" w:author="Seongeun Woo" w:date="2016-10-13T18:41:00Z">
                <w:pPr>
                  <w:pStyle w:val="afff1"/>
                </w:pPr>
              </w:pPrChange>
            </w:pPr>
            <w:r w:rsidRPr="00AF5048">
              <w:rPr>
                <w:rFonts w:hint="eastAsia"/>
              </w:rPr>
              <w:t>1</w:t>
            </w:r>
            <w:del w:id="1335" w:author="宋 哲均" w:date="2019-08-09T13:49:00Z">
              <w:r w:rsidRPr="00AF5048" w:rsidDel="00B83FBA">
                <w:rPr>
                  <w:rFonts w:hint="eastAsia"/>
                </w:rPr>
                <w:delText xml:space="preserve"> </w:delText>
              </w:r>
            </w:del>
            <w:r w:rsidRPr="00AF5048">
              <w:rPr>
                <w:rFonts w:hint="eastAsia"/>
              </w:rPr>
              <w:t xml:space="preserve">: </w:t>
            </w:r>
            <w:del w:id="1336" w:author="宋 哲均" w:date="2019-08-09T13:48:00Z">
              <w:r w:rsidRPr="00AF5048" w:rsidDel="00B83FBA">
                <w:rPr>
                  <w:rFonts w:hint="eastAsia"/>
                </w:rPr>
                <w:delText>標準項目値</w:delText>
              </w:r>
            </w:del>
            <w:ins w:id="1337" w:author="宋 哲均" w:date="2019-08-09T13:48:00Z">
              <w:r w:rsidR="00B83FBA">
                <w:rPr>
                  <w:rFonts w:hint="eastAsia"/>
                </w:rPr>
                <w:t>A</w:t>
              </w:r>
              <w:r w:rsidR="00B83FBA">
                <w:t>ttribute</w:t>
              </w:r>
            </w:ins>
          </w:p>
          <w:p w14:paraId="44108625" w14:textId="437C15E0" w:rsidR="00EF3AD8" w:rsidRPr="00AF5048" w:rsidRDefault="00ED2092">
            <w:pPr>
              <w:pStyle w:val="afff1"/>
              <w:autoSpaceDE w:val="0"/>
              <w:autoSpaceDN w:val="0"/>
              <w:pPrChange w:id="1338" w:author="Seongeun Woo" w:date="2016-10-13T18:41:00Z">
                <w:pPr>
                  <w:pStyle w:val="afff1"/>
                </w:pPr>
              </w:pPrChange>
            </w:pPr>
            <w:del w:id="1339" w:author="宋 哲均" w:date="2019-08-09T13:50:00Z">
              <w:r w:rsidRPr="00AF5048" w:rsidDel="00C54ECD">
                <w:rPr>
                  <w:rFonts w:hint="eastAsia"/>
                </w:rPr>
                <w:delText>1</w:delText>
              </w:r>
              <w:r w:rsidRPr="00AF5048" w:rsidDel="00C54ECD">
                <w:rPr>
                  <w:rFonts w:hint="eastAsia"/>
                </w:rPr>
                <w:delText>以外の値</w:delText>
              </w:r>
            </w:del>
            <w:ins w:id="1340" w:author="宋 哲均" w:date="2019-08-09T13:50:00Z">
              <w:r w:rsidR="00C54ECD">
                <w:rPr>
                  <w:rFonts w:hint="eastAsia"/>
                </w:rPr>
                <w:t>O</w:t>
              </w:r>
              <w:r w:rsidR="00C54ECD">
                <w:t>ther</w:t>
              </w:r>
            </w:ins>
            <w:del w:id="1341" w:author="宋 哲均" w:date="2019-08-09T13:50:00Z">
              <w:r w:rsidR="00EF3AD8" w:rsidRPr="00AF5048" w:rsidDel="00C54ECD">
                <w:rPr>
                  <w:rFonts w:hint="eastAsia"/>
                </w:rPr>
                <w:delText xml:space="preserve"> </w:delText>
              </w:r>
            </w:del>
            <w:r w:rsidR="00EF3AD8" w:rsidRPr="00AF5048">
              <w:rPr>
                <w:rFonts w:hint="eastAsia"/>
              </w:rPr>
              <w:t xml:space="preserve">: </w:t>
            </w:r>
            <w:del w:id="1342" w:author="shira" w:date="2017-12-21T15:01:00Z">
              <w:r w:rsidR="00EF3AD8" w:rsidRPr="00AF5048" w:rsidDel="00F2500B">
                <w:rPr>
                  <w:rFonts w:hint="eastAsia"/>
                </w:rPr>
                <w:delText>パターン</w:delText>
              </w:r>
            </w:del>
            <w:ins w:id="1343" w:author="shira" w:date="2017-12-21T15:01:00Z">
              <w:del w:id="1344" w:author="宋 哲均" w:date="2019-08-09T13:50:00Z">
                <w:r w:rsidR="00F2500B" w:rsidDel="00C54ECD">
                  <w:rPr>
                    <w:rFonts w:hint="eastAsia"/>
                  </w:rPr>
                  <w:delText>表属性</w:delText>
                </w:r>
              </w:del>
            </w:ins>
            <w:del w:id="1345" w:author="宋 哲均" w:date="2019-08-09T13:50:00Z">
              <w:r w:rsidR="00EF3AD8" w:rsidRPr="00AF5048" w:rsidDel="00C54ECD">
                <w:rPr>
                  <w:rFonts w:hint="eastAsia"/>
                </w:rPr>
                <w:delText>の</w:delText>
              </w:r>
            </w:del>
            <w:r w:rsidR="00EF3AD8" w:rsidRPr="00AF5048">
              <w:rPr>
                <w:rFonts w:hint="eastAsia"/>
              </w:rPr>
              <w:t>TYPEID</w:t>
            </w:r>
            <w:ins w:id="1346" w:author="宋 哲均" w:date="2019-08-09T13:51:00Z">
              <w:r w:rsidR="00C54ECD">
                <w:t xml:space="preserve"> of Table Property</w:t>
              </w:r>
            </w:ins>
          </w:p>
        </w:tc>
        <w:tc>
          <w:tcPr>
            <w:tcW w:w="1196" w:type="dxa"/>
            <w:vAlign w:val="center"/>
            <w:tcPrChange w:id="1347" w:author="宋 哲均" w:date="2019-08-09T14:09:00Z">
              <w:tcPr>
                <w:tcW w:w="1196" w:type="dxa"/>
                <w:vAlign w:val="center"/>
              </w:tcPr>
            </w:tcPrChange>
          </w:tcPr>
          <w:p w14:paraId="48F7068B" w14:textId="4AF6B4B5" w:rsidR="00EF3AD8" w:rsidRPr="00AF5048" w:rsidRDefault="00ED2092">
            <w:pPr>
              <w:pStyle w:val="afff1"/>
              <w:autoSpaceDE w:val="0"/>
              <w:autoSpaceDN w:val="0"/>
              <w:pPrChange w:id="1348" w:author="Seongeun Woo" w:date="2016-10-13T18:41:00Z">
                <w:pPr>
                  <w:pStyle w:val="afff1"/>
                </w:pPr>
              </w:pPrChange>
            </w:pPr>
            <w:r w:rsidRPr="00AF5048">
              <w:rPr>
                <w:rFonts w:hint="eastAsia"/>
              </w:rPr>
              <w:t>NUMBER</w:t>
            </w:r>
          </w:p>
        </w:tc>
      </w:tr>
      <w:tr w:rsidR="00EF3AD8" w:rsidRPr="00AF5048" w14:paraId="343ED005" w14:textId="77777777" w:rsidTr="008F19B8">
        <w:tc>
          <w:tcPr>
            <w:tcW w:w="1723" w:type="dxa"/>
            <w:vAlign w:val="center"/>
            <w:tcPrChange w:id="1349" w:author="宋 哲均" w:date="2019-08-09T14:09:00Z">
              <w:tcPr>
                <w:tcW w:w="1723" w:type="dxa"/>
                <w:vAlign w:val="center"/>
              </w:tcPr>
            </w:tcPrChange>
          </w:tcPr>
          <w:p w14:paraId="190486FF" w14:textId="77777777" w:rsidR="00EF3AD8" w:rsidRPr="00AF5048" w:rsidRDefault="00EF3AD8">
            <w:pPr>
              <w:pStyle w:val="afff1"/>
              <w:autoSpaceDE w:val="0"/>
              <w:autoSpaceDN w:val="0"/>
              <w:pPrChange w:id="1350" w:author="Seongeun Woo" w:date="2016-10-13T18:41:00Z">
                <w:pPr>
                  <w:pStyle w:val="afff1"/>
                </w:pPr>
              </w:pPrChange>
            </w:pPr>
            <w:r w:rsidRPr="00AF5048">
              <w:rPr>
                <w:rFonts w:hint="eastAsia"/>
              </w:rPr>
              <w:t>SEQ</w:t>
            </w:r>
          </w:p>
        </w:tc>
        <w:tc>
          <w:tcPr>
            <w:tcW w:w="4368" w:type="dxa"/>
            <w:vAlign w:val="center"/>
            <w:tcPrChange w:id="1351" w:author="宋 哲均" w:date="2019-08-09T14:09:00Z">
              <w:tcPr>
                <w:tcW w:w="4481" w:type="dxa"/>
                <w:vAlign w:val="center"/>
              </w:tcPr>
            </w:tcPrChange>
          </w:tcPr>
          <w:p w14:paraId="5DBB9989" w14:textId="5547344B" w:rsidR="00EF3AD8" w:rsidRPr="00AF5048" w:rsidRDefault="00C54ECD">
            <w:pPr>
              <w:pStyle w:val="afff1"/>
              <w:autoSpaceDE w:val="0"/>
              <w:autoSpaceDN w:val="0"/>
              <w:pPrChange w:id="1352" w:author="Seongeun Woo" w:date="2016-10-13T18:41:00Z">
                <w:pPr>
                  <w:pStyle w:val="afff1"/>
                </w:pPr>
              </w:pPrChange>
            </w:pPr>
            <w:ins w:id="1353" w:author="宋 哲均" w:date="2019-08-09T13:51:00Z">
              <w:r>
                <w:rPr>
                  <w:rFonts w:hint="eastAsia"/>
                </w:rPr>
                <w:t>S</w:t>
              </w:r>
              <w:r>
                <w:t>equence</w:t>
              </w:r>
            </w:ins>
            <w:del w:id="1354" w:author="宋 哲均" w:date="2019-08-09T13:51:00Z">
              <w:r w:rsidR="00EF3AD8" w:rsidRPr="00AF5048" w:rsidDel="00C54ECD">
                <w:rPr>
                  <w:rFonts w:hint="eastAsia"/>
                </w:rPr>
                <w:delText>順番</w:delText>
              </w:r>
            </w:del>
          </w:p>
        </w:tc>
        <w:tc>
          <w:tcPr>
            <w:tcW w:w="1955" w:type="dxa"/>
            <w:vAlign w:val="center"/>
            <w:tcPrChange w:id="1355" w:author="宋 哲均" w:date="2019-08-09T14:09:00Z">
              <w:tcPr>
                <w:tcW w:w="1842" w:type="dxa"/>
                <w:vAlign w:val="center"/>
              </w:tcPr>
            </w:tcPrChange>
          </w:tcPr>
          <w:p w14:paraId="00FDFFC1" w14:textId="77777777" w:rsidR="00EF3AD8" w:rsidRPr="00AF5048" w:rsidRDefault="00EF3AD8">
            <w:pPr>
              <w:pStyle w:val="afff1"/>
              <w:autoSpaceDE w:val="0"/>
              <w:autoSpaceDN w:val="0"/>
              <w:pPrChange w:id="1356" w:author="Seongeun Woo" w:date="2016-10-13T18:41:00Z">
                <w:pPr>
                  <w:pStyle w:val="afff1"/>
                </w:pPr>
              </w:pPrChange>
            </w:pPr>
          </w:p>
        </w:tc>
        <w:tc>
          <w:tcPr>
            <w:tcW w:w="1196" w:type="dxa"/>
            <w:vAlign w:val="center"/>
            <w:tcPrChange w:id="1357" w:author="宋 哲均" w:date="2019-08-09T14:09:00Z">
              <w:tcPr>
                <w:tcW w:w="1196" w:type="dxa"/>
                <w:vAlign w:val="center"/>
              </w:tcPr>
            </w:tcPrChange>
          </w:tcPr>
          <w:p w14:paraId="2B494091" w14:textId="30C0B2B4" w:rsidR="00EF3AD8" w:rsidRPr="00AF5048" w:rsidRDefault="00ED2092">
            <w:pPr>
              <w:pStyle w:val="afff1"/>
              <w:autoSpaceDE w:val="0"/>
              <w:autoSpaceDN w:val="0"/>
              <w:pPrChange w:id="1358" w:author="Seongeun Woo" w:date="2016-10-13T18:41:00Z">
                <w:pPr>
                  <w:pStyle w:val="afff1"/>
                </w:pPr>
              </w:pPrChange>
            </w:pPr>
            <w:r w:rsidRPr="00AF5048">
              <w:rPr>
                <w:rFonts w:hint="eastAsia"/>
              </w:rPr>
              <w:t>NUMBER</w:t>
            </w:r>
          </w:p>
        </w:tc>
      </w:tr>
      <w:tr w:rsidR="00EF3AD8" w:rsidRPr="00AF5048" w14:paraId="0DEC4CE9" w14:textId="77777777" w:rsidTr="008F19B8">
        <w:tc>
          <w:tcPr>
            <w:tcW w:w="1723" w:type="dxa"/>
            <w:vAlign w:val="center"/>
            <w:tcPrChange w:id="1359" w:author="宋 哲均" w:date="2019-08-09T14:09:00Z">
              <w:tcPr>
                <w:tcW w:w="1723" w:type="dxa"/>
                <w:vAlign w:val="center"/>
              </w:tcPr>
            </w:tcPrChange>
          </w:tcPr>
          <w:p w14:paraId="68BF30E2" w14:textId="77777777" w:rsidR="00EF3AD8" w:rsidRPr="00AF5048" w:rsidRDefault="00EF3AD8">
            <w:pPr>
              <w:pStyle w:val="afff1"/>
              <w:autoSpaceDE w:val="0"/>
              <w:autoSpaceDN w:val="0"/>
              <w:pPrChange w:id="1360" w:author="Seongeun Woo" w:date="2016-10-13T18:41:00Z">
                <w:pPr>
                  <w:pStyle w:val="afff1"/>
                </w:pPr>
              </w:pPrChange>
            </w:pPr>
            <w:r w:rsidRPr="00AF5048">
              <w:rPr>
                <w:rFonts w:hint="eastAsia"/>
              </w:rPr>
              <w:t>ROLE_TYPE</w:t>
            </w:r>
          </w:p>
        </w:tc>
        <w:tc>
          <w:tcPr>
            <w:tcW w:w="4368" w:type="dxa"/>
            <w:vAlign w:val="center"/>
            <w:tcPrChange w:id="1361" w:author="宋 哲均" w:date="2019-08-09T14:09:00Z">
              <w:tcPr>
                <w:tcW w:w="4481" w:type="dxa"/>
                <w:vAlign w:val="center"/>
              </w:tcPr>
            </w:tcPrChange>
          </w:tcPr>
          <w:p w14:paraId="09C3473A" w14:textId="726A01CB" w:rsidR="00EF3AD8" w:rsidRPr="00AF5048" w:rsidRDefault="00EF3AD8">
            <w:pPr>
              <w:pStyle w:val="afff1"/>
              <w:autoSpaceDE w:val="0"/>
              <w:autoSpaceDN w:val="0"/>
              <w:pPrChange w:id="1362" w:author="Seongeun Woo" w:date="2016-10-13T18:41:00Z">
                <w:pPr>
                  <w:pStyle w:val="afff1"/>
                </w:pPr>
              </w:pPrChange>
            </w:pPr>
            <w:del w:id="1363" w:author="宋 哲均" w:date="2019-08-09T13:51:00Z">
              <w:r w:rsidRPr="00AF5048" w:rsidDel="00C54ECD">
                <w:rPr>
                  <w:rFonts w:hint="eastAsia"/>
                </w:rPr>
                <w:delText>未使用</w:delText>
              </w:r>
            </w:del>
            <w:ins w:id="1364" w:author="宋 哲均" w:date="2019-08-09T13:51:00Z">
              <w:r w:rsidR="00C54ECD">
                <w:rPr>
                  <w:rFonts w:hint="eastAsia"/>
                </w:rPr>
                <w:t>U</w:t>
              </w:r>
              <w:r w:rsidR="00C54ECD">
                <w:t>nused</w:t>
              </w:r>
            </w:ins>
          </w:p>
        </w:tc>
        <w:tc>
          <w:tcPr>
            <w:tcW w:w="1955" w:type="dxa"/>
            <w:vAlign w:val="center"/>
            <w:tcPrChange w:id="1365" w:author="宋 哲均" w:date="2019-08-09T14:09:00Z">
              <w:tcPr>
                <w:tcW w:w="1842" w:type="dxa"/>
                <w:vAlign w:val="center"/>
              </w:tcPr>
            </w:tcPrChange>
          </w:tcPr>
          <w:p w14:paraId="23903445" w14:textId="77777777" w:rsidR="00EF3AD8" w:rsidRPr="00AF5048" w:rsidRDefault="00EF3AD8">
            <w:pPr>
              <w:pStyle w:val="afff1"/>
              <w:autoSpaceDE w:val="0"/>
              <w:autoSpaceDN w:val="0"/>
              <w:pPrChange w:id="1366" w:author="Seongeun Woo" w:date="2016-10-13T18:41:00Z">
                <w:pPr>
                  <w:pStyle w:val="afff1"/>
                </w:pPr>
              </w:pPrChange>
            </w:pPr>
          </w:p>
        </w:tc>
        <w:tc>
          <w:tcPr>
            <w:tcW w:w="1196" w:type="dxa"/>
            <w:vAlign w:val="center"/>
            <w:tcPrChange w:id="1367" w:author="宋 哲均" w:date="2019-08-09T14:09:00Z">
              <w:tcPr>
                <w:tcW w:w="1196" w:type="dxa"/>
                <w:vAlign w:val="center"/>
              </w:tcPr>
            </w:tcPrChange>
          </w:tcPr>
          <w:p w14:paraId="6E31F762" w14:textId="3A501536" w:rsidR="00EF3AD8" w:rsidRPr="00AF5048" w:rsidRDefault="00ED2092">
            <w:pPr>
              <w:pStyle w:val="afff1"/>
              <w:autoSpaceDE w:val="0"/>
              <w:autoSpaceDN w:val="0"/>
              <w:pPrChange w:id="1368" w:author="Seongeun Woo" w:date="2016-10-13T18:41:00Z">
                <w:pPr>
                  <w:pStyle w:val="afff1"/>
                </w:pPr>
              </w:pPrChange>
            </w:pPr>
            <w:r w:rsidRPr="00AF5048">
              <w:rPr>
                <w:rFonts w:hint="eastAsia"/>
              </w:rPr>
              <w:t>NUMBER</w:t>
            </w:r>
          </w:p>
        </w:tc>
      </w:tr>
      <w:tr w:rsidR="00ED2092" w:rsidRPr="00AF5048" w14:paraId="7B5B1C7B" w14:textId="77777777" w:rsidTr="008F19B8">
        <w:tc>
          <w:tcPr>
            <w:tcW w:w="1723" w:type="dxa"/>
            <w:vAlign w:val="center"/>
            <w:tcPrChange w:id="1369" w:author="宋 哲均" w:date="2019-08-09T14:09:00Z">
              <w:tcPr>
                <w:tcW w:w="1723" w:type="dxa"/>
                <w:vAlign w:val="center"/>
              </w:tcPr>
            </w:tcPrChange>
          </w:tcPr>
          <w:p w14:paraId="6A09DE09" w14:textId="1D8A0930" w:rsidR="00ED2092" w:rsidRPr="00AF5048" w:rsidRDefault="007F5A15">
            <w:pPr>
              <w:pStyle w:val="afff1"/>
              <w:autoSpaceDE w:val="0"/>
              <w:autoSpaceDN w:val="0"/>
              <w:pPrChange w:id="1370" w:author="Seongeun Woo" w:date="2016-10-13T18:41:00Z">
                <w:pPr>
                  <w:pStyle w:val="afff1"/>
                </w:pPr>
              </w:pPrChange>
            </w:pPr>
            <w:r w:rsidRPr="00AF5048">
              <w:rPr>
                <w:rFonts w:hint="eastAsia"/>
              </w:rPr>
              <w:t>DESC01</w:t>
            </w:r>
            <w:del w:id="1371" w:author="InnoRules" w:date="2016-10-11T17:59:00Z">
              <w:r w:rsidRPr="00AF5048" w:rsidDel="005739D6">
                <w:rPr>
                  <w:rFonts w:hint="eastAsia"/>
                </w:rPr>
                <w:delText xml:space="preserve"> </w:delText>
              </w:r>
            </w:del>
            <w:r w:rsidRPr="00AF5048">
              <w:rPr>
                <w:rFonts w:hint="eastAsia"/>
              </w:rPr>
              <w:t>~</w:t>
            </w:r>
            <w:del w:id="1372" w:author="InnoRules" w:date="2016-10-11T17:59:00Z">
              <w:r w:rsidRPr="00AF5048" w:rsidDel="005739D6">
                <w:rPr>
                  <w:rFonts w:hint="eastAsia"/>
                </w:rPr>
                <w:delText xml:space="preserve"> </w:delText>
              </w:r>
            </w:del>
            <w:r w:rsidRPr="00AF5048">
              <w:rPr>
                <w:rFonts w:hint="eastAsia"/>
              </w:rPr>
              <w:t>02</w:t>
            </w:r>
          </w:p>
        </w:tc>
        <w:tc>
          <w:tcPr>
            <w:tcW w:w="4368" w:type="dxa"/>
            <w:vAlign w:val="center"/>
            <w:tcPrChange w:id="1373" w:author="宋 哲均" w:date="2019-08-09T14:09:00Z">
              <w:tcPr>
                <w:tcW w:w="4481" w:type="dxa"/>
                <w:vAlign w:val="center"/>
              </w:tcPr>
            </w:tcPrChange>
          </w:tcPr>
          <w:p w14:paraId="3EAB8D91" w14:textId="1FBEF979" w:rsidR="00ED2092" w:rsidRPr="00AF5048" w:rsidDel="00A9065C" w:rsidRDefault="00C54ECD">
            <w:pPr>
              <w:pStyle w:val="afff1"/>
              <w:autoSpaceDE w:val="0"/>
              <w:autoSpaceDN w:val="0"/>
              <w:rPr>
                <w:del w:id="1374" w:author="宋 哲均" w:date="2019-08-09T14:06:00Z"/>
              </w:rPr>
              <w:pPrChange w:id="1375" w:author="Seongeun Woo" w:date="2016-10-13T18:41:00Z">
                <w:pPr>
                  <w:pStyle w:val="afff1"/>
                </w:pPr>
              </w:pPrChange>
            </w:pPr>
            <w:ins w:id="1376" w:author="宋 哲均" w:date="2019-08-09T13:51:00Z">
              <w:r w:rsidRPr="00C54ECD">
                <w:t xml:space="preserve">The actual data value of the specified </w:t>
              </w:r>
              <w:r>
                <w:t>attrib</w:t>
              </w:r>
            </w:ins>
            <w:ins w:id="1377" w:author="宋 哲均" w:date="2019-08-09T13:52:00Z">
              <w:r>
                <w:t>ute</w:t>
              </w:r>
            </w:ins>
            <w:ins w:id="1378" w:author="宋 哲均" w:date="2019-08-09T13:51:00Z">
              <w:r w:rsidRPr="00C54ECD">
                <w:t xml:space="preserve"> is saved.</w:t>
              </w:r>
            </w:ins>
            <w:ins w:id="1379" w:author="宋 哲均" w:date="2019-08-09T14:00:00Z">
              <w:r w:rsidR="00A9065C">
                <w:t xml:space="preserve"> </w:t>
              </w:r>
            </w:ins>
            <w:ins w:id="1380" w:author="宋 哲均" w:date="2019-08-09T14:06:00Z">
              <w:r w:rsidR="00A9065C" w:rsidRPr="00A9065C">
                <w:t>It is saved to Column (for example, DESC01, DESC02) defined in PHY_COLUMN1 of OBJ1200</w:t>
              </w:r>
              <w:r w:rsidR="00A9065C">
                <w:t>.</w:t>
              </w:r>
            </w:ins>
            <w:del w:id="1381" w:author="宋 哲均" w:date="2019-08-09T13:51:00Z">
              <w:r w:rsidR="00ED2092" w:rsidRPr="00AF5048" w:rsidDel="00C54ECD">
                <w:rPr>
                  <w:rFonts w:hint="eastAsia"/>
                </w:rPr>
                <w:delText>指定された標準項目の実際データ</w:delText>
              </w:r>
            </w:del>
            <w:ins w:id="1382" w:author="user" w:date="2016-10-14T13:12:00Z">
              <w:del w:id="1383" w:author="宋 哲均" w:date="2019-08-09T13:51:00Z">
                <w:r w:rsidR="0043287D" w:rsidDel="00C54ECD">
                  <w:rPr>
                    <w:rFonts w:hint="eastAsia"/>
                  </w:rPr>
                  <w:delText>の</w:delText>
                </w:r>
              </w:del>
            </w:ins>
            <w:del w:id="1384" w:author="宋 哲均" w:date="2019-08-09T13:51:00Z">
              <w:r w:rsidR="00ED2092" w:rsidRPr="00AF5048" w:rsidDel="00C54ECD">
                <w:rPr>
                  <w:rFonts w:hint="eastAsia"/>
                </w:rPr>
                <w:delText>値が保存される</w:delText>
              </w:r>
            </w:del>
            <w:del w:id="1385" w:author="宋 哲均" w:date="2019-08-09T14:06:00Z">
              <w:r w:rsidR="00ED2092" w:rsidRPr="00AF5048" w:rsidDel="00A9065C">
                <w:rPr>
                  <w:rFonts w:hint="eastAsia"/>
                </w:rPr>
                <w:delText>OBJ_DETAIL</w:delText>
              </w:r>
              <w:r w:rsidR="008C7D1F" w:rsidRPr="00AF5048" w:rsidDel="00A9065C">
                <w:rPr>
                  <w:rFonts w:hint="eastAsia"/>
                </w:rPr>
                <w:delText>テーブルのカラム名</w:delText>
              </w:r>
              <w:r w:rsidR="00A06C37" w:rsidRPr="00AF5048" w:rsidDel="00A9065C">
                <w:rPr>
                  <w:rFonts w:hint="eastAsia"/>
                </w:rPr>
                <w:delText>。</w:delText>
              </w:r>
            </w:del>
          </w:p>
          <w:p w14:paraId="1797F7E8" w14:textId="7B69AA80" w:rsidR="00ED2092" w:rsidRPr="00AF5048" w:rsidRDefault="00ED2092">
            <w:pPr>
              <w:pStyle w:val="afff1"/>
              <w:autoSpaceDE w:val="0"/>
              <w:autoSpaceDN w:val="0"/>
              <w:pPrChange w:id="1386" w:author="Seongeun Woo" w:date="2016-10-13T18:41:00Z">
                <w:pPr>
                  <w:pStyle w:val="afff1"/>
                </w:pPr>
              </w:pPrChange>
            </w:pPr>
            <w:del w:id="1387" w:author="宋 哲均" w:date="2019-08-09T14:06:00Z">
              <w:r w:rsidRPr="00AF5048" w:rsidDel="00A9065C">
                <w:rPr>
                  <w:rFonts w:hint="eastAsia"/>
                </w:rPr>
                <w:delText>OBJ1200</w:delText>
              </w:r>
              <w:r w:rsidRPr="00AF5048" w:rsidDel="00A9065C">
                <w:rPr>
                  <w:rFonts w:hint="eastAsia"/>
                </w:rPr>
                <w:delText>の</w:delText>
              </w:r>
              <w:r w:rsidRPr="00AF5048" w:rsidDel="00A9065C">
                <w:rPr>
                  <w:rFonts w:hint="eastAsia"/>
                </w:rPr>
                <w:delText>PHY_COLUMN1,2</w:delText>
              </w:r>
              <w:r w:rsidRPr="00AF5048" w:rsidDel="00A9065C">
                <w:rPr>
                  <w:rFonts w:hint="eastAsia"/>
                </w:rPr>
                <w:delText>に保存されている</w:delText>
              </w:r>
              <w:r w:rsidRPr="00AF5048" w:rsidDel="00A9065C">
                <w:rPr>
                  <w:rFonts w:hint="eastAsia"/>
                </w:rPr>
                <w:delText>DESC 01</w:delText>
              </w:r>
              <w:r w:rsidRPr="00AF5048" w:rsidDel="00A9065C">
                <w:rPr>
                  <w:rFonts w:hint="eastAsia"/>
                </w:rPr>
                <w:delText>、</w:delText>
              </w:r>
              <w:r w:rsidRPr="00AF5048" w:rsidDel="00A9065C">
                <w:rPr>
                  <w:rFonts w:hint="eastAsia"/>
                </w:rPr>
                <w:delText>DESC02</w:delText>
              </w:r>
              <w:r w:rsidRPr="00AF5048" w:rsidDel="00A9065C">
                <w:rPr>
                  <w:rFonts w:hint="eastAsia"/>
                </w:rPr>
                <w:delText>などの値とマッピングされて</w:delText>
              </w:r>
            </w:del>
            <w:ins w:id="1388" w:author="InnoRules" w:date="2016-10-11T18:01:00Z">
              <w:del w:id="1389" w:author="宋 哲均" w:date="2019-08-09T14:06:00Z">
                <w:r w:rsidR="004F35EB" w:rsidRPr="00AF5048" w:rsidDel="00A9065C">
                  <w:rPr>
                    <w:rFonts w:hint="eastAsia"/>
                  </w:rPr>
                  <w:delText>該当値が</w:delText>
                </w:r>
              </w:del>
            </w:ins>
            <w:del w:id="1390" w:author="宋 哲均" w:date="2019-08-09T14:06:00Z">
              <w:r w:rsidRPr="00AF5048" w:rsidDel="00A9065C">
                <w:rPr>
                  <w:rFonts w:hint="eastAsia"/>
                </w:rPr>
                <w:delText>該当</w:delText>
              </w:r>
              <w:r w:rsidRPr="005739D6" w:rsidDel="00A9065C">
                <w:rPr>
                  <w:rFonts w:ascii="ＭＳ Ｐゴシック" w:hAnsi="ＭＳ Ｐゴシック" w:hint="eastAsia"/>
                  <w:rPrChange w:id="1391" w:author="InnoRules" w:date="2016-10-11T17:58:00Z">
                    <w:rPr>
                      <w:rFonts w:hint="eastAsia"/>
                    </w:rPr>
                  </w:rPrChange>
                </w:rPr>
                <w:delText>値が保存される。</w:delText>
              </w:r>
            </w:del>
          </w:p>
        </w:tc>
        <w:tc>
          <w:tcPr>
            <w:tcW w:w="1955" w:type="dxa"/>
            <w:vAlign w:val="center"/>
            <w:tcPrChange w:id="1392" w:author="宋 哲均" w:date="2019-08-09T14:09:00Z">
              <w:tcPr>
                <w:tcW w:w="1842" w:type="dxa"/>
                <w:vAlign w:val="center"/>
              </w:tcPr>
            </w:tcPrChange>
          </w:tcPr>
          <w:p w14:paraId="3C0E43B1" w14:textId="77777777" w:rsidR="00ED2092" w:rsidRPr="00AF5048" w:rsidRDefault="00ED2092">
            <w:pPr>
              <w:pStyle w:val="afff1"/>
              <w:autoSpaceDE w:val="0"/>
              <w:autoSpaceDN w:val="0"/>
              <w:pPrChange w:id="1393" w:author="Seongeun Woo" w:date="2016-10-13T18:41:00Z">
                <w:pPr>
                  <w:pStyle w:val="afff1"/>
                </w:pPr>
              </w:pPrChange>
            </w:pPr>
          </w:p>
        </w:tc>
        <w:tc>
          <w:tcPr>
            <w:tcW w:w="1196" w:type="dxa"/>
            <w:vAlign w:val="center"/>
            <w:tcPrChange w:id="1394" w:author="宋 哲均" w:date="2019-08-09T14:09:00Z">
              <w:tcPr>
                <w:tcW w:w="1196" w:type="dxa"/>
                <w:vAlign w:val="center"/>
              </w:tcPr>
            </w:tcPrChange>
          </w:tcPr>
          <w:p w14:paraId="0A47B0ED" w14:textId="2B50C064" w:rsidR="00ED2092" w:rsidRPr="00AF5048" w:rsidRDefault="00ED2092">
            <w:pPr>
              <w:pStyle w:val="afff1"/>
              <w:autoSpaceDE w:val="0"/>
              <w:autoSpaceDN w:val="0"/>
              <w:pPrChange w:id="1395" w:author="Seongeun Woo" w:date="2016-10-13T18:41:00Z">
                <w:pPr>
                  <w:pStyle w:val="afff1"/>
                </w:pPr>
              </w:pPrChange>
            </w:pPr>
            <w:r w:rsidRPr="00AF5048">
              <w:rPr>
                <w:rFonts w:hint="eastAsia"/>
              </w:rPr>
              <w:t>VARCHAR2</w:t>
            </w:r>
          </w:p>
        </w:tc>
      </w:tr>
      <w:tr w:rsidR="00EF3AD8" w:rsidRPr="00AF5048" w14:paraId="6E5F58BB" w14:textId="77777777" w:rsidTr="008F19B8">
        <w:tc>
          <w:tcPr>
            <w:tcW w:w="1723" w:type="dxa"/>
            <w:vAlign w:val="center"/>
            <w:tcPrChange w:id="1396" w:author="宋 哲均" w:date="2019-08-09T14:09:00Z">
              <w:tcPr>
                <w:tcW w:w="1723" w:type="dxa"/>
                <w:vAlign w:val="center"/>
              </w:tcPr>
            </w:tcPrChange>
          </w:tcPr>
          <w:p w14:paraId="3D4F461C" w14:textId="3675C59D" w:rsidR="00EF3AD8" w:rsidRPr="00AF5048" w:rsidRDefault="00EF3AD8">
            <w:pPr>
              <w:pStyle w:val="afff1"/>
              <w:autoSpaceDE w:val="0"/>
              <w:autoSpaceDN w:val="0"/>
              <w:pPrChange w:id="1397" w:author="Seongeun Woo" w:date="2016-10-13T18:41:00Z">
                <w:pPr>
                  <w:pStyle w:val="afff1"/>
                </w:pPr>
              </w:pPrChange>
            </w:pPr>
            <w:r w:rsidRPr="00AF5048">
              <w:rPr>
                <w:rFonts w:hint="eastAsia"/>
              </w:rPr>
              <w:t>CHAR01</w:t>
            </w:r>
            <w:del w:id="1398" w:author="InnoRules" w:date="2016-10-11T17:59:00Z">
              <w:r w:rsidRPr="00AF5048" w:rsidDel="005739D6">
                <w:rPr>
                  <w:rFonts w:hint="eastAsia"/>
                </w:rPr>
                <w:delText xml:space="preserve"> </w:delText>
              </w:r>
            </w:del>
            <w:r w:rsidRPr="00AF5048">
              <w:rPr>
                <w:rFonts w:hint="eastAsia"/>
              </w:rPr>
              <w:t>~</w:t>
            </w:r>
            <w:del w:id="1399" w:author="InnoRules" w:date="2016-10-11T17:59:00Z">
              <w:r w:rsidRPr="00AF5048" w:rsidDel="005739D6">
                <w:rPr>
                  <w:rFonts w:hint="eastAsia"/>
                </w:rPr>
                <w:delText xml:space="preserve"> </w:delText>
              </w:r>
            </w:del>
            <w:r w:rsidRPr="00AF5048">
              <w:rPr>
                <w:rFonts w:hint="eastAsia"/>
              </w:rPr>
              <w:t>300</w:t>
            </w:r>
          </w:p>
        </w:tc>
        <w:tc>
          <w:tcPr>
            <w:tcW w:w="4368" w:type="dxa"/>
            <w:vAlign w:val="center"/>
            <w:tcPrChange w:id="1400" w:author="宋 哲均" w:date="2019-08-09T14:09:00Z">
              <w:tcPr>
                <w:tcW w:w="4481" w:type="dxa"/>
                <w:vAlign w:val="center"/>
              </w:tcPr>
            </w:tcPrChange>
          </w:tcPr>
          <w:p w14:paraId="2541743E" w14:textId="67F22012" w:rsidR="00EF3AD8" w:rsidRPr="00AF5048" w:rsidDel="00A9065C" w:rsidRDefault="00EF3AD8">
            <w:pPr>
              <w:pStyle w:val="afff1"/>
              <w:autoSpaceDE w:val="0"/>
              <w:autoSpaceDN w:val="0"/>
              <w:rPr>
                <w:del w:id="1401" w:author="宋 哲均" w:date="2019-08-09T14:08:00Z"/>
              </w:rPr>
              <w:pPrChange w:id="1402" w:author="Seongeun Woo" w:date="2016-10-13T18:41:00Z">
                <w:pPr>
                  <w:pStyle w:val="afff1"/>
                </w:pPr>
              </w:pPrChange>
            </w:pPr>
            <w:del w:id="1403" w:author="宋 哲均" w:date="2019-08-09T14:08:00Z">
              <w:r w:rsidRPr="00AF5048" w:rsidDel="00A9065C">
                <w:rPr>
                  <w:rFonts w:hint="eastAsia"/>
                </w:rPr>
                <w:delText>指定された標準項目の実際データ</w:delText>
              </w:r>
            </w:del>
            <w:ins w:id="1404" w:author="user" w:date="2016-10-14T13:12:00Z">
              <w:del w:id="1405" w:author="宋 哲均" w:date="2019-08-09T14:08:00Z">
                <w:r w:rsidR="0043287D" w:rsidDel="00A9065C">
                  <w:rPr>
                    <w:rFonts w:hint="eastAsia"/>
                  </w:rPr>
                  <w:delText>の</w:delText>
                </w:r>
              </w:del>
            </w:ins>
            <w:del w:id="1406" w:author="宋 哲均" w:date="2019-08-09T14:08:00Z">
              <w:r w:rsidRPr="00AF5048" w:rsidDel="00A9065C">
                <w:rPr>
                  <w:rFonts w:hint="eastAsia"/>
                </w:rPr>
                <w:delText>値が保存される</w:delText>
              </w:r>
              <w:r w:rsidRPr="00AF5048" w:rsidDel="00A9065C">
                <w:rPr>
                  <w:rFonts w:hint="eastAsia"/>
                </w:rPr>
                <w:delText>OBJ_DETAIL</w:delText>
              </w:r>
              <w:r w:rsidR="008C7D1F" w:rsidRPr="00AF5048" w:rsidDel="00A9065C">
                <w:rPr>
                  <w:rFonts w:hint="eastAsia"/>
                </w:rPr>
                <w:delText>テーブルのカラム名</w:delText>
              </w:r>
              <w:r w:rsidR="00A06C37" w:rsidRPr="00AF5048" w:rsidDel="00A9065C">
                <w:rPr>
                  <w:rFonts w:hint="eastAsia"/>
                </w:rPr>
                <w:delText>。</w:delText>
              </w:r>
            </w:del>
          </w:p>
          <w:p w14:paraId="5B1540B8" w14:textId="5D8F290C" w:rsidR="00A9065C" w:rsidRPr="00AF5048" w:rsidRDefault="00EF3AD8">
            <w:pPr>
              <w:pStyle w:val="afff1"/>
              <w:autoSpaceDE w:val="0"/>
              <w:autoSpaceDN w:val="0"/>
              <w:pPrChange w:id="1407" w:author="Seongeun Woo" w:date="2016-10-13T18:41:00Z">
                <w:pPr>
                  <w:pStyle w:val="afff1"/>
                </w:pPr>
              </w:pPrChange>
            </w:pPr>
            <w:del w:id="1408" w:author="宋 哲均" w:date="2019-08-09T14:08:00Z">
              <w:r w:rsidRPr="00AF5048" w:rsidDel="00A9065C">
                <w:rPr>
                  <w:rFonts w:hint="eastAsia"/>
                </w:rPr>
                <w:delText>OBJ1200</w:delText>
              </w:r>
              <w:r w:rsidRPr="00AF5048" w:rsidDel="00A9065C">
                <w:rPr>
                  <w:rFonts w:hint="eastAsia"/>
                </w:rPr>
                <w:delText>の</w:delText>
              </w:r>
              <w:r w:rsidRPr="00AF5048" w:rsidDel="00A9065C">
                <w:rPr>
                  <w:rFonts w:hint="eastAsia"/>
                </w:rPr>
                <w:delText>PHY_COLUMN1,</w:delText>
              </w:r>
            </w:del>
            <w:ins w:id="1409" w:author="user" w:date="2016-10-14T12:53:00Z">
              <w:del w:id="1410" w:author="宋 哲均" w:date="2019-08-09T14:08:00Z">
                <w:r w:rsidR="008242FD" w:rsidDel="00A9065C">
                  <w:rPr>
                    <w:rFonts w:hint="eastAsia"/>
                  </w:rPr>
                  <w:delText>、</w:delText>
                </w:r>
              </w:del>
            </w:ins>
            <w:del w:id="1411" w:author="宋 哲均" w:date="2019-08-09T14:08:00Z">
              <w:r w:rsidRPr="00AF5048" w:rsidDel="00A9065C">
                <w:rPr>
                  <w:rFonts w:hint="eastAsia"/>
                </w:rPr>
                <w:delText>2</w:delText>
              </w:r>
              <w:r w:rsidRPr="00AF5048" w:rsidDel="00A9065C">
                <w:rPr>
                  <w:rFonts w:hint="eastAsia"/>
                </w:rPr>
                <w:delText>に保存されている</w:delText>
              </w:r>
              <w:r w:rsidRPr="00AF5048" w:rsidDel="00A9065C">
                <w:rPr>
                  <w:rFonts w:hint="eastAsia"/>
                </w:rPr>
                <w:delText>CHAR01</w:delText>
              </w:r>
              <w:r w:rsidRPr="00AF5048" w:rsidDel="00A9065C">
                <w:rPr>
                  <w:rFonts w:hint="eastAsia"/>
                </w:rPr>
                <w:delText>、</w:delText>
              </w:r>
              <w:r w:rsidRPr="00AF5048" w:rsidDel="00A9065C">
                <w:rPr>
                  <w:rFonts w:hint="eastAsia"/>
                </w:rPr>
                <w:delText>CHAR02</w:delText>
              </w:r>
              <w:r w:rsidRPr="00AF5048" w:rsidDel="00A9065C">
                <w:rPr>
                  <w:rFonts w:hint="eastAsia"/>
                </w:rPr>
                <w:delText>などの値とマッピングされて</w:delText>
              </w:r>
              <w:r w:rsidR="00A327E5" w:rsidRPr="00AF5048" w:rsidDel="00A9065C">
                <w:rPr>
                  <w:rFonts w:hint="eastAsia"/>
                </w:rPr>
                <w:delText>該当値</w:delText>
              </w:r>
              <w:r w:rsidR="00ED2092" w:rsidRPr="00AF5048" w:rsidDel="00A9065C">
                <w:rPr>
                  <w:rFonts w:hint="eastAsia"/>
                </w:rPr>
                <w:delText>が</w:delText>
              </w:r>
              <w:r w:rsidR="00ED2092" w:rsidRPr="00AF5048" w:rsidDel="00A9065C">
                <w:rPr>
                  <w:rFonts w:hint="eastAsia"/>
                </w:rPr>
                <w:lastRenderedPageBreak/>
                <w:delText>保存される。</w:delText>
              </w:r>
            </w:del>
            <w:ins w:id="1412" w:author="宋 哲均" w:date="2019-08-09T14:07:00Z">
              <w:r w:rsidR="00A9065C" w:rsidRPr="00C54ECD">
                <w:t xml:space="preserve">The actual data value of the specified </w:t>
              </w:r>
              <w:r w:rsidR="00A9065C">
                <w:t>attribute</w:t>
              </w:r>
              <w:r w:rsidR="00A9065C" w:rsidRPr="00C54ECD">
                <w:t xml:space="preserve"> is saved.</w:t>
              </w:r>
              <w:r w:rsidR="00A9065C">
                <w:t xml:space="preserve"> </w:t>
              </w:r>
              <w:r w:rsidR="00A9065C" w:rsidRPr="00A9065C">
                <w:t xml:space="preserve">It is saved to Column (for example, </w:t>
              </w:r>
              <w:r w:rsidR="00A9065C" w:rsidRPr="00AF5048">
                <w:rPr>
                  <w:rFonts w:hint="eastAsia"/>
                </w:rPr>
                <w:t>CHAR01</w:t>
              </w:r>
              <w:r w:rsidR="00A9065C">
                <w:rPr>
                  <w:rFonts w:hint="eastAsia"/>
                </w:rPr>
                <w:t>,</w:t>
              </w:r>
              <w:r w:rsidR="00A9065C">
                <w:t xml:space="preserve"> </w:t>
              </w:r>
              <w:r w:rsidR="00A9065C" w:rsidRPr="00AF5048">
                <w:rPr>
                  <w:rFonts w:hint="eastAsia"/>
                </w:rPr>
                <w:t>CHAR02</w:t>
              </w:r>
              <w:r w:rsidR="00A9065C" w:rsidRPr="00A9065C">
                <w:t>) defined in PHY_COLUMN1</w:t>
              </w:r>
              <w:r w:rsidR="00A9065C">
                <w:t>, 2</w:t>
              </w:r>
              <w:r w:rsidR="00A9065C" w:rsidRPr="00A9065C">
                <w:t xml:space="preserve"> of OBJ1200</w:t>
              </w:r>
              <w:r w:rsidR="00A9065C">
                <w:t>.</w:t>
              </w:r>
            </w:ins>
          </w:p>
        </w:tc>
        <w:tc>
          <w:tcPr>
            <w:tcW w:w="1955" w:type="dxa"/>
            <w:vAlign w:val="center"/>
            <w:tcPrChange w:id="1413" w:author="宋 哲均" w:date="2019-08-09T14:09:00Z">
              <w:tcPr>
                <w:tcW w:w="1842" w:type="dxa"/>
                <w:vAlign w:val="center"/>
              </w:tcPr>
            </w:tcPrChange>
          </w:tcPr>
          <w:p w14:paraId="5960B6A6" w14:textId="77777777" w:rsidR="00EF3AD8" w:rsidRPr="00AF5048" w:rsidRDefault="00EF3AD8">
            <w:pPr>
              <w:pStyle w:val="afff1"/>
              <w:autoSpaceDE w:val="0"/>
              <w:autoSpaceDN w:val="0"/>
              <w:pPrChange w:id="1414" w:author="Seongeun Woo" w:date="2016-10-13T18:41:00Z">
                <w:pPr>
                  <w:pStyle w:val="afff1"/>
                </w:pPr>
              </w:pPrChange>
            </w:pPr>
          </w:p>
        </w:tc>
        <w:tc>
          <w:tcPr>
            <w:tcW w:w="1196" w:type="dxa"/>
            <w:vAlign w:val="center"/>
            <w:tcPrChange w:id="1415" w:author="宋 哲均" w:date="2019-08-09T14:09:00Z">
              <w:tcPr>
                <w:tcW w:w="1196" w:type="dxa"/>
                <w:vAlign w:val="center"/>
              </w:tcPr>
            </w:tcPrChange>
          </w:tcPr>
          <w:p w14:paraId="6E4BD60B" w14:textId="77777777" w:rsidR="00EF3AD8" w:rsidRPr="00AF5048" w:rsidRDefault="00EF3AD8">
            <w:pPr>
              <w:pStyle w:val="afff1"/>
              <w:autoSpaceDE w:val="0"/>
              <w:autoSpaceDN w:val="0"/>
              <w:pPrChange w:id="1416" w:author="Seongeun Woo" w:date="2016-10-13T18:41:00Z">
                <w:pPr>
                  <w:pStyle w:val="afff1"/>
                </w:pPr>
              </w:pPrChange>
            </w:pPr>
            <w:r w:rsidRPr="00AF5048">
              <w:rPr>
                <w:rFonts w:hint="eastAsia"/>
              </w:rPr>
              <w:t>VARCHAR2</w:t>
            </w:r>
          </w:p>
        </w:tc>
      </w:tr>
      <w:tr w:rsidR="00EF3AD8" w:rsidRPr="00AF5048" w14:paraId="2F12C6C7" w14:textId="77777777" w:rsidTr="008F19B8">
        <w:tc>
          <w:tcPr>
            <w:tcW w:w="1723" w:type="dxa"/>
            <w:vAlign w:val="center"/>
            <w:tcPrChange w:id="1417" w:author="宋 哲均" w:date="2019-08-09T14:09:00Z">
              <w:tcPr>
                <w:tcW w:w="1723" w:type="dxa"/>
                <w:vAlign w:val="center"/>
              </w:tcPr>
            </w:tcPrChange>
          </w:tcPr>
          <w:p w14:paraId="5ADBFE22" w14:textId="77777777" w:rsidR="00EF3AD8" w:rsidRPr="00AF5048" w:rsidRDefault="00EF3AD8">
            <w:pPr>
              <w:pStyle w:val="afff1"/>
              <w:autoSpaceDE w:val="0"/>
              <w:autoSpaceDN w:val="0"/>
              <w:pPrChange w:id="1418" w:author="Seongeun Woo" w:date="2016-10-13T18:41:00Z">
                <w:pPr>
                  <w:pStyle w:val="afff1"/>
                </w:pPr>
              </w:pPrChange>
            </w:pPr>
            <w:r w:rsidRPr="00AF5048">
              <w:rPr>
                <w:rFonts w:hint="eastAsia"/>
              </w:rPr>
              <w:t>TEXT01~40</w:t>
            </w:r>
          </w:p>
        </w:tc>
        <w:tc>
          <w:tcPr>
            <w:tcW w:w="4368" w:type="dxa"/>
            <w:vAlign w:val="center"/>
            <w:tcPrChange w:id="1419" w:author="宋 哲均" w:date="2019-08-09T14:09:00Z">
              <w:tcPr>
                <w:tcW w:w="4481" w:type="dxa"/>
                <w:vAlign w:val="center"/>
              </w:tcPr>
            </w:tcPrChange>
          </w:tcPr>
          <w:p w14:paraId="621F14BC" w14:textId="21B80648" w:rsidR="00ED2092" w:rsidRPr="00AF5048" w:rsidDel="008F19B8" w:rsidRDefault="00ED2092">
            <w:pPr>
              <w:pStyle w:val="afff1"/>
              <w:autoSpaceDE w:val="0"/>
              <w:autoSpaceDN w:val="0"/>
              <w:rPr>
                <w:del w:id="1420" w:author="宋 哲均" w:date="2019-08-09T14:09:00Z"/>
              </w:rPr>
              <w:pPrChange w:id="1421" w:author="Seongeun Woo" w:date="2016-10-13T18:41:00Z">
                <w:pPr>
                  <w:pStyle w:val="afff1"/>
                </w:pPr>
              </w:pPrChange>
            </w:pPr>
            <w:del w:id="1422" w:author="宋 哲均" w:date="2019-08-09T14:09:00Z">
              <w:r w:rsidRPr="00AF5048" w:rsidDel="008F19B8">
                <w:rPr>
                  <w:rFonts w:hint="eastAsia"/>
                </w:rPr>
                <w:delText>指定された標準項目の実際データ</w:delText>
              </w:r>
            </w:del>
            <w:ins w:id="1423" w:author="user" w:date="2016-10-14T13:12:00Z">
              <w:del w:id="1424" w:author="宋 哲均" w:date="2019-08-09T14:09:00Z">
                <w:r w:rsidR="0043287D" w:rsidDel="008F19B8">
                  <w:rPr>
                    <w:rFonts w:hint="eastAsia"/>
                  </w:rPr>
                  <w:delText>の</w:delText>
                </w:r>
              </w:del>
            </w:ins>
            <w:del w:id="1425" w:author="宋 哲均" w:date="2019-08-09T14:09:00Z">
              <w:r w:rsidRPr="00AF5048" w:rsidDel="008F19B8">
                <w:rPr>
                  <w:rFonts w:hint="eastAsia"/>
                </w:rPr>
                <w:delText>値が保存される</w:delText>
              </w:r>
              <w:r w:rsidRPr="00AF5048" w:rsidDel="008F19B8">
                <w:rPr>
                  <w:rFonts w:hint="eastAsia"/>
                </w:rPr>
                <w:delText>OBJ_DETAIL</w:delText>
              </w:r>
              <w:r w:rsidR="008C7D1F" w:rsidRPr="00AF5048" w:rsidDel="008F19B8">
                <w:rPr>
                  <w:rFonts w:hint="eastAsia"/>
                </w:rPr>
                <w:delText>テーブルのカラム名</w:delText>
              </w:r>
              <w:r w:rsidR="00A06C37" w:rsidRPr="00AF5048" w:rsidDel="008F19B8">
                <w:rPr>
                  <w:rFonts w:hint="eastAsia"/>
                </w:rPr>
                <w:delText>。</w:delText>
              </w:r>
            </w:del>
          </w:p>
          <w:p w14:paraId="624ECD39" w14:textId="2E5584EF" w:rsidR="00EF3AD8" w:rsidRPr="00AF5048" w:rsidRDefault="00ED2092">
            <w:pPr>
              <w:pStyle w:val="afff1"/>
              <w:autoSpaceDE w:val="0"/>
              <w:autoSpaceDN w:val="0"/>
              <w:pPrChange w:id="1426" w:author="Seongeun Woo" w:date="2016-10-13T18:41:00Z">
                <w:pPr>
                  <w:pStyle w:val="afff1"/>
                </w:pPr>
              </w:pPrChange>
            </w:pPr>
            <w:del w:id="1427" w:author="宋 哲均" w:date="2019-08-09T14:09:00Z">
              <w:r w:rsidRPr="00AF5048" w:rsidDel="008F19B8">
                <w:rPr>
                  <w:rFonts w:hint="eastAsia"/>
                </w:rPr>
                <w:delText>OBJ1200</w:delText>
              </w:r>
              <w:r w:rsidRPr="00AF5048" w:rsidDel="008F19B8">
                <w:rPr>
                  <w:rFonts w:hint="eastAsia"/>
                </w:rPr>
                <w:delText>の</w:delText>
              </w:r>
              <w:r w:rsidRPr="00AF5048" w:rsidDel="008F19B8">
                <w:rPr>
                  <w:rFonts w:hint="eastAsia"/>
                </w:rPr>
                <w:delText>PHY_COLUMN1,2</w:delText>
              </w:r>
              <w:r w:rsidRPr="00AF5048" w:rsidDel="008F19B8">
                <w:rPr>
                  <w:rFonts w:hint="eastAsia"/>
                </w:rPr>
                <w:delText>に保存されている</w:delText>
              </w:r>
              <w:r w:rsidR="00EA5728" w:rsidRPr="00AF5048" w:rsidDel="008F19B8">
                <w:rPr>
                  <w:rFonts w:hint="eastAsia"/>
                </w:rPr>
                <w:delText xml:space="preserve">TEXT </w:delText>
              </w:r>
              <w:r w:rsidRPr="00AF5048" w:rsidDel="008F19B8">
                <w:rPr>
                  <w:rFonts w:hint="eastAsia"/>
                </w:rPr>
                <w:delText>01</w:delText>
              </w:r>
              <w:r w:rsidRPr="00AF5048" w:rsidDel="008F19B8">
                <w:rPr>
                  <w:rFonts w:hint="eastAsia"/>
                </w:rPr>
                <w:delText>、</w:delText>
              </w:r>
              <w:r w:rsidR="00EA5728" w:rsidRPr="00AF5048" w:rsidDel="008F19B8">
                <w:rPr>
                  <w:rFonts w:hint="eastAsia"/>
                </w:rPr>
                <w:delText>TEXT</w:delText>
              </w:r>
              <w:r w:rsidRPr="00AF5048" w:rsidDel="008F19B8">
                <w:rPr>
                  <w:rFonts w:hint="eastAsia"/>
                </w:rPr>
                <w:delText>02</w:delText>
              </w:r>
              <w:r w:rsidRPr="00AF5048" w:rsidDel="008F19B8">
                <w:rPr>
                  <w:rFonts w:hint="eastAsia"/>
                </w:rPr>
                <w:delText>などの値とマッピングされて</w:delText>
              </w:r>
              <w:r w:rsidR="00A327E5" w:rsidRPr="00AF5048" w:rsidDel="008F19B8">
                <w:rPr>
                  <w:rFonts w:hint="eastAsia"/>
                </w:rPr>
                <w:delText>該当値</w:delText>
              </w:r>
              <w:r w:rsidRPr="00AF5048" w:rsidDel="008F19B8">
                <w:rPr>
                  <w:rFonts w:hint="eastAsia"/>
                </w:rPr>
                <w:delText>が保存される。</w:delText>
              </w:r>
            </w:del>
            <w:ins w:id="1428" w:author="宋 哲均" w:date="2019-08-09T14:08:00Z">
              <w:r w:rsidR="00A9065C" w:rsidRPr="00C54ECD">
                <w:t xml:space="preserve">The actual data value of the specified </w:t>
              </w:r>
              <w:r w:rsidR="00A9065C">
                <w:t>attribute</w:t>
              </w:r>
              <w:r w:rsidR="00A9065C" w:rsidRPr="00C54ECD">
                <w:t xml:space="preserve"> is saved.</w:t>
              </w:r>
              <w:r w:rsidR="00A9065C">
                <w:t xml:space="preserve"> </w:t>
              </w:r>
              <w:r w:rsidR="00A9065C" w:rsidRPr="00A9065C">
                <w:t xml:space="preserve">It is saved to Column (for example, </w:t>
              </w:r>
              <w:r w:rsidR="00A9065C" w:rsidRPr="00AF5048">
                <w:rPr>
                  <w:rFonts w:hint="eastAsia"/>
                </w:rPr>
                <w:t>TEXT01</w:t>
              </w:r>
              <w:r w:rsidR="00A9065C">
                <w:t xml:space="preserve">, </w:t>
              </w:r>
              <w:r w:rsidR="00A9065C" w:rsidRPr="00AF5048">
                <w:rPr>
                  <w:rFonts w:hint="eastAsia"/>
                </w:rPr>
                <w:t>TEXT02</w:t>
              </w:r>
              <w:r w:rsidR="00A9065C" w:rsidRPr="00A9065C">
                <w:t>) defined in PHY_COLUMN1 of OBJ1200</w:t>
              </w:r>
              <w:r w:rsidR="00A9065C">
                <w:t>.</w:t>
              </w:r>
            </w:ins>
          </w:p>
        </w:tc>
        <w:tc>
          <w:tcPr>
            <w:tcW w:w="1955" w:type="dxa"/>
            <w:vAlign w:val="center"/>
            <w:tcPrChange w:id="1429" w:author="宋 哲均" w:date="2019-08-09T14:09:00Z">
              <w:tcPr>
                <w:tcW w:w="1842" w:type="dxa"/>
                <w:vAlign w:val="center"/>
              </w:tcPr>
            </w:tcPrChange>
          </w:tcPr>
          <w:p w14:paraId="0423F42E" w14:textId="77777777" w:rsidR="00EF3AD8" w:rsidRPr="00AF5048" w:rsidRDefault="00EF3AD8">
            <w:pPr>
              <w:pStyle w:val="afff1"/>
              <w:autoSpaceDE w:val="0"/>
              <w:autoSpaceDN w:val="0"/>
              <w:pPrChange w:id="1430" w:author="Seongeun Woo" w:date="2016-10-13T18:41:00Z">
                <w:pPr>
                  <w:pStyle w:val="afff1"/>
                </w:pPr>
              </w:pPrChange>
            </w:pPr>
          </w:p>
        </w:tc>
        <w:tc>
          <w:tcPr>
            <w:tcW w:w="1196" w:type="dxa"/>
            <w:vAlign w:val="center"/>
            <w:tcPrChange w:id="1431" w:author="宋 哲均" w:date="2019-08-09T14:09:00Z">
              <w:tcPr>
                <w:tcW w:w="1196" w:type="dxa"/>
                <w:vAlign w:val="center"/>
              </w:tcPr>
            </w:tcPrChange>
          </w:tcPr>
          <w:p w14:paraId="725B2E79" w14:textId="77777777" w:rsidR="00EF3AD8" w:rsidRPr="00AF5048" w:rsidRDefault="00EF3AD8">
            <w:pPr>
              <w:pStyle w:val="afff1"/>
              <w:autoSpaceDE w:val="0"/>
              <w:autoSpaceDN w:val="0"/>
              <w:pPrChange w:id="1432" w:author="Seongeun Woo" w:date="2016-10-13T18:41:00Z">
                <w:pPr>
                  <w:pStyle w:val="afff1"/>
                </w:pPr>
              </w:pPrChange>
            </w:pPr>
            <w:r w:rsidRPr="00AF5048">
              <w:rPr>
                <w:rFonts w:hint="eastAsia"/>
              </w:rPr>
              <w:t>VARCHAR2</w:t>
            </w:r>
          </w:p>
        </w:tc>
      </w:tr>
    </w:tbl>
    <w:p w14:paraId="7E608CA4" w14:textId="77777777" w:rsidR="00EF3AD8" w:rsidRPr="00AF5048" w:rsidRDefault="00EF3AD8">
      <w:pPr>
        <w:autoSpaceDE w:val="0"/>
        <w:autoSpaceDN w:val="0"/>
        <w:rPr>
          <w:rFonts w:ascii="Noto Sans Japanese Black" w:eastAsia="Noto Sans Japanese Black" w:hAnsi="Noto Sans Japanese Black"/>
        </w:rPr>
        <w:pPrChange w:id="1433" w:author="Seongeun Woo" w:date="2016-10-13T18:41:00Z">
          <w:pPr/>
        </w:pPrChange>
      </w:pPr>
    </w:p>
    <w:p w14:paraId="5900734D" w14:textId="77777777" w:rsidR="00EF3AD8" w:rsidRPr="00AF5048" w:rsidRDefault="00EF3AD8">
      <w:pPr>
        <w:widowControl/>
        <w:autoSpaceDE w:val="0"/>
        <w:autoSpaceDN w:val="0"/>
        <w:rPr>
          <w:rFonts w:ascii="Noto Sans Japanese Black" w:eastAsia="Noto Sans Japanese Black" w:hAnsi="Noto Sans Japanese Black"/>
        </w:rPr>
        <w:pPrChange w:id="1434" w:author="Seongeun Woo" w:date="2016-10-13T18:41:00Z">
          <w:pPr>
            <w:widowControl/>
          </w:pPr>
        </w:pPrChange>
      </w:pPr>
      <w:r w:rsidRPr="00AF5048">
        <w:rPr>
          <w:rFonts w:ascii="Noto Sans Japanese Black" w:eastAsia="Noto Sans Japanese Black" w:hAnsi="Noto Sans Japanese Black"/>
        </w:rPr>
        <w:br w:type="page"/>
      </w:r>
    </w:p>
    <w:p w14:paraId="01543767" w14:textId="77777777" w:rsidR="00EF3AD8" w:rsidRDefault="00EF3AD8">
      <w:pPr>
        <w:pStyle w:val="20"/>
        <w:wordWrap/>
        <w:rPr>
          <w:ins w:id="1435" w:author="InnoRules" w:date="2016-10-11T09:44:00Z"/>
        </w:rPr>
        <w:pPrChange w:id="1436" w:author="Seongeun Woo" w:date="2016-10-13T18:41:00Z">
          <w:pPr>
            <w:pStyle w:val="20"/>
          </w:pPr>
        </w:pPrChange>
      </w:pPr>
      <w:bookmarkStart w:id="1437" w:name="_Toc414631554"/>
      <w:bookmarkStart w:id="1438" w:name="_Toc430358070"/>
      <w:bookmarkStart w:id="1439" w:name="_Toc446339094"/>
      <w:bookmarkStart w:id="1440" w:name="_Toc16256945"/>
      <w:r w:rsidRPr="00AF5048">
        <w:rPr>
          <w:rFonts w:hint="eastAsia"/>
        </w:rPr>
        <w:lastRenderedPageBreak/>
        <w:t>OBJREL_INC</w:t>
      </w:r>
      <w:bookmarkEnd w:id="1437"/>
      <w:bookmarkEnd w:id="1438"/>
      <w:bookmarkEnd w:id="1439"/>
      <w:bookmarkEnd w:id="1440"/>
    </w:p>
    <w:p w14:paraId="20FFDB8D" w14:textId="77777777" w:rsidR="008945AB" w:rsidRPr="00460674" w:rsidRDefault="008945AB">
      <w:pPr>
        <w:pPrChange w:id="1441" w:author="창환" w:date="2016-10-23T21:36:00Z">
          <w:pPr>
            <w:pStyle w:val="20"/>
          </w:pPr>
        </w:pPrChange>
      </w:pPr>
    </w:p>
    <w:p w14:paraId="3F1E596F" w14:textId="30CCC528" w:rsidR="00A327E5" w:rsidRPr="00AF5048" w:rsidRDefault="00A327E5">
      <w:pPr>
        <w:pStyle w:val="aff4"/>
        <w:keepNext/>
        <w:autoSpaceDE w:val="0"/>
        <w:autoSpaceDN w:val="0"/>
        <w:pPrChange w:id="1442" w:author="Seongeun Woo" w:date="2016-10-13T18:41:00Z">
          <w:pPr>
            <w:pStyle w:val="aff4"/>
            <w:keepNext/>
          </w:pPr>
        </w:pPrChange>
      </w:pPr>
      <w:r w:rsidRPr="00AF5048">
        <w:rPr>
          <w:rFonts w:hint="eastAsia"/>
        </w:rPr>
        <w:t>[</w:t>
      </w:r>
      <w:ins w:id="1443" w:author="宋 哲均" w:date="2019-08-09T14:09:00Z">
        <w:r w:rsidR="008F19B8">
          <w:rPr>
            <w:rFonts w:hint="eastAsia"/>
          </w:rPr>
          <w:t>T</w:t>
        </w:r>
        <w:r w:rsidR="008F19B8">
          <w:t>able</w:t>
        </w:r>
      </w:ins>
      <w:del w:id="1444" w:author="宋 哲均" w:date="2019-08-09T14:09:00Z">
        <w:r w:rsidRPr="00AF5048" w:rsidDel="008F19B8">
          <w:rPr>
            <w:rFonts w:hint="eastAsia"/>
          </w:rPr>
          <w:delText>表</w:delText>
        </w:r>
      </w:del>
      <w:r w:rsidRPr="00AF5048">
        <w:rPr>
          <w:rFonts w:hint="eastAsia"/>
        </w:rPr>
        <w:t xml:space="preserve"> </w:t>
      </w:r>
      <w:r w:rsidRPr="00AF5048">
        <w:fldChar w:fldCharType="begin"/>
      </w:r>
      <w:r w:rsidRPr="00AF5048">
        <w:instrText xml:space="preserve"> </w:instrText>
      </w:r>
      <w:r w:rsidRPr="00AF5048">
        <w:rPr>
          <w:rFonts w:hint="eastAsia"/>
        </w:rPr>
        <w:instrText>SEQ [</w:instrText>
      </w:r>
      <w:r w:rsidRPr="00AF5048">
        <w:rPr>
          <w:rFonts w:hint="eastAsia"/>
        </w:rPr>
        <w:instrText>表</w:instrText>
      </w:r>
      <w:r w:rsidRPr="00AF5048">
        <w:rPr>
          <w:rFonts w:hint="eastAsia"/>
        </w:rPr>
        <w:instrText xml:space="preserve"> \* ARABIC</w:instrText>
      </w:r>
      <w:r w:rsidRPr="00AF5048">
        <w:instrText xml:space="preserve"> </w:instrText>
      </w:r>
      <w:r w:rsidRPr="00AF5048">
        <w:fldChar w:fldCharType="separate"/>
      </w:r>
      <w:r w:rsidRPr="00AF5048">
        <w:rPr>
          <w:noProof/>
        </w:rPr>
        <w:t>8</w:t>
      </w:r>
      <w:r w:rsidRPr="00AF5048">
        <w:fldChar w:fldCharType="end"/>
      </w:r>
      <w:r w:rsidRPr="00AF5048">
        <w:rPr>
          <w:rFonts w:hint="eastAsia"/>
        </w:rPr>
        <w:t>]</w:t>
      </w:r>
    </w:p>
    <w:tbl>
      <w:tblPr>
        <w:tblStyle w:val="afff"/>
        <w:tblW w:w="9242" w:type="dxa"/>
        <w:tblLook w:val="04A0" w:firstRow="1" w:lastRow="0" w:firstColumn="1" w:lastColumn="0" w:noHBand="0" w:noVBand="1"/>
        <w:tblPrChange w:id="1445" w:author="宋 哲均" w:date="2019-08-09T14:39:00Z">
          <w:tblPr>
            <w:tblStyle w:val="afff"/>
            <w:tblW w:w="9242" w:type="dxa"/>
            <w:tblLook w:val="04A0" w:firstRow="1" w:lastRow="0" w:firstColumn="1" w:lastColumn="0" w:noHBand="0" w:noVBand="1"/>
          </w:tblPr>
        </w:tblPrChange>
      </w:tblPr>
      <w:tblGrid>
        <w:gridCol w:w="1721"/>
        <w:gridCol w:w="4370"/>
        <w:gridCol w:w="1701"/>
        <w:gridCol w:w="1450"/>
        <w:tblGridChange w:id="1446">
          <w:tblGrid>
            <w:gridCol w:w="1721"/>
            <w:gridCol w:w="4791"/>
            <w:gridCol w:w="1280"/>
            <w:gridCol w:w="1450"/>
          </w:tblGrid>
        </w:tblGridChange>
      </w:tblGrid>
      <w:tr w:rsidR="008F19B8" w:rsidRPr="00AF5048" w14:paraId="736B4E21" w14:textId="77777777" w:rsidTr="001567CF">
        <w:trPr>
          <w:trHeight w:val="360"/>
          <w:trPrChange w:id="1447" w:author="宋 哲均" w:date="2019-08-09T14:39:00Z">
            <w:trPr>
              <w:trHeight w:val="360"/>
            </w:trPr>
          </w:trPrChange>
        </w:trPr>
        <w:tc>
          <w:tcPr>
            <w:tcW w:w="1721" w:type="dxa"/>
            <w:shd w:val="clear" w:color="auto" w:fill="EEECE1"/>
            <w:vAlign w:val="center"/>
            <w:tcPrChange w:id="1448" w:author="宋 哲均" w:date="2019-08-09T14:39:00Z">
              <w:tcPr>
                <w:tcW w:w="1721" w:type="dxa"/>
                <w:shd w:val="clear" w:color="auto" w:fill="EEECE1"/>
                <w:vAlign w:val="center"/>
              </w:tcPr>
            </w:tcPrChange>
          </w:tcPr>
          <w:p w14:paraId="16DE2983" w14:textId="1D85762B" w:rsidR="008F19B8" w:rsidRPr="00AF5048" w:rsidRDefault="008F19B8">
            <w:pPr>
              <w:pStyle w:val="afff0"/>
              <w:wordWrap/>
              <w:pPrChange w:id="1449" w:author="Seongeun Woo" w:date="2016-10-13T18:41:00Z">
                <w:pPr>
                  <w:pStyle w:val="afff0"/>
                </w:pPr>
              </w:pPrChange>
            </w:pPr>
            <w:ins w:id="1450" w:author="宋 哲均" w:date="2019-08-09T14:09:00Z">
              <w:r>
                <w:rPr>
                  <w:rFonts w:hint="eastAsia"/>
                </w:rPr>
                <w:t>C</w:t>
              </w:r>
              <w:r>
                <w:t>olumn Name</w:t>
              </w:r>
            </w:ins>
            <w:del w:id="1451" w:author="宋 哲均" w:date="2019-08-09T14:09:00Z">
              <w:r w:rsidRPr="00AF5048" w:rsidDel="00361669">
                <w:rPr>
                  <w:rFonts w:hint="eastAsia"/>
                </w:rPr>
                <w:delText>カラム名</w:delText>
              </w:r>
            </w:del>
          </w:p>
        </w:tc>
        <w:tc>
          <w:tcPr>
            <w:tcW w:w="4370" w:type="dxa"/>
            <w:shd w:val="clear" w:color="auto" w:fill="EEECE1"/>
            <w:vAlign w:val="center"/>
            <w:tcPrChange w:id="1452" w:author="宋 哲均" w:date="2019-08-09T14:39:00Z">
              <w:tcPr>
                <w:tcW w:w="4791" w:type="dxa"/>
                <w:shd w:val="clear" w:color="auto" w:fill="EEECE1"/>
                <w:vAlign w:val="center"/>
              </w:tcPr>
            </w:tcPrChange>
          </w:tcPr>
          <w:p w14:paraId="63EB37D1" w14:textId="0BEB7F68" w:rsidR="008F19B8" w:rsidRPr="00AF5048" w:rsidRDefault="008F19B8">
            <w:pPr>
              <w:pStyle w:val="afff0"/>
              <w:wordWrap/>
              <w:pPrChange w:id="1453" w:author="Seongeun Woo" w:date="2016-10-13T18:41:00Z">
                <w:pPr>
                  <w:pStyle w:val="afff0"/>
                </w:pPr>
              </w:pPrChange>
            </w:pPr>
            <w:ins w:id="1454" w:author="宋 哲均" w:date="2019-08-09T14:09:00Z">
              <w:r>
                <w:rPr>
                  <w:rFonts w:hint="eastAsia"/>
                </w:rPr>
                <w:t>D</w:t>
              </w:r>
              <w:r>
                <w:t>escription</w:t>
              </w:r>
            </w:ins>
            <w:del w:id="1455" w:author="宋 哲均" w:date="2019-08-09T14:09:00Z">
              <w:r w:rsidRPr="00AF5048" w:rsidDel="00361669">
                <w:rPr>
                  <w:rFonts w:hint="eastAsia"/>
                </w:rPr>
                <w:delText>説明</w:delText>
              </w:r>
            </w:del>
          </w:p>
        </w:tc>
        <w:tc>
          <w:tcPr>
            <w:tcW w:w="1701" w:type="dxa"/>
            <w:shd w:val="clear" w:color="auto" w:fill="EEECE1"/>
            <w:vAlign w:val="center"/>
            <w:tcPrChange w:id="1456" w:author="宋 哲均" w:date="2019-08-09T14:39:00Z">
              <w:tcPr>
                <w:tcW w:w="1280" w:type="dxa"/>
                <w:shd w:val="clear" w:color="auto" w:fill="EEECE1"/>
                <w:vAlign w:val="center"/>
              </w:tcPr>
            </w:tcPrChange>
          </w:tcPr>
          <w:p w14:paraId="51C93F3A" w14:textId="2394925B" w:rsidR="008F19B8" w:rsidRPr="00AF5048" w:rsidRDefault="008F19B8">
            <w:pPr>
              <w:pStyle w:val="afff0"/>
              <w:wordWrap/>
              <w:pPrChange w:id="1457" w:author="Seongeun Woo" w:date="2016-10-13T18:41:00Z">
                <w:pPr>
                  <w:pStyle w:val="afff0"/>
                </w:pPr>
              </w:pPrChange>
            </w:pPr>
            <w:ins w:id="1458" w:author="宋 哲均" w:date="2019-08-09T14:09:00Z">
              <w:r w:rsidRPr="001D2C85">
                <w:t>Remarks</w:t>
              </w:r>
            </w:ins>
            <w:del w:id="1459" w:author="宋 哲均" w:date="2019-08-09T14:09:00Z">
              <w:r w:rsidRPr="00AF5048" w:rsidDel="00361669">
                <w:rPr>
                  <w:rFonts w:hint="eastAsia"/>
                </w:rPr>
                <w:delText>備考</w:delText>
              </w:r>
            </w:del>
          </w:p>
        </w:tc>
        <w:tc>
          <w:tcPr>
            <w:tcW w:w="1450" w:type="dxa"/>
            <w:shd w:val="clear" w:color="auto" w:fill="EEECE1"/>
            <w:vAlign w:val="center"/>
            <w:tcPrChange w:id="1460" w:author="宋 哲均" w:date="2019-08-09T14:39:00Z">
              <w:tcPr>
                <w:tcW w:w="1450" w:type="dxa"/>
                <w:shd w:val="clear" w:color="auto" w:fill="EEECE1"/>
                <w:vAlign w:val="center"/>
              </w:tcPr>
            </w:tcPrChange>
          </w:tcPr>
          <w:p w14:paraId="308B849D" w14:textId="69DBB9F5" w:rsidR="008F19B8" w:rsidRPr="00AF5048" w:rsidRDefault="008F19B8">
            <w:pPr>
              <w:pStyle w:val="afff0"/>
              <w:wordWrap/>
              <w:rPr>
                <w:rFonts w:eastAsiaTheme="minorEastAsia"/>
                <w:lang w:eastAsia="ko-KR"/>
              </w:rPr>
              <w:pPrChange w:id="1461" w:author="Seongeun Woo" w:date="2016-10-13T18:41:00Z">
                <w:pPr>
                  <w:pStyle w:val="afff0"/>
                </w:pPr>
              </w:pPrChange>
            </w:pPr>
            <w:ins w:id="1462" w:author="宋 哲均" w:date="2019-08-09T14:09:00Z">
              <w:r>
                <w:rPr>
                  <w:rFonts w:hint="eastAsia"/>
                </w:rPr>
                <w:t>D</w:t>
              </w:r>
              <w:r>
                <w:t>ata Type</w:t>
              </w:r>
            </w:ins>
            <w:del w:id="1463" w:author="宋 哲均" w:date="2019-08-09T14:09:00Z">
              <w:r w:rsidRPr="00AF5048" w:rsidDel="00361669">
                <w:rPr>
                  <w:rFonts w:hint="eastAsia"/>
                </w:rPr>
                <w:delText>データ型</w:delText>
              </w:r>
            </w:del>
          </w:p>
        </w:tc>
      </w:tr>
      <w:tr w:rsidR="00EF3AD8" w:rsidRPr="00AF5048" w14:paraId="14A0ECB2" w14:textId="77777777" w:rsidTr="001567CF">
        <w:tc>
          <w:tcPr>
            <w:tcW w:w="1721" w:type="dxa"/>
            <w:vAlign w:val="center"/>
            <w:tcPrChange w:id="1464" w:author="宋 哲均" w:date="2019-08-09T14:39:00Z">
              <w:tcPr>
                <w:tcW w:w="1721" w:type="dxa"/>
                <w:vAlign w:val="center"/>
              </w:tcPr>
            </w:tcPrChange>
          </w:tcPr>
          <w:p w14:paraId="76A132AF" w14:textId="77777777" w:rsidR="00EF3AD8" w:rsidRPr="00AF5048" w:rsidRDefault="00EF3AD8">
            <w:pPr>
              <w:pStyle w:val="afff1"/>
              <w:autoSpaceDE w:val="0"/>
              <w:autoSpaceDN w:val="0"/>
              <w:pPrChange w:id="1465" w:author="Seongeun Woo" w:date="2016-10-13T18:41:00Z">
                <w:pPr>
                  <w:pStyle w:val="afff1"/>
                </w:pPr>
              </w:pPrChange>
            </w:pPr>
            <w:r w:rsidRPr="00AF5048">
              <w:rPr>
                <w:rFonts w:hint="eastAsia"/>
              </w:rPr>
              <w:t>MULTIID</w:t>
            </w:r>
          </w:p>
        </w:tc>
        <w:tc>
          <w:tcPr>
            <w:tcW w:w="4370" w:type="dxa"/>
            <w:vAlign w:val="center"/>
            <w:tcPrChange w:id="1466" w:author="宋 哲均" w:date="2019-08-09T14:39:00Z">
              <w:tcPr>
                <w:tcW w:w="4791" w:type="dxa"/>
                <w:vAlign w:val="center"/>
              </w:tcPr>
            </w:tcPrChange>
          </w:tcPr>
          <w:p w14:paraId="21225697" w14:textId="1DB2059F" w:rsidR="00EF3AD8" w:rsidRPr="00AF5048" w:rsidRDefault="00EF3AD8">
            <w:pPr>
              <w:pStyle w:val="afff1"/>
              <w:autoSpaceDE w:val="0"/>
              <w:autoSpaceDN w:val="0"/>
              <w:pPrChange w:id="1467" w:author="Seongeun Woo" w:date="2016-10-13T18:41:00Z">
                <w:pPr>
                  <w:pStyle w:val="afff1"/>
                </w:pPr>
              </w:pPrChange>
            </w:pPr>
            <w:del w:id="1468" w:author="宋 哲均" w:date="2019-08-09T14:11:00Z">
              <w:r w:rsidRPr="00AF5048" w:rsidDel="008F19B8">
                <w:rPr>
                  <w:rFonts w:hint="eastAsia"/>
                </w:rPr>
                <w:delText>多重項目値</w:delText>
              </w:r>
            </w:del>
            <w:ins w:id="1469" w:author="宋 哲均" w:date="2019-08-09T14:11:00Z">
              <w:r w:rsidR="008F19B8">
                <w:rPr>
                  <w:rFonts w:hint="eastAsia"/>
                </w:rPr>
                <w:t>I</w:t>
              </w:r>
              <w:r w:rsidR="008F19B8">
                <w:t>tem</w:t>
              </w:r>
            </w:ins>
            <w:ins w:id="1470" w:author="宋 哲均" w:date="2019-08-09T14:13:00Z">
              <w:r w:rsidR="008F19B8">
                <w:t>’s</w:t>
              </w:r>
            </w:ins>
            <w:ins w:id="1471" w:author="宋 哲均" w:date="2019-08-09T14:11:00Z">
              <w:r w:rsidR="008F19B8">
                <w:t xml:space="preserve"> Id which has </w:t>
              </w:r>
            </w:ins>
            <w:ins w:id="1472" w:author="宋 哲均" w:date="2019-08-09T14:12:00Z">
              <w:r w:rsidR="008F19B8">
                <w:t>multiple value.</w:t>
              </w:r>
            </w:ins>
            <w:del w:id="1473" w:author="宋 哲均" w:date="2019-08-09T14:14:00Z">
              <w:r w:rsidRPr="00AF5048" w:rsidDel="008F19B8">
                <w:rPr>
                  <w:rFonts w:hint="eastAsia"/>
                </w:rPr>
                <w:delText>が保存される</w:delText>
              </w:r>
              <w:r w:rsidRPr="00AF5048" w:rsidDel="008F19B8">
                <w:rPr>
                  <w:rFonts w:hint="eastAsia"/>
                </w:rPr>
                <w:delText>ID</w:delText>
              </w:r>
            </w:del>
          </w:p>
        </w:tc>
        <w:tc>
          <w:tcPr>
            <w:tcW w:w="1701" w:type="dxa"/>
            <w:vAlign w:val="center"/>
            <w:tcPrChange w:id="1474" w:author="宋 哲均" w:date="2019-08-09T14:39:00Z">
              <w:tcPr>
                <w:tcW w:w="1280" w:type="dxa"/>
                <w:vAlign w:val="center"/>
              </w:tcPr>
            </w:tcPrChange>
          </w:tcPr>
          <w:p w14:paraId="3D60B1CD" w14:textId="77777777" w:rsidR="00EF3AD8" w:rsidRPr="00AF5048" w:rsidRDefault="00EF3AD8">
            <w:pPr>
              <w:pStyle w:val="afff1"/>
              <w:autoSpaceDE w:val="0"/>
              <w:autoSpaceDN w:val="0"/>
              <w:pPrChange w:id="1475" w:author="Seongeun Woo" w:date="2016-10-13T18:41:00Z">
                <w:pPr>
                  <w:pStyle w:val="afff1"/>
                </w:pPr>
              </w:pPrChange>
            </w:pPr>
          </w:p>
        </w:tc>
        <w:tc>
          <w:tcPr>
            <w:tcW w:w="1450" w:type="dxa"/>
            <w:vAlign w:val="center"/>
            <w:tcPrChange w:id="1476" w:author="宋 哲均" w:date="2019-08-09T14:39:00Z">
              <w:tcPr>
                <w:tcW w:w="1450" w:type="dxa"/>
                <w:vAlign w:val="center"/>
              </w:tcPr>
            </w:tcPrChange>
          </w:tcPr>
          <w:p w14:paraId="4191E23C" w14:textId="77777777" w:rsidR="00EF3AD8" w:rsidRPr="00AF5048" w:rsidRDefault="00EF3AD8">
            <w:pPr>
              <w:pStyle w:val="afff1"/>
              <w:autoSpaceDE w:val="0"/>
              <w:autoSpaceDN w:val="0"/>
              <w:pPrChange w:id="1477" w:author="Seongeun Woo" w:date="2016-10-13T18:41:00Z">
                <w:pPr>
                  <w:pStyle w:val="afff1"/>
                </w:pPr>
              </w:pPrChange>
            </w:pPr>
            <w:r w:rsidRPr="00AF5048">
              <w:rPr>
                <w:rFonts w:hint="eastAsia"/>
              </w:rPr>
              <w:t>NUMBER</w:t>
            </w:r>
          </w:p>
        </w:tc>
      </w:tr>
      <w:tr w:rsidR="00EF3AD8" w:rsidRPr="00AF5048" w14:paraId="0B828720" w14:textId="77777777" w:rsidTr="001567CF">
        <w:tc>
          <w:tcPr>
            <w:tcW w:w="1721" w:type="dxa"/>
            <w:vAlign w:val="center"/>
            <w:tcPrChange w:id="1478" w:author="宋 哲均" w:date="2019-08-09T14:39:00Z">
              <w:tcPr>
                <w:tcW w:w="1721" w:type="dxa"/>
                <w:vAlign w:val="center"/>
              </w:tcPr>
            </w:tcPrChange>
          </w:tcPr>
          <w:p w14:paraId="7CA5146B" w14:textId="77777777" w:rsidR="00EF3AD8" w:rsidRPr="00AF5048" w:rsidRDefault="00EF3AD8">
            <w:pPr>
              <w:pStyle w:val="afff1"/>
              <w:autoSpaceDE w:val="0"/>
              <w:autoSpaceDN w:val="0"/>
              <w:pPrChange w:id="1479" w:author="Seongeun Woo" w:date="2016-10-13T18:41:00Z">
                <w:pPr>
                  <w:pStyle w:val="afff1"/>
                </w:pPr>
              </w:pPrChange>
            </w:pPr>
            <w:r w:rsidRPr="00AF5048">
              <w:rPr>
                <w:rFonts w:hint="eastAsia"/>
              </w:rPr>
              <w:t>SEQ</w:t>
            </w:r>
          </w:p>
        </w:tc>
        <w:tc>
          <w:tcPr>
            <w:tcW w:w="4370" w:type="dxa"/>
            <w:vAlign w:val="center"/>
            <w:tcPrChange w:id="1480" w:author="宋 哲均" w:date="2019-08-09T14:39:00Z">
              <w:tcPr>
                <w:tcW w:w="4791" w:type="dxa"/>
                <w:vAlign w:val="center"/>
              </w:tcPr>
            </w:tcPrChange>
          </w:tcPr>
          <w:p w14:paraId="640D5012" w14:textId="30725490" w:rsidR="00EF3AD8" w:rsidRPr="00AF5048" w:rsidRDefault="008F19B8">
            <w:pPr>
              <w:pStyle w:val="afff1"/>
              <w:autoSpaceDE w:val="0"/>
              <w:autoSpaceDN w:val="0"/>
              <w:pPrChange w:id="1481" w:author="Seongeun Woo" w:date="2016-10-13T18:41:00Z">
                <w:pPr>
                  <w:pStyle w:val="afff1"/>
                </w:pPr>
              </w:pPrChange>
            </w:pPr>
            <w:ins w:id="1482" w:author="宋 哲均" w:date="2019-08-09T14:14:00Z">
              <w:r>
                <w:rPr>
                  <w:rFonts w:hint="eastAsia"/>
                </w:rPr>
                <w:t>S</w:t>
              </w:r>
              <w:r>
                <w:t>equence</w:t>
              </w:r>
            </w:ins>
            <w:del w:id="1483" w:author="宋 哲均" w:date="2019-08-09T14:14:00Z">
              <w:r w:rsidR="00EF3AD8" w:rsidRPr="00AF5048" w:rsidDel="008F19B8">
                <w:rPr>
                  <w:rFonts w:hint="eastAsia"/>
                </w:rPr>
                <w:delText>順番</w:delText>
              </w:r>
            </w:del>
          </w:p>
        </w:tc>
        <w:tc>
          <w:tcPr>
            <w:tcW w:w="1701" w:type="dxa"/>
            <w:vAlign w:val="center"/>
            <w:tcPrChange w:id="1484" w:author="宋 哲均" w:date="2019-08-09T14:39:00Z">
              <w:tcPr>
                <w:tcW w:w="1280" w:type="dxa"/>
                <w:vAlign w:val="center"/>
              </w:tcPr>
            </w:tcPrChange>
          </w:tcPr>
          <w:p w14:paraId="6DC59E79" w14:textId="77777777" w:rsidR="00EF3AD8" w:rsidRPr="00AF5048" w:rsidRDefault="00EF3AD8">
            <w:pPr>
              <w:pStyle w:val="afff1"/>
              <w:autoSpaceDE w:val="0"/>
              <w:autoSpaceDN w:val="0"/>
              <w:pPrChange w:id="1485" w:author="Seongeun Woo" w:date="2016-10-13T18:41:00Z">
                <w:pPr>
                  <w:pStyle w:val="afff1"/>
                </w:pPr>
              </w:pPrChange>
            </w:pPr>
          </w:p>
        </w:tc>
        <w:tc>
          <w:tcPr>
            <w:tcW w:w="1450" w:type="dxa"/>
            <w:vAlign w:val="center"/>
            <w:tcPrChange w:id="1486" w:author="宋 哲均" w:date="2019-08-09T14:39:00Z">
              <w:tcPr>
                <w:tcW w:w="1450" w:type="dxa"/>
                <w:vAlign w:val="center"/>
              </w:tcPr>
            </w:tcPrChange>
          </w:tcPr>
          <w:p w14:paraId="515D834A" w14:textId="77777777" w:rsidR="00EF3AD8" w:rsidRPr="00AF5048" w:rsidRDefault="00EF3AD8">
            <w:pPr>
              <w:pStyle w:val="afff1"/>
              <w:autoSpaceDE w:val="0"/>
              <w:autoSpaceDN w:val="0"/>
              <w:pPrChange w:id="1487" w:author="Seongeun Woo" w:date="2016-10-13T18:41:00Z">
                <w:pPr>
                  <w:pStyle w:val="afff1"/>
                </w:pPr>
              </w:pPrChange>
            </w:pPr>
            <w:r w:rsidRPr="00AF5048">
              <w:rPr>
                <w:rFonts w:hint="eastAsia"/>
              </w:rPr>
              <w:t>NUMBER</w:t>
            </w:r>
          </w:p>
        </w:tc>
      </w:tr>
      <w:tr w:rsidR="00EF3AD8" w:rsidRPr="00AF5048" w14:paraId="566B6019" w14:textId="77777777" w:rsidTr="001567CF">
        <w:tc>
          <w:tcPr>
            <w:tcW w:w="1721" w:type="dxa"/>
            <w:vAlign w:val="center"/>
            <w:tcPrChange w:id="1488" w:author="宋 哲均" w:date="2019-08-09T14:39:00Z">
              <w:tcPr>
                <w:tcW w:w="1721" w:type="dxa"/>
                <w:vAlign w:val="center"/>
              </w:tcPr>
            </w:tcPrChange>
          </w:tcPr>
          <w:p w14:paraId="298696EA" w14:textId="77777777" w:rsidR="00EF3AD8" w:rsidRPr="00AF5048" w:rsidRDefault="00EF3AD8">
            <w:pPr>
              <w:pStyle w:val="afff1"/>
              <w:autoSpaceDE w:val="0"/>
              <w:autoSpaceDN w:val="0"/>
              <w:pPrChange w:id="1489" w:author="Seongeun Woo" w:date="2016-10-13T18:41:00Z">
                <w:pPr>
                  <w:pStyle w:val="afff1"/>
                </w:pPr>
              </w:pPrChange>
            </w:pPr>
            <w:r w:rsidRPr="00AF5048">
              <w:rPr>
                <w:rFonts w:hint="eastAsia"/>
              </w:rPr>
              <w:t>TYPE_GBN</w:t>
            </w:r>
          </w:p>
        </w:tc>
        <w:tc>
          <w:tcPr>
            <w:tcW w:w="4370" w:type="dxa"/>
            <w:vAlign w:val="center"/>
            <w:tcPrChange w:id="1490" w:author="宋 哲均" w:date="2019-08-09T14:39:00Z">
              <w:tcPr>
                <w:tcW w:w="4791" w:type="dxa"/>
                <w:vAlign w:val="center"/>
              </w:tcPr>
            </w:tcPrChange>
          </w:tcPr>
          <w:p w14:paraId="2B586301" w14:textId="3F10C259" w:rsidR="00EF3AD8" w:rsidRPr="00AF5048" w:rsidRDefault="008F19B8">
            <w:pPr>
              <w:pStyle w:val="afff1"/>
              <w:autoSpaceDE w:val="0"/>
              <w:autoSpaceDN w:val="0"/>
              <w:pPrChange w:id="1491" w:author="Seongeun Woo" w:date="2016-10-13T18:41:00Z">
                <w:pPr>
                  <w:pStyle w:val="afff1"/>
                </w:pPr>
              </w:pPrChange>
            </w:pPr>
            <w:ins w:id="1492" w:author="宋 哲均" w:date="2019-08-09T14:14:00Z">
              <w:r>
                <w:rPr>
                  <w:rFonts w:hint="eastAsia"/>
                </w:rPr>
                <w:t>U</w:t>
              </w:r>
              <w:r>
                <w:t>nused</w:t>
              </w:r>
            </w:ins>
            <w:del w:id="1493" w:author="宋 哲均" w:date="2019-08-09T14:14:00Z">
              <w:r w:rsidR="00EF3AD8" w:rsidRPr="00AF5048" w:rsidDel="008F19B8">
                <w:rPr>
                  <w:rFonts w:hint="eastAsia"/>
                </w:rPr>
                <w:delText>未使用</w:delText>
              </w:r>
            </w:del>
          </w:p>
        </w:tc>
        <w:tc>
          <w:tcPr>
            <w:tcW w:w="1701" w:type="dxa"/>
            <w:vAlign w:val="center"/>
            <w:tcPrChange w:id="1494" w:author="宋 哲均" w:date="2019-08-09T14:39:00Z">
              <w:tcPr>
                <w:tcW w:w="1280" w:type="dxa"/>
                <w:vAlign w:val="center"/>
              </w:tcPr>
            </w:tcPrChange>
          </w:tcPr>
          <w:p w14:paraId="78DAE897" w14:textId="77777777" w:rsidR="00EF3AD8" w:rsidRPr="00AF5048" w:rsidRDefault="00EF3AD8">
            <w:pPr>
              <w:pStyle w:val="afff1"/>
              <w:autoSpaceDE w:val="0"/>
              <w:autoSpaceDN w:val="0"/>
              <w:pPrChange w:id="1495" w:author="Seongeun Woo" w:date="2016-10-13T18:41:00Z">
                <w:pPr>
                  <w:pStyle w:val="afff1"/>
                </w:pPr>
              </w:pPrChange>
            </w:pPr>
          </w:p>
        </w:tc>
        <w:tc>
          <w:tcPr>
            <w:tcW w:w="1450" w:type="dxa"/>
            <w:vAlign w:val="center"/>
            <w:tcPrChange w:id="1496" w:author="宋 哲均" w:date="2019-08-09T14:39:00Z">
              <w:tcPr>
                <w:tcW w:w="1450" w:type="dxa"/>
                <w:vAlign w:val="center"/>
              </w:tcPr>
            </w:tcPrChange>
          </w:tcPr>
          <w:p w14:paraId="0119D0C9" w14:textId="77777777" w:rsidR="00EF3AD8" w:rsidRPr="00AF5048" w:rsidRDefault="00EF3AD8">
            <w:pPr>
              <w:pStyle w:val="afff1"/>
              <w:autoSpaceDE w:val="0"/>
              <w:autoSpaceDN w:val="0"/>
              <w:pPrChange w:id="1497" w:author="Seongeun Woo" w:date="2016-10-13T18:41:00Z">
                <w:pPr>
                  <w:pStyle w:val="afff1"/>
                </w:pPr>
              </w:pPrChange>
            </w:pPr>
            <w:r w:rsidRPr="00AF5048">
              <w:rPr>
                <w:rFonts w:hint="eastAsia"/>
              </w:rPr>
              <w:t>NUMBER</w:t>
            </w:r>
          </w:p>
        </w:tc>
      </w:tr>
      <w:tr w:rsidR="00EF3AD8" w:rsidRPr="00AF5048" w14:paraId="34CDCE61" w14:textId="77777777" w:rsidTr="001567CF">
        <w:tc>
          <w:tcPr>
            <w:tcW w:w="1721" w:type="dxa"/>
            <w:vAlign w:val="center"/>
            <w:tcPrChange w:id="1498" w:author="宋 哲均" w:date="2019-08-09T14:39:00Z">
              <w:tcPr>
                <w:tcW w:w="1721" w:type="dxa"/>
                <w:vAlign w:val="center"/>
              </w:tcPr>
            </w:tcPrChange>
          </w:tcPr>
          <w:p w14:paraId="705277F2" w14:textId="77777777" w:rsidR="00EF3AD8" w:rsidRPr="00AF5048" w:rsidRDefault="00EF3AD8">
            <w:pPr>
              <w:pStyle w:val="afff1"/>
              <w:autoSpaceDE w:val="0"/>
              <w:autoSpaceDN w:val="0"/>
              <w:pPrChange w:id="1499" w:author="Seongeun Woo" w:date="2016-10-13T18:41:00Z">
                <w:pPr>
                  <w:pStyle w:val="afff1"/>
                </w:pPr>
              </w:pPrChange>
            </w:pPr>
            <w:r w:rsidRPr="00AF5048">
              <w:rPr>
                <w:rFonts w:hint="eastAsia"/>
              </w:rPr>
              <w:t>SID</w:t>
            </w:r>
          </w:p>
        </w:tc>
        <w:tc>
          <w:tcPr>
            <w:tcW w:w="4370" w:type="dxa"/>
            <w:vAlign w:val="center"/>
            <w:tcPrChange w:id="1500" w:author="宋 哲均" w:date="2019-08-09T14:39:00Z">
              <w:tcPr>
                <w:tcW w:w="4791" w:type="dxa"/>
                <w:vAlign w:val="center"/>
              </w:tcPr>
            </w:tcPrChange>
          </w:tcPr>
          <w:p w14:paraId="26D0748E" w14:textId="03C597FA" w:rsidR="00EF3AD8" w:rsidRPr="00AF5048" w:rsidRDefault="00EF3AD8">
            <w:pPr>
              <w:pStyle w:val="afff1"/>
              <w:autoSpaceDE w:val="0"/>
              <w:autoSpaceDN w:val="0"/>
              <w:pPrChange w:id="1501" w:author="Seongeun Woo" w:date="2016-10-13T18:41:00Z">
                <w:pPr>
                  <w:pStyle w:val="afff1"/>
                </w:pPr>
              </w:pPrChange>
            </w:pPr>
            <w:del w:id="1502" w:author="user" w:date="2016-10-14T13:13:00Z">
              <w:r w:rsidRPr="00AF5048" w:rsidDel="0043287D">
                <w:rPr>
                  <w:rFonts w:hint="eastAsia"/>
                </w:rPr>
                <w:delText>許可</w:delText>
              </w:r>
            </w:del>
            <w:ins w:id="1503" w:author="user" w:date="2016-10-14T13:13:00Z">
              <w:del w:id="1504" w:author="宋 哲均" w:date="2019-08-09T14:14:00Z">
                <w:r w:rsidR="0043287D" w:rsidDel="008F19B8">
                  <w:rPr>
                    <w:rFonts w:hint="eastAsia"/>
                  </w:rPr>
                  <w:delText>許容</w:delText>
                </w:r>
              </w:del>
            </w:ins>
            <w:del w:id="1505" w:author="宋 哲均" w:date="2019-08-09T14:14:00Z">
              <w:r w:rsidRPr="00AF5048" w:rsidDel="008F19B8">
                <w:rPr>
                  <w:rFonts w:hint="eastAsia"/>
                </w:rPr>
                <w:delText>値の</w:delText>
              </w:r>
            </w:del>
            <w:r w:rsidRPr="00AF5048">
              <w:rPr>
                <w:rFonts w:hint="eastAsia"/>
              </w:rPr>
              <w:t>SID</w:t>
            </w:r>
            <w:ins w:id="1506" w:author="宋 哲均" w:date="2019-08-09T14:14:00Z">
              <w:r w:rsidR="008F19B8">
                <w:t xml:space="preserve"> of Allowed Value</w:t>
              </w:r>
            </w:ins>
          </w:p>
        </w:tc>
        <w:tc>
          <w:tcPr>
            <w:tcW w:w="1701" w:type="dxa"/>
            <w:vAlign w:val="center"/>
            <w:tcPrChange w:id="1507" w:author="宋 哲均" w:date="2019-08-09T14:39:00Z">
              <w:tcPr>
                <w:tcW w:w="1280" w:type="dxa"/>
                <w:vAlign w:val="center"/>
              </w:tcPr>
            </w:tcPrChange>
          </w:tcPr>
          <w:p w14:paraId="261425F5" w14:textId="77777777" w:rsidR="00EF3AD8" w:rsidRPr="00AF5048" w:rsidRDefault="00EF3AD8">
            <w:pPr>
              <w:pStyle w:val="afff1"/>
              <w:autoSpaceDE w:val="0"/>
              <w:autoSpaceDN w:val="0"/>
              <w:pPrChange w:id="1508" w:author="Seongeun Woo" w:date="2016-10-13T18:41:00Z">
                <w:pPr>
                  <w:pStyle w:val="afff1"/>
                </w:pPr>
              </w:pPrChange>
            </w:pPr>
          </w:p>
        </w:tc>
        <w:tc>
          <w:tcPr>
            <w:tcW w:w="1450" w:type="dxa"/>
            <w:vAlign w:val="center"/>
            <w:tcPrChange w:id="1509" w:author="宋 哲均" w:date="2019-08-09T14:39:00Z">
              <w:tcPr>
                <w:tcW w:w="1450" w:type="dxa"/>
                <w:vAlign w:val="center"/>
              </w:tcPr>
            </w:tcPrChange>
          </w:tcPr>
          <w:p w14:paraId="6E00EE95" w14:textId="77777777" w:rsidR="00EF3AD8" w:rsidRPr="00AF5048" w:rsidRDefault="00EF3AD8">
            <w:pPr>
              <w:pStyle w:val="afff1"/>
              <w:autoSpaceDE w:val="0"/>
              <w:autoSpaceDN w:val="0"/>
              <w:pPrChange w:id="1510" w:author="Seongeun Woo" w:date="2016-10-13T18:41:00Z">
                <w:pPr>
                  <w:pStyle w:val="afff1"/>
                </w:pPr>
              </w:pPrChange>
            </w:pPr>
            <w:r w:rsidRPr="00AF5048">
              <w:rPr>
                <w:rFonts w:hint="eastAsia"/>
              </w:rPr>
              <w:t>NUMBER</w:t>
            </w:r>
          </w:p>
        </w:tc>
      </w:tr>
      <w:tr w:rsidR="00EF3AD8" w:rsidRPr="00AF5048" w14:paraId="476FA603" w14:textId="77777777" w:rsidTr="001567CF">
        <w:tc>
          <w:tcPr>
            <w:tcW w:w="1721" w:type="dxa"/>
            <w:vAlign w:val="center"/>
            <w:tcPrChange w:id="1511" w:author="宋 哲均" w:date="2019-08-09T14:39:00Z">
              <w:tcPr>
                <w:tcW w:w="1721" w:type="dxa"/>
                <w:vAlign w:val="center"/>
              </w:tcPr>
            </w:tcPrChange>
          </w:tcPr>
          <w:p w14:paraId="567329A4" w14:textId="77777777" w:rsidR="00EF3AD8" w:rsidRPr="00AF5048" w:rsidRDefault="00EF3AD8">
            <w:pPr>
              <w:pStyle w:val="afff1"/>
              <w:autoSpaceDE w:val="0"/>
              <w:autoSpaceDN w:val="0"/>
              <w:pPrChange w:id="1512" w:author="Seongeun Woo" w:date="2016-10-13T18:41:00Z">
                <w:pPr>
                  <w:pStyle w:val="afff1"/>
                </w:pPr>
              </w:pPrChange>
            </w:pPr>
            <w:r w:rsidRPr="00AF5048">
              <w:rPr>
                <w:rFonts w:hint="eastAsia"/>
              </w:rPr>
              <w:t>TEXT01~05</w:t>
            </w:r>
          </w:p>
        </w:tc>
        <w:tc>
          <w:tcPr>
            <w:tcW w:w="4370" w:type="dxa"/>
            <w:vAlign w:val="center"/>
            <w:tcPrChange w:id="1513" w:author="宋 哲均" w:date="2019-08-09T14:39:00Z">
              <w:tcPr>
                <w:tcW w:w="4791" w:type="dxa"/>
                <w:vAlign w:val="center"/>
              </w:tcPr>
            </w:tcPrChange>
          </w:tcPr>
          <w:p w14:paraId="1B116095" w14:textId="047E07E0" w:rsidR="00EF3AD8" w:rsidRPr="00AF5048" w:rsidRDefault="008F19B8">
            <w:pPr>
              <w:pStyle w:val="afff1"/>
              <w:autoSpaceDE w:val="0"/>
              <w:autoSpaceDN w:val="0"/>
              <w:pPrChange w:id="1514" w:author="Seongeun Woo" w:date="2016-10-13T18:41:00Z">
                <w:pPr>
                  <w:pStyle w:val="afff1"/>
                </w:pPr>
              </w:pPrChange>
            </w:pPr>
            <w:ins w:id="1515" w:author="宋 哲均" w:date="2019-08-09T14:14:00Z">
              <w:r>
                <w:rPr>
                  <w:rFonts w:hint="eastAsia"/>
                </w:rPr>
                <w:t>U</w:t>
              </w:r>
              <w:r>
                <w:t>nused</w:t>
              </w:r>
            </w:ins>
            <w:del w:id="1516" w:author="宋 哲均" w:date="2019-08-09T14:14:00Z">
              <w:r w:rsidR="00EF3AD8" w:rsidRPr="00AF5048" w:rsidDel="008F19B8">
                <w:rPr>
                  <w:rFonts w:hint="eastAsia"/>
                </w:rPr>
                <w:delText>未使用</w:delText>
              </w:r>
            </w:del>
          </w:p>
        </w:tc>
        <w:tc>
          <w:tcPr>
            <w:tcW w:w="1701" w:type="dxa"/>
            <w:vAlign w:val="center"/>
            <w:tcPrChange w:id="1517" w:author="宋 哲均" w:date="2019-08-09T14:39:00Z">
              <w:tcPr>
                <w:tcW w:w="1280" w:type="dxa"/>
                <w:vAlign w:val="center"/>
              </w:tcPr>
            </w:tcPrChange>
          </w:tcPr>
          <w:p w14:paraId="04B2EC1B" w14:textId="77777777" w:rsidR="00EF3AD8" w:rsidRPr="00AF5048" w:rsidRDefault="00EF3AD8">
            <w:pPr>
              <w:pStyle w:val="afff1"/>
              <w:autoSpaceDE w:val="0"/>
              <w:autoSpaceDN w:val="0"/>
              <w:pPrChange w:id="1518" w:author="Seongeun Woo" w:date="2016-10-13T18:41:00Z">
                <w:pPr>
                  <w:pStyle w:val="afff1"/>
                </w:pPr>
              </w:pPrChange>
            </w:pPr>
          </w:p>
        </w:tc>
        <w:tc>
          <w:tcPr>
            <w:tcW w:w="1450" w:type="dxa"/>
            <w:vAlign w:val="center"/>
            <w:tcPrChange w:id="1519" w:author="宋 哲均" w:date="2019-08-09T14:39:00Z">
              <w:tcPr>
                <w:tcW w:w="1450" w:type="dxa"/>
                <w:vAlign w:val="center"/>
              </w:tcPr>
            </w:tcPrChange>
          </w:tcPr>
          <w:p w14:paraId="5F186F38" w14:textId="77777777" w:rsidR="00EF3AD8" w:rsidRPr="00AF5048" w:rsidRDefault="00EF3AD8">
            <w:pPr>
              <w:pStyle w:val="afff1"/>
              <w:autoSpaceDE w:val="0"/>
              <w:autoSpaceDN w:val="0"/>
              <w:pPrChange w:id="1520" w:author="Seongeun Woo" w:date="2016-10-13T18:41:00Z">
                <w:pPr>
                  <w:pStyle w:val="afff1"/>
                </w:pPr>
              </w:pPrChange>
            </w:pPr>
            <w:r w:rsidRPr="00AF5048">
              <w:rPr>
                <w:rFonts w:hint="eastAsia"/>
              </w:rPr>
              <w:t>VARCHAR2</w:t>
            </w:r>
          </w:p>
        </w:tc>
      </w:tr>
      <w:tr w:rsidR="00EF3AD8" w:rsidRPr="00AF5048" w14:paraId="2A428982" w14:textId="77777777" w:rsidTr="001567CF">
        <w:tc>
          <w:tcPr>
            <w:tcW w:w="1721" w:type="dxa"/>
            <w:vAlign w:val="center"/>
            <w:tcPrChange w:id="1521" w:author="宋 哲均" w:date="2019-08-09T14:39:00Z">
              <w:tcPr>
                <w:tcW w:w="1721" w:type="dxa"/>
                <w:vAlign w:val="center"/>
              </w:tcPr>
            </w:tcPrChange>
          </w:tcPr>
          <w:p w14:paraId="2140A5CC" w14:textId="77777777" w:rsidR="00EF3AD8" w:rsidRPr="00AF5048" w:rsidRDefault="00EF3AD8">
            <w:pPr>
              <w:pStyle w:val="afff1"/>
              <w:autoSpaceDE w:val="0"/>
              <w:autoSpaceDN w:val="0"/>
              <w:pPrChange w:id="1522" w:author="Seongeun Woo" w:date="2016-10-13T18:41:00Z">
                <w:pPr>
                  <w:pStyle w:val="afff1"/>
                </w:pPr>
              </w:pPrChange>
            </w:pPr>
            <w:r w:rsidRPr="00AF5048">
              <w:rPr>
                <w:rFonts w:hint="eastAsia"/>
              </w:rPr>
              <w:t>DISP_SEQ</w:t>
            </w:r>
          </w:p>
        </w:tc>
        <w:tc>
          <w:tcPr>
            <w:tcW w:w="4370" w:type="dxa"/>
            <w:vAlign w:val="center"/>
            <w:tcPrChange w:id="1523" w:author="宋 哲均" w:date="2019-08-09T14:39:00Z">
              <w:tcPr>
                <w:tcW w:w="4791" w:type="dxa"/>
                <w:vAlign w:val="center"/>
              </w:tcPr>
            </w:tcPrChange>
          </w:tcPr>
          <w:p w14:paraId="48253B61" w14:textId="6607949D" w:rsidR="00EF3AD8" w:rsidRPr="00AF5048" w:rsidRDefault="00EF3AD8">
            <w:pPr>
              <w:pStyle w:val="afff1"/>
              <w:autoSpaceDE w:val="0"/>
              <w:autoSpaceDN w:val="0"/>
              <w:pPrChange w:id="1524" w:author="Seongeun Woo" w:date="2016-10-13T18:41:00Z">
                <w:pPr>
                  <w:pStyle w:val="afff1"/>
                </w:pPr>
              </w:pPrChange>
            </w:pPr>
            <w:del w:id="1525" w:author="宋 哲均" w:date="2019-08-09T14:14:00Z">
              <w:r w:rsidRPr="00AF5048" w:rsidDel="008F19B8">
                <w:rPr>
                  <w:rFonts w:hint="eastAsia"/>
                </w:rPr>
                <w:delText>画面表示の順序</w:delText>
              </w:r>
            </w:del>
            <w:ins w:id="1526" w:author="宋 哲均" w:date="2019-08-09T14:14:00Z">
              <w:r w:rsidR="008F19B8">
                <w:rPr>
                  <w:rFonts w:hint="eastAsia"/>
                </w:rPr>
                <w:t>D</w:t>
              </w:r>
              <w:r w:rsidR="008F19B8">
                <w:t>isplay Order</w:t>
              </w:r>
            </w:ins>
          </w:p>
        </w:tc>
        <w:tc>
          <w:tcPr>
            <w:tcW w:w="1701" w:type="dxa"/>
            <w:vAlign w:val="center"/>
            <w:tcPrChange w:id="1527" w:author="宋 哲均" w:date="2019-08-09T14:39:00Z">
              <w:tcPr>
                <w:tcW w:w="1280" w:type="dxa"/>
                <w:vAlign w:val="center"/>
              </w:tcPr>
            </w:tcPrChange>
          </w:tcPr>
          <w:p w14:paraId="5763E1E3" w14:textId="77777777" w:rsidR="00EF3AD8" w:rsidRPr="00AF5048" w:rsidRDefault="00EF3AD8">
            <w:pPr>
              <w:pStyle w:val="afff1"/>
              <w:autoSpaceDE w:val="0"/>
              <w:autoSpaceDN w:val="0"/>
              <w:pPrChange w:id="1528" w:author="Seongeun Woo" w:date="2016-10-13T18:41:00Z">
                <w:pPr>
                  <w:pStyle w:val="afff1"/>
                </w:pPr>
              </w:pPrChange>
            </w:pPr>
          </w:p>
        </w:tc>
        <w:tc>
          <w:tcPr>
            <w:tcW w:w="1450" w:type="dxa"/>
            <w:vAlign w:val="center"/>
            <w:tcPrChange w:id="1529" w:author="宋 哲均" w:date="2019-08-09T14:39:00Z">
              <w:tcPr>
                <w:tcW w:w="1450" w:type="dxa"/>
                <w:vAlign w:val="center"/>
              </w:tcPr>
            </w:tcPrChange>
          </w:tcPr>
          <w:p w14:paraId="2DDD9FA7" w14:textId="77777777" w:rsidR="00EF3AD8" w:rsidRPr="00AF5048" w:rsidRDefault="00EF3AD8">
            <w:pPr>
              <w:pStyle w:val="afff1"/>
              <w:autoSpaceDE w:val="0"/>
              <w:autoSpaceDN w:val="0"/>
              <w:pPrChange w:id="1530" w:author="Seongeun Woo" w:date="2016-10-13T18:41:00Z">
                <w:pPr>
                  <w:pStyle w:val="afff1"/>
                </w:pPr>
              </w:pPrChange>
            </w:pPr>
            <w:r w:rsidRPr="00AF5048">
              <w:rPr>
                <w:rFonts w:hint="eastAsia"/>
              </w:rPr>
              <w:t>NUMBER</w:t>
            </w:r>
          </w:p>
        </w:tc>
      </w:tr>
      <w:tr w:rsidR="00EF3AD8" w:rsidRPr="00AF5048" w14:paraId="6EE01BD2" w14:textId="77777777" w:rsidTr="001567CF">
        <w:tc>
          <w:tcPr>
            <w:tcW w:w="1721" w:type="dxa"/>
            <w:vAlign w:val="center"/>
            <w:tcPrChange w:id="1531" w:author="宋 哲均" w:date="2019-08-09T14:39:00Z">
              <w:tcPr>
                <w:tcW w:w="1721" w:type="dxa"/>
                <w:vAlign w:val="center"/>
              </w:tcPr>
            </w:tcPrChange>
          </w:tcPr>
          <w:p w14:paraId="55A210C6" w14:textId="77777777" w:rsidR="00EF3AD8" w:rsidRPr="00AF5048" w:rsidRDefault="00EF3AD8">
            <w:pPr>
              <w:pStyle w:val="afff1"/>
              <w:autoSpaceDE w:val="0"/>
              <w:autoSpaceDN w:val="0"/>
              <w:pPrChange w:id="1532" w:author="Seongeun Woo" w:date="2016-10-13T18:41:00Z">
                <w:pPr>
                  <w:pStyle w:val="afff1"/>
                </w:pPr>
              </w:pPrChange>
            </w:pPr>
            <w:r w:rsidRPr="00AF5048">
              <w:rPr>
                <w:rFonts w:hint="eastAsia"/>
              </w:rPr>
              <w:t>OBJ_DESC</w:t>
            </w:r>
          </w:p>
        </w:tc>
        <w:tc>
          <w:tcPr>
            <w:tcW w:w="4370" w:type="dxa"/>
            <w:vAlign w:val="center"/>
            <w:tcPrChange w:id="1533" w:author="宋 哲均" w:date="2019-08-09T14:39:00Z">
              <w:tcPr>
                <w:tcW w:w="4791" w:type="dxa"/>
                <w:vAlign w:val="center"/>
              </w:tcPr>
            </w:tcPrChange>
          </w:tcPr>
          <w:p w14:paraId="456A5FE2" w14:textId="25FE9B2D" w:rsidR="00EF3AD8" w:rsidRPr="00AF5048" w:rsidRDefault="008F19B8">
            <w:pPr>
              <w:pStyle w:val="afff1"/>
              <w:autoSpaceDE w:val="0"/>
              <w:autoSpaceDN w:val="0"/>
              <w:pPrChange w:id="1534" w:author="Seongeun Woo" w:date="2016-10-13T18:41:00Z">
                <w:pPr>
                  <w:pStyle w:val="afff1"/>
                </w:pPr>
              </w:pPrChange>
            </w:pPr>
            <w:ins w:id="1535" w:author="宋 哲均" w:date="2019-08-09T14:14:00Z">
              <w:r>
                <w:rPr>
                  <w:rFonts w:hint="eastAsia"/>
                </w:rPr>
                <w:t>U</w:t>
              </w:r>
              <w:r>
                <w:t>nused</w:t>
              </w:r>
            </w:ins>
            <w:del w:id="1536" w:author="宋 哲均" w:date="2019-08-09T14:14:00Z">
              <w:r w:rsidR="00EF3AD8" w:rsidRPr="00AF5048" w:rsidDel="008F19B8">
                <w:rPr>
                  <w:rFonts w:hint="eastAsia"/>
                </w:rPr>
                <w:delText>未使用</w:delText>
              </w:r>
            </w:del>
          </w:p>
        </w:tc>
        <w:tc>
          <w:tcPr>
            <w:tcW w:w="1701" w:type="dxa"/>
            <w:vAlign w:val="center"/>
            <w:tcPrChange w:id="1537" w:author="宋 哲均" w:date="2019-08-09T14:39:00Z">
              <w:tcPr>
                <w:tcW w:w="1280" w:type="dxa"/>
                <w:vAlign w:val="center"/>
              </w:tcPr>
            </w:tcPrChange>
          </w:tcPr>
          <w:p w14:paraId="1CED46C8" w14:textId="77777777" w:rsidR="00EF3AD8" w:rsidRPr="00AF5048" w:rsidRDefault="00EF3AD8">
            <w:pPr>
              <w:pStyle w:val="afff1"/>
              <w:autoSpaceDE w:val="0"/>
              <w:autoSpaceDN w:val="0"/>
              <w:pPrChange w:id="1538" w:author="Seongeun Woo" w:date="2016-10-13T18:41:00Z">
                <w:pPr>
                  <w:pStyle w:val="afff1"/>
                </w:pPr>
              </w:pPrChange>
            </w:pPr>
          </w:p>
        </w:tc>
        <w:tc>
          <w:tcPr>
            <w:tcW w:w="1450" w:type="dxa"/>
            <w:vAlign w:val="center"/>
            <w:tcPrChange w:id="1539" w:author="宋 哲均" w:date="2019-08-09T14:39:00Z">
              <w:tcPr>
                <w:tcW w:w="1450" w:type="dxa"/>
                <w:vAlign w:val="center"/>
              </w:tcPr>
            </w:tcPrChange>
          </w:tcPr>
          <w:p w14:paraId="55C12CCA" w14:textId="77777777" w:rsidR="00EF3AD8" w:rsidRPr="00AF5048" w:rsidRDefault="00EF3AD8">
            <w:pPr>
              <w:pStyle w:val="afff1"/>
              <w:autoSpaceDE w:val="0"/>
              <w:autoSpaceDN w:val="0"/>
              <w:pPrChange w:id="1540" w:author="Seongeun Woo" w:date="2016-10-13T18:41:00Z">
                <w:pPr>
                  <w:pStyle w:val="afff1"/>
                </w:pPr>
              </w:pPrChange>
            </w:pPr>
            <w:r w:rsidRPr="00AF5048">
              <w:rPr>
                <w:rFonts w:hint="eastAsia"/>
              </w:rPr>
              <w:t>VARCHAR2</w:t>
            </w:r>
          </w:p>
        </w:tc>
      </w:tr>
    </w:tbl>
    <w:p w14:paraId="26982A59" w14:textId="77777777" w:rsidR="00EF3AD8" w:rsidRPr="00AF5048" w:rsidRDefault="00EF3AD8"/>
    <w:p w14:paraId="369D50E7" w14:textId="77777777" w:rsidR="00EF3AD8" w:rsidRDefault="00EF3AD8">
      <w:pPr>
        <w:pStyle w:val="20"/>
        <w:wordWrap/>
        <w:rPr>
          <w:ins w:id="1541" w:author="InnoRules" w:date="2016-10-11T09:44:00Z"/>
        </w:rPr>
        <w:pPrChange w:id="1542" w:author="Seongeun Woo" w:date="2016-10-13T18:41:00Z">
          <w:pPr>
            <w:pStyle w:val="20"/>
          </w:pPr>
        </w:pPrChange>
      </w:pPr>
      <w:bookmarkStart w:id="1543" w:name="_Toc414631555"/>
      <w:bookmarkStart w:id="1544" w:name="_Toc430358071"/>
      <w:bookmarkStart w:id="1545" w:name="_Toc446339095"/>
      <w:bookmarkStart w:id="1546" w:name="_Toc16256946"/>
      <w:r w:rsidRPr="00AF5048">
        <w:rPr>
          <w:rFonts w:hint="eastAsia"/>
        </w:rPr>
        <w:t>OBJINV_TYPE</w:t>
      </w:r>
      <w:bookmarkEnd w:id="1543"/>
      <w:bookmarkEnd w:id="1544"/>
      <w:bookmarkEnd w:id="1545"/>
      <w:bookmarkEnd w:id="1546"/>
    </w:p>
    <w:p w14:paraId="153B5A32" w14:textId="77777777" w:rsidR="008945AB" w:rsidRPr="00460674" w:rsidRDefault="008945AB">
      <w:pPr>
        <w:pPrChange w:id="1547" w:author="창환" w:date="2016-10-23T21:36:00Z">
          <w:pPr>
            <w:pStyle w:val="20"/>
          </w:pPr>
        </w:pPrChange>
      </w:pPr>
    </w:p>
    <w:p w14:paraId="5958D557" w14:textId="18DAC6E9" w:rsidR="00A327E5" w:rsidRPr="00AF5048" w:rsidRDefault="00A327E5">
      <w:pPr>
        <w:pStyle w:val="aff4"/>
        <w:keepNext/>
        <w:autoSpaceDE w:val="0"/>
        <w:autoSpaceDN w:val="0"/>
        <w:pPrChange w:id="1548" w:author="Seongeun Woo" w:date="2016-10-13T18:41:00Z">
          <w:pPr>
            <w:pStyle w:val="aff4"/>
            <w:keepNext/>
          </w:pPr>
        </w:pPrChange>
      </w:pPr>
      <w:r w:rsidRPr="00AF5048">
        <w:rPr>
          <w:rFonts w:hint="eastAsia"/>
        </w:rPr>
        <w:t>[</w:t>
      </w:r>
      <w:del w:id="1549" w:author="宋 哲均" w:date="2019-08-09T14:15:00Z">
        <w:r w:rsidRPr="00AF5048" w:rsidDel="008F19B8">
          <w:rPr>
            <w:rFonts w:hint="eastAsia"/>
          </w:rPr>
          <w:delText>表</w:delText>
        </w:r>
      </w:del>
      <w:ins w:id="1550" w:author="宋 哲均" w:date="2019-08-09T14:15:00Z">
        <w:r w:rsidR="008F19B8">
          <w:rPr>
            <w:rFonts w:hint="eastAsia"/>
          </w:rPr>
          <w:t>T</w:t>
        </w:r>
        <w:r w:rsidR="008F19B8">
          <w:t>able</w:t>
        </w:r>
      </w:ins>
      <w:r w:rsidRPr="00AF5048">
        <w:rPr>
          <w:rFonts w:hint="eastAsia"/>
        </w:rPr>
        <w:t xml:space="preserve"> </w:t>
      </w:r>
      <w:r w:rsidRPr="00AF5048">
        <w:fldChar w:fldCharType="begin"/>
      </w:r>
      <w:r w:rsidRPr="00AF5048">
        <w:instrText xml:space="preserve"> </w:instrText>
      </w:r>
      <w:r w:rsidRPr="00AF5048">
        <w:rPr>
          <w:rFonts w:hint="eastAsia"/>
        </w:rPr>
        <w:instrText>SEQ [</w:instrText>
      </w:r>
      <w:r w:rsidRPr="00AF5048">
        <w:rPr>
          <w:rFonts w:hint="eastAsia"/>
        </w:rPr>
        <w:instrText>表</w:instrText>
      </w:r>
      <w:r w:rsidRPr="00AF5048">
        <w:rPr>
          <w:rFonts w:hint="eastAsia"/>
        </w:rPr>
        <w:instrText xml:space="preserve"> \* ARABIC</w:instrText>
      </w:r>
      <w:r w:rsidRPr="00AF5048">
        <w:instrText xml:space="preserve"> </w:instrText>
      </w:r>
      <w:r w:rsidRPr="00AF5048">
        <w:fldChar w:fldCharType="separate"/>
      </w:r>
      <w:r w:rsidRPr="00AF5048">
        <w:rPr>
          <w:noProof/>
        </w:rPr>
        <w:t>9</w:t>
      </w:r>
      <w:r w:rsidRPr="00AF5048">
        <w:fldChar w:fldCharType="end"/>
      </w:r>
      <w:r w:rsidRPr="00AF5048">
        <w:rPr>
          <w:rFonts w:hint="eastAsia"/>
        </w:rPr>
        <w:t>]</w:t>
      </w:r>
    </w:p>
    <w:tbl>
      <w:tblPr>
        <w:tblStyle w:val="afff"/>
        <w:tblW w:w="9242" w:type="dxa"/>
        <w:tblLook w:val="04A0" w:firstRow="1" w:lastRow="0" w:firstColumn="1" w:lastColumn="0" w:noHBand="0" w:noVBand="1"/>
      </w:tblPr>
      <w:tblGrid>
        <w:gridCol w:w="1700"/>
        <w:gridCol w:w="4362"/>
        <w:gridCol w:w="1853"/>
        <w:gridCol w:w="1327"/>
      </w:tblGrid>
      <w:tr w:rsidR="008F19B8" w:rsidRPr="00AF5048" w14:paraId="4182ED48" w14:textId="77777777" w:rsidTr="00EF3AD8">
        <w:trPr>
          <w:trHeight w:val="373"/>
        </w:trPr>
        <w:tc>
          <w:tcPr>
            <w:tcW w:w="1700" w:type="dxa"/>
            <w:shd w:val="clear" w:color="auto" w:fill="EEECE1"/>
            <w:vAlign w:val="center"/>
          </w:tcPr>
          <w:p w14:paraId="4C358D14" w14:textId="36F344F1" w:rsidR="008F19B8" w:rsidRPr="00AF5048" w:rsidRDefault="008F19B8">
            <w:pPr>
              <w:pStyle w:val="afff0"/>
              <w:wordWrap/>
              <w:pPrChange w:id="1551" w:author="Seongeun Woo" w:date="2016-10-13T18:41:00Z">
                <w:pPr>
                  <w:pStyle w:val="afff0"/>
                </w:pPr>
              </w:pPrChange>
            </w:pPr>
            <w:ins w:id="1552" w:author="宋 哲均" w:date="2019-08-09T14:15:00Z">
              <w:r>
                <w:rPr>
                  <w:rFonts w:hint="eastAsia"/>
                </w:rPr>
                <w:t>C</w:t>
              </w:r>
              <w:r>
                <w:t>olumn Name</w:t>
              </w:r>
            </w:ins>
            <w:del w:id="1553" w:author="宋 哲均" w:date="2019-08-09T14:15:00Z">
              <w:r w:rsidRPr="00AF5048" w:rsidDel="00D14743">
                <w:rPr>
                  <w:rFonts w:hint="eastAsia"/>
                </w:rPr>
                <w:delText>カラム名</w:delText>
              </w:r>
            </w:del>
          </w:p>
        </w:tc>
        <w:tc>
          <w:tcPr>
            <w:tcW w:w="4362" w:type="dxa"/>
            <w:shd w:val="clear" w:color="auto" w:fill="EEECE1"/>
            <w:vAlign w:val="center"/>
          </w:tcPr>
          <w:p w14:paraId="3D7205F7" w14:textId="3A1A54A2" w:rsidR="008F19B8" w:rsidRPr="00AF5048" w:rsidRDefault="008F19B8">
            <w:pPr>
              <w:pStyle w:val="afff0"/>
              <w:wordWrap/>
              <w:pPrChange w:id="1554" w:author="Seongeun Woo" w:date="2016-10-13T18:41:00Z">
                <w:pPr>
                  <w:pStyle w:val="afff0"/>
                </w:pPr>
              </w:pPrChange>
            </w:pPr>
            <w:ins w:id="1555" w:author="宋 哲均" w:date="2019-08-09T14:15:00Z">
              <w:r>
                <w:rPr>
                  <w:rFonts w:hint="eastAsia"/>
                </w:rPr>
                <w:t>D</w:t>
              </w:r>
              <w:r>
                <w:t>escription</w:t>
              </w:r>
            </w:ins>
            <w:del w:id="1556" w:author="宋 哲均" w:date="2019-08-09T14:15:00Z">
              <w:r w:rsidRPr="00AF5048" w:rsidDel="00D14743">
                <w:rPr>
                  <w:rFonts w:hint="eastAsia"/>
                </w:rPr>
                <w:delText>説明</w:delText>
              </w:r>
            </w:del>
          </w:p>
        </w:tc>
        <w:tc>
          <w:tcPr>
            <w:tcW w:w="1853" w:type="dxa"/>
            <w:shd w:val="clear" w:color="auto" w:fill="EEECE1"/>
            <w:vAlign w:val="center"/>
          </w:tcPr>
          <w:p w14:paraId="5A5BBC6E" w14:textId="31343897" w:rsidR="008F19B8" w:rsidRPr="00AF5048" w:rsidRDefault="008F19B8">
            <w:pPr>
              <w:pStyle w:val="afff0"/>
              <w:wordWrap/>
              <w:pPrChange w:id="1557" w:author="Seongeun Woo" w:date="2016-10-13T18:41:00Z">
                <w:pPr>
                  <w:pStyle w:val="afff0"/>
                </w:pPr>
              </w:pPrChange>
            </w:pPr>
            <w:ins w:id="1558" w:author="宋 哲均" w:date="2019-08-09T14:15:00Z">
              <w:r w:rsidRPr="001D2C85">
                <w:t>Remarks</w:t>
              </w:r>
            </w:ins>
            <w:del w:id="1559" w:author="宋 哲均" w:date="2019-08-09T14:15:00Z">
              <w:r w:rsidRPr="00AF5048" w:rsidDel="00D14743">
                <w:rPr>
                  <w:rFonts w:hint="eastAsia"/>
                </w:rPr>
                <w:delText>備考</w:delText>
              </w:r>
            </w:del>
          </w:p>
        </w:tc>
        <w:tc>
          <w:tcPr>
            <w:tcW w:w="1327" w:type="dxa"/>
            <w:shd w:val="clear" w:color="auto" w:fill="EEECE1"/>
            <w:vAlign w:val="center"/>
          </w:tcPr>
          <w:p w14:paraId="0C58B0CA" w14:textId="32C6A51B" w:rsidR="008F19B8" w:rsidRPr="00AF5048" w:rsidRDefault="008F19B8">
            <w:pPr>
              <w:pStyle w:val="afff0"/>
              <w:wordWrap/>
              <w:rPr>
                <w:rFonts w:eastAsiaTheme="minorEastAsia"/>
                <w:lang w:eastAsia="ko-KR"/>
              </w:rPr>
              <w:pPrChange w:id="1560" w:author="Seongeun Woo" w:date="2016-10-13T18:41:00Z">
                <w:pPr>
                  <w:pStyle w:val="afff0"/>
                </w:pPr>
              </w:pPrChange>
            </w:pPr>
            <w:ins w:id="1561" w:author="宋 哲均" w:date="2019-08-09T14:15:00Z">
              <w:r>
                <w:rPr>
                  <w:rFonts w:hint="eastAsia"/>
                </w:rPr>
                <w:t>D</w:t>
              </w:r>
              <w:r>
                <w:t>ata Type</w:t>
              </w:r>
            </w:ins>
            <w:del w:id="1562" w:author="宋 哲均" w:date="2019-08-09T14:15:00Z">
              <w:r w:rsidRPr="00AF5048" w:rsidDel="00D14743">
                <w:rPr>
                  <w:rFonts w:hint="eastAsia"/>
                </w:rPr>
                <w:delText>データ型</w:delText>
              </w:r>
            </w:del>
          </w:p>
        </w:tc>
      </w:tr>
      <w:tr w:rsidR="00EF3AD8" w:rsidRPr="00AF5048" w14:paraId="77A88427" w14:textId="77777777" w:rsidTr="00EF3AD8">
        <w:tc>
          <w:tcPr>
            <w:tcW w:w="1700" w:type="dxa"/>
            <w:vAlign w:val="center"/>
          </w:tcPr>
          <w:p w14:paraId="56D5A9F6" w14:textId="77777777" w:rsidR="00EF3AD8" w:rsidRPr="00AF5048" w:rsidRDefault="00EF3AD8">
            <w:pPr>
              <w:pStyle w:val="afff1"/>
              <w:autoSpaceDE w:val="0"/>
              <w:autoSpaceDN w:val="0"/>
              <w:pPrChange w:id="1563" w:author="Seongeun Woo" w:date="2016-10-13T18:41:00Z">
                <w:pPr>
                  <w:pStyle w:val="afff1"/>
                </w:pPr>
              </w:pPrChange>
            </w:pPr>
            <w:r w:rsidRPr="00AF5048">
              <w:rPr>
                <w:rFonts w:hint="eastAsia"/>
              </w:rPr>
              <w:t>INV_TYPE</w:t>
            </w:r>
          </w:p>
        </w:tc>
        <w:tc>
          <w:tcPr>
            <w:tcW w:w="4362" w:type="dxa"/>
            <w:vAlign w:val="center"/>
          </w:tcPr>
          <w:p w14:paraId="5DE63528" w14:textId="2A1E69CD" w:rsidR="00EF3AD8" w:rsidRPr="00AF5048" w:rsidRDefault="008F19B8">
            <w:pPr>
              <w:pStyle w:val="afff1"/>
              <w:autoSpaceDE w:val="0"/>
              <w:autoSpaceDN w:val="0"/>
              <w:pPrChange w:id="1564" w:author="Seongeun Woo" w:date="2016-10-13T18:41:00Z">
                <w:pPr>
                  <w:pStyle w:val="afff1"/>
                </w:pPr>
              </w:pPrChange>
            </w:pPr>
            <w:ins w:id="1565" w:author="宋 哲均" w:date="2019-08-09T14:15:00Z">
              <w:r>
                <w:rPr>
                  <w:rFonts w:hint="eastAsia"/>
                </w:rPr>
                <w:t>R</w:t>
              </w:r>
              <w:r>
                <w:t xml:space="preserve">elational Type </w:t>
              </w:r>
            </w:ins>
            <w:del w:id="1566" w:author="宋 哲均" w:date="2019-08-09T14:15:00Z">
              <w:r w:rsidR="00EF3AD8" w:rsidRPr="00AF5048" w:rsidDel="008F19B8">
                <w:rPr>
                  <w:rFonts w:hint="eastAsia"/>
                </w:rPr>
                <w:delText>関係類型の</w:delText>
              </w:r>
            </w:del>
            <w:r w:rsidR="00EF3AD8" w:rsidRPr="00AF5048">
              <w:rPr>
                <w:rFonts w:hint="eastAsia"/>
              </w:rPr>
              <w:t>ID</w:t>
            </w:r>
          </w:p>
        </w:tc>
        <w:tc>
          <w:tcPr>
            <w:tcW w:w="1853" w:type="dxa"/>
            <w:vAlign w:val="center"/>
          </w:tcPr>
          <w:p w14:paraId="639223DC" w14:textId="77777777" w:rsidR="00EF3AD8" w:rsidRPr="00AF5048" w:rsidRDefault="00EF3AD8">
            <w:pPr>
              <w:pStyle w:val="afff1"/>
              <w:autoSpaceDE w:val="0"/>
              <w:autoSpaceDN w:val="0"/>
              <w:pPrChange w:id="1567" w:author="Seongeun Woo" w:date="2016-10-13T18:41:00Z">
                <w:pPr>
                  <w:pStyle w:val="afff1"/>
                </w:pPr>
              </w:pPrChange>
            </w:pPr>
          </w:p>
        </w:tc>
        <w:tc>
          <w:tcPr>
            <w:tcW w:w="1327" w:type="dxa"/>
            <w:vAlign w:val="center"/>
          </w:tcPr>
          <w:p w14:paraId="78769113" w14:textId="708CD293" w:rsidR="00EF3AD8" w:rsidRPr="00AF5048" w:rsidRDefault="00A327E5">
            <w:pPr>
              <w:pStyle w:val="afff1"/>
              <w:autoSpaceDE w:val="0"/>
              <w:autoSpaceDN w:val="0"/>
              <w:pPrChange w:id="1568" w:author="Seongeun Woo" w:date="2016-10-13T18:41:00Z">
                <w:pPr>
                  <w:pStyle w:val="afff1"/>
                </w:pPr>
              </w:pPrChange>
            </w:pPr>
            <w:r w:rsidRPr="00AF5048">
              <w:rPr>
                <w:rFonts w:hint="eastAsia"/>
              </w:rPr>
              <w:t>NUMBER</w:t>
            </w:r>
          </w:p>
        </w:tc>
      </w:tr>
      <w:tr w:rsidR="00EF3AD8" w:rsidRPr="00AF5048" w14:paraId="3088F5AF" w14:textId="77777777" w:rsidTr="00EF3AD8">
        <w:tc>
          <w:tcPr>
            <w:tcW w:w="1700" w:type="dxa"/>
            <w:vAlign w:val="center"/>
          </w:tcPr>
          <w:p w14:paraId="16E2CEEC" w14:textId="77777777" w:rsidR="00EF3AD8" w:rsidRPr="00AF5048" w:rsidRDefault="00EF3AD8">
            <w:pPr>
              <w:pStyle w:val="afff1"/>
              <w:autoSpaceDE w:val="0"/>
              <w:autoSpaceDN w:val="0"/>
              <w:pPrChange w:id="1569" w:author="Seongeun Woo" w:date="2016-10-13T18:41:00Z">
                <w:pPr>
                  <w:pStyle w:val="afff1"/>
                </w:pPr>
              </w:pPrChange>
            </w:pPr>
            <w:r w:rsidRPr="00AF5048">
              <w:rPr>
                <w:rFonts w:hint="eastAsia"/>
              </w:rPr>
              <w:t>TYPE_GBN</w:t>
            </w:r>
          </w:p>
        </w:tc>
        <w:tc>
          <w:tcPr>
            <w:tcW w:w="4362" w:type="dxa"/>
            <w:vAlign w:val="center"/>
          </w:tcPr>
          <w:p w14:paraId="1628E5DD" w14:textId="346386B8" w:rsidR="00EF3AD8" w:rsidRPr="00AF5048" w:rsidRDefault="008F19B8">
            <w:pPr>
              <w:pStyle w:val="afff1"/>
              <w:autoSpaceDE w:val="0"/>
              <w:autoSpaceDN w:val="0"/>
              <w:pPrChange w:id="1570" w:author="Seongeun Woo" w:date="2016-10-13T18:41:00Z">
                <w:pPr>
                  <w:pStyle w:val="afff1"/>
                </w:pPr>
              </w:pPrChange>
            </w:pPr>
            <w:ins w:id="1571" w:author="宋 哲均" w:date="2019-08-09T14:16:00Z">
              <w:r>
                <w:rPr>
                  <w:rFonts w:hint="eastAsia"/>
                </w:rPr>
                <w:t>C</w:t>
              </w:r>
              <w:r>
                <w:t xml:space="preserve">ode Values that distinguish relation. For example, </w:t>
              </w:r>
            </w:ins>
            <w:ins w:id="1572" w:author="宋 哲均" w:date="2019-08-09T14:17:00Z">
              <w:r>
                <w:t xml:space="preserve">normal </w:t>
              </w:r>
              <w:proofErr w:type="gramStart"/>
              <w:r>
                <w:t>relation(</w:t>
              </w:r>
              <w:proofErr w:type="gramEnd"/>
              <w:r>
                <w:t xml:space="preserve">Tree structure), </w:t>
              </w:r>
            </w:ins>
            <w:ins w:id="1573" w:author="宋 哲均" w:date="2019-08-09T14:19:00Z">
              <w:r w:rsidR="00C5147C">
                <w:t>Relation</w:t>
              </w:r>
            </w:ins>
            <w:ins w:id="1574" w:author="宋 哲均" w:date="2019-08-09T15:31:00Z">
              <w:r w:rsidR="00A36783">
                <w:t>al</w:t>
              </w:r>
            </w:ins>
            <w:ins w:id="1575" w:author="宋 哲均" w:date="2019-08-09T14:19:00Z">
              <w:r w:rsidR="00C5147C">
                <w:t xml:space="preserve"> Rule, </w:t>
              </w:r>
            </w:ins>
            <w:ins w:id="1576" w:author="宋 哲均" w:date="2019-08-09T14:23:00Z">
              <w:r w:rsidR="00C5147C">
                <w:t xml:space="preserve">Service </w:t>
              </w:r>
            </w:ins>
            <w:ins w:id="1577" w:author="宋 哲均" w:date="2019-08-09T14:24:00Z">
              <w:r w:rsidR="00C5147C">
                <w:t>V</w:t>
              </w:r>
            </w:ins>
            <w:ins w:id="1578" w:author="宋 哲均" w:date="2019-08-09T14:23:00Z">
              <w:r w:rsidR="00C5147C">
                <w:t xml:space="preserve">iew. </w:t>
              </w:r>
            </w:ins>
            <w:del w:id="1579" w:author="宋 哲均" w:date="2019-08-09T14:24:00Z">
              <w:r w:rsidR="00EF3AD8" w:rsidRPr="00AF5048" w:rsidDel="00C5147C">
                <w:rPr>
                  <w:rFonts w:hint="eastAsia"/>
                </w:rPr>
                <w:delText>基本関係</w:delText>
              </w:r>
              <w:r w:rsidR="00EF3AD8" w:rsidRPr="00AF5048" w:rsidDel="00C5147C">
                <w:rPr>
                  <w:rFonts w:hint="eastAsia"/>
                </w:rPr>
                <w:delText>(</w:delText>
              </w:r>
              <w:r w:rsidR="00EF3AD8" w:rsidRPr="00AF5048" w:rsidDel="00C5147C">
                <w:rPr>
                  <w:rFonts w:hint="eastAsia"/>
                </w:rPr>
                <w:delText>上位・下位の構造</w:delText>
              </w:r>
              <w:r w:rsidR="00EF3AD8" w:rsidRPr="00AF5048" w:rsidDel="00C5147C">
                <w:rPr>
                  <w:rFonts w:hint="eastAsia"/>
                </w:rPr>
                <w:delText>)</w:delText>
              </w:r>
              <w:r w:rsidR="00EF3AD8" w:rsidRPr="00AF5048" w:rsidDel="00C5147C">
                <w:rPr>
                  <w:rFonts w:hint="eastAsia"/>
                </w:rPr>
                <w:delText>、</w:delText>
              </w:r>
              <w:r w:rsidR="00946B2B" w:rsidRPr="00AF5048" w:rsidDel="00C5147C">
                <w:rPr>
                  <w:rFonts w:hint="eastAsia"/>
                </w:rPr>
                <w:delText>関係ルール</w:delText>
              </w:r>
              <w:r w:rsidR="00EF3AD8" w:rsidRPr="00AF5048" w:rsidDel="00C5147C">
                <w:rPr>
                  <w:rFonts w:hint="eastAsia"/>
                </w:rPr>
                <w:delText>、サービスビュー関係類型の区分値</w:delText>
              </w:r>
            </w:del>
          </w:p>
        </w:tc>
        <w:tc>
          <w:tcPr>
            <w:tcW w:w="1853" w:type="dxa"/>
            <w:vAlign w:val="center"/>
          </w:tcPr>
          <w:p w14:paraId="3A07169E" w14:textId="5E712253" w:rsidR="00EF3AD8" w:rsidRPr="00AF5048" w:rsidRDefault="00EF3AD8">
            <w:pPr>
              <w:pStyle w:val="afff1"/>
              <w:autoSpaceDE w:val="0"/>
              <w:autoSpaceDN w:val="0"/>
              <w:pPrChange w:id="1580" w:author="Seongeun Woo" w:date="2016-10-13T18:41:00Z">
                <w:pPr>
                  <w:pStyle w:val="afff1"/>
                </w:pPr>
              </w:pPrChange>
            </w:pPr>
            <w:r w:rsidRPr="00AF5048">
              <w:rPr>
                <w:rFonts w:hint="eastAsia"/>
              </w:rPr>
              <w:t>1</w:t>
            </w:r>
            <w:del w:id="1581" w:author="宋 哲均" w:date="2019-08-09T14:16:00Z">
              <w:r w:rsidRPr="00AF5048" w:rsidDel="008F19B8">
                <w:rPr>
                  <w:rFonts w:hint="eastAsia"/>
                </w:rPr>
                <w:delText xml:space="preserve"> </w:delText>
              </w:r>
            </w:del>
            <w:r w:rsidRPr="00AF5048">
              <w:rPr>
                <w:rFonts w:hint="eastAsia"/>
              </w:rPr>
              <w:t xml:space="preserve">: </w:t>
            </w:r>
            <w:ins w:id="1582" w:author="宋 哲均" w:date="2019-08-09T14:25:00Z">
              <w:r w:rsidR="00C5147C">
                <w:t>Normal Relation</w:t>
              </w:r>
            </w:ins>
            <w:del w:id="1583" w:author="宋 哲均" w:date="2019-08-09T14:25:00Z">
              <w:r w:rsidRPr="00AF5048" w:rsidDel="00C5147C">
                <w:rPr>
                  <w:rFonts w:hint="eastAsia"/>
                </w:rPr>
                <w:delText>基本関係</w:delText>
              </w:r>
            </w:del>
          </w:p>
          <w:p w14:paraId="3CFB823E" w14:textId="04CF6487" w:rsidR="00EF3AD8" w:rsidRPr="00AF5048" w:rsidRDefault="00EF3AD8">
            <w:pPr>
              <w:pStyle w:val="afff1"/>
              <w:autoSpaceDE w:val="0"/>
              <w:autoSpaceDN w:val="0"/>
              <w:pPrChange w:id="1584" w:author="Seongeun Woo" w:date="2016-10-13T18:41:00Z">
                <w:pPr>
                  <w:pStyle w:val="afff1"/>
                </w:pPr>
              </w:pPrChange>
            </w:pPr>
            <w:r w:rsidRPr="00AF5048">
              <w:rPr>
                <w:rFonts w:hint="eastAsia"/>
              </w:rPr>
              <w:t>4</w:t>
            </w:r>
            <w:del w:id="1585" w:author="宋 哲均" w:date="2019-08-09T14:16:00Z">
              <w:r w:rsidRPr="00AF5048" w:rsidDel="008F19B8">
                <w:rPr>
                  <w:rFonts w:hint="eastAsia"/>
                </w:rPr>
                <w:delText xml:space="preserve"> </w:delText>
              </w:r>
            </w:del>
            <w:r w:rsidRPr="00AF5048">
              <w:rPr>
                <w:rFonts w:hint="eastAsia"/>
              </w:rPr>
              <w:t xml:space="preserve">: </w:t>
            </w:r>
            <w:ins w:id="1586" w:author="宋 哲均" w:date="2019-08-09T14:26:00Z">
              <w:r w:rsidR="00C5147C">
                <w:t>Relation</w:t>
              </w:r>
            </w:ins>
            <w:ins w:id="1587" w:author="宋 哲均" w:date="2019-08-09T15:31:00Z">
              <w:r w:rsidR="00A36783">
                <w:t>al</w:t>
              </w:r>
            </w:ins>
            <w:ins w:id="1588" w:author="宋 哲均" w:date="2019-08-09T14:26:00Z">
              <w:r w:rsidR="00C5147C">
                <w:t xml:space="preserve"> Rule</w:t>
              </w:r>
            </w:ins>
            <w:del w:id="1589" w:author="宋 哲均" w:date="2019-08-09T14:26:00Z">
              <w:r w:rsidR="00946B2B" w:rsidRPr="00AF5048" w:rsidDel="00C5147C">
                <w:rPr>
                  <w:rFonts w:hint="eastAsia"/>
                </w:rPr>
                <w:delText>関係ルール</w:delText>
              </w:r>
            </w:del>
          </w:p>
          <w:p w14:paraId="17C04C02" w14:textId="0C451C60" w:rsidR="00EF3AD8" w:rsidRPr="00AF5048" w:rsidRDefault="00EF3AD8">
            <w:pPr>
              <w:pStyle w:val="afff1"/>
              <w:autoSpaceDE w:val="0"/>
              <w:autoSpaceDN w:val="0"/>
              <w:pPrChange w:id="1590" w:author="Seongeun Woo" w:date="2016-10-13T18:41:00Z">
                <w:pPr>
                  <w:pStyle w:val="afff1"/>
                </w:pPr>
              </w:pPrChange>
            </w:pPr>
            <w:r w:rsidRPr="00AF5048">
              <w:rPr>
                <w:rFonts w:hint="eastAsia"/>
              </w:rPr>
              <w:t>6</w:t>
            </w:r>
            <w:del w:id="1591" w:author="宋 哲均" w:date="2019-08-09T14:16:00Z">
              <w:r w:rsidRPr="00AF5048" w:rsidDel="008F19B8">
                <w:rPr>
                  <w:rFonts w:hint="eastAsia"/>
                </w:rPr>
                <w:delText xml:space="preserve"> </w:delText>
              </w:r>
            </w:del>
            <w:r w:rsidRPr="00AF5048">
              <w:rPr>
                <w:rFonts w:hint="eastAsia"/>
              </w:rPr>
              <w:t xml:space="preserve">: </w:t>
            </w:r>
            <w:ins w:id="1592" w:author="宋 哲均" w:date="2019-08-09T14:26:00Z">
              <w:r w:rsidR="00C5147C">
                <w:t>Service View</w:t>
              </w:r>
            </w:ins>
            <w:del w:id="1593" w:author="宋 哲均" w:date="2019-08-09T14:26:00Z">
              <w:r w:rsidRPr="00AF5048" w:rsidDel="00C5147C">
                <w:rPr>
                  <w:rFonts w:hint="eastAsia"/>
                </w:rPr>
                <w:delText>サービスビュー</w:delText>
              </w:r>
            </w:del>
          </w:p>
        </w:tc>
        <w:tc>
          <w:tcPr>
            <w:tcW w:w="1327" w:type="dxa"/>
            <w:vAlign w:val="center"/>
          </w:tcPr>
          <w:p w14:paraId="4730A724" w14:textId="2DECD432" w:rsidR="00EF3AD8" w:rsidRPr="00AF5048" w:rsidRDefault="00A327E5">
            <w:pPr>
              <w:pStyle w:val="afff1"/>
              <w:autoSpaceDE w:val="0"/>
              <w:autoSpaceDN w:val="0"/>
              <w:pPrChange w:id="1594" w:author="Seongeun Woo" w:date="2016-10-13T18:41:00Z">
                <w:pPr>
                  <w:pStyle w:val="afff1"/>
                </w:pPr>
              </w:pPrChange>
            </w:pPr>
            <w:r w:rsidRPr="00AF5048">
              <w:rPr>
                <w:rFonts w:hint="eastAsia"/>
              </w:rPr>
              <w:t>NUMBER</w:t>
            </w:r>
          </w:p>
        </w:tc>
      </w:tr>
      <w:tr w:rsidR="00EF3AD8" w:rsidRPr="00AF5048" w14:paraId="67561FDF" w14:textId="77777777" w:rsidTr="00EF3AD8">
        <w:tc>
          <w:tcPr>
            <w:tcW w:w="1700" w:type="dxa"/>
            <w:vAlign w:val="center"/>
          </w:tcPr>
          <w:p w14:paraId="1145F9BE" w14:textId="77777777" w:rsidR="00EF3AD8" w:rsidRPr="00AF5048" w:rsidRDefault="00EF3AD8">
            <w:pPr>
              <w:pStyle w:val="afff1"/>
              <w:autoSpaceDE w:val="0"/>
              <w:autoSpaceDN w:val="0"/>
              <w:pPrChange w:id="1595" w:author="Seongeun Woo" w:date="2016-10-13T18:41:00Z">
                <w:pPr>
                  <w:pStyle w:val="afff1"/>
                </w:pPr>
              </w:pPrChange>
            </w:pPr>
            <w:r w:rsidRPr="00AF5048">
              <w:rPr>
                <w:rFonts w:hint="eastAsia"/>
              </w:rPr>
              <w:t>INV_PROP</w:t>
            </w:r>
          </w:p>
        </w:tc>
        <w:tc>
          <w:tcPr>
            <w:tcW w:w="4362" w:type="dxa"/>
            <w:vAlign w:val="center"/>
          </w:tcPr>
          <w:p w14:paraId="448AA638" w14:textId="53F4354B" w:rsidR="00EF3AD8" w:rsidRPr="00AF5048" w:rsidRDefault="00C5147C">
            <w:pPr>
              <w:pStyle w:val="afff1"/>
              <w:autoSpaceDE w:val="0"/>
              <w:autoSpaceDN w:val="0"/>
              <w:pPrChange w:id="1596" w:author="Seongeun Woo" w:date="2016-10-13T18:41:00Z">
                <w:pPr>
                  <w:pStyle w:val="afff1"/>
                </w:pPr>
              </w:pPrChange>
            </w:pPr>
            <w:ins w:id="1597" w:author="宋 哲均" w:date="2019-08-09T14:27:00Z">
              <w:r>
                <w:rPr>
                  <w:rFonts w:hint="eastAsia"/>
                </w:rPr>
                <w:t>U</w:t>
              </w:r>
              <w:r>
                <w:t>nused</w:t>
              </w:r>
            </w:ins>
            <w:del w:id="1598" w:author="宋 哲均" w:date="2019-08-09T14:27:00Z">
              <w:r w:rsidR="00EF3AD8" w:rsidRPr="00AF5048" w:rsidDel="00C5147C">
                <w:rPr>
                  <w:rFonts w:hint="eastAsia"/>
                </w:rPr>
                <w:delText>未使用</w:delText>
              </w:r>
            </w:del>
          </w:p>
        </w:tc>
        <w:tc>
          <w:tcPr>
            <w:tcW w:w="1853" w:type="dxa"/>
            <w:vAlign w:val="center"/>
          </w:tcPr>
          <w:p w14:paraId="16179507" w14:textId="77777777" w:rsidR="00EF3AD8" w:rsidRPr="00AF5048" w:rsidRDefault="00EF3AD8">
            <w:pPr>
              <w:pStyle w:val="afff1"/>
              <w:autoSpaceDE w:val="0"/>
              <w:autoSpaceDN w:val="0"/>
              <w:pPrChange w:id="1599" w:author="Seongeun Woo" w:date="2016-10-13T18:41:00Z">
                <w:pPr>
                  <w:pStyle w:val="afff1"/>
                </w:pPr>
              </w:pPrChange>
            </w:pPr>
          </w:p>
        </w:tc>
        <w:tc>
          <w:tcPr>
            <w:tcW w:w="1327" w:type="dxa"/>
            <w:vAlign w:val="center"/>
          </w:tcPr>
          <w:p w14:paraId="21BCE97D" w14:textId="0A0B8322" w:rsidR="00EF3AD8" w:rsidRPr="00AF5048" w:rsidRDefault="00A327E5">
            <w:pPr>
              <w:pStyle w:val="afff1"/>
              <w:autoSpaceDE w:val="0"/>
              <w:autoSpaceDN w:val="0"/>
              <w:pPrChange w:id="1600" w:author="Seongeun Woo" w:date="2016-10-13T18:41:00Z">
                <w:pPr>
                  <w:pStyle w:val="afff1"/>
                </w:pPr>
              </w:pPrChange>
            </w:pPr>
            <w:r w:rsidRPr="00AF5048">
              <w:rPr>
                <w:rFonts w:hint="eastAsia"/>
              </w:rPr>
              <w:t>NUMBER</w:t>
            </w:r>
          </w:p>
        </w:tc>
      </w:tr>
      <w:tr w:rsidR="00EF3AD8" w:rsidRPr="00AF5048" w14:paraId="14214D15" w14:textId="77777777" w:rsidTr="00EF3AD8">
        <w:tc>
          <w:tcPr>
            <w:tcW w:w="1700" w:type="dxa"/>
            <w:vAlign w:val="center"/>
          </w:tcPr>
          <w:p w14:paraId="6E11A871" w14:textId="77777777" w:rsidR="00EF3AD8" w:rsidRPr="00AF5048" w:rsidRDefault="00EF3AD8">
            <w:pPr>
              <w:pStyle w:val="afff1"/>
              <w:autoSpaceDE w:val="0"/>
              <w:autoSpaceDN w:val="0"/>
              <w:pPrChange w:id="1601" w:author="Seongeun Woo" w:date="2016-10-13T18:41:00Z">
                <w:pPr>
                  <w:pStyle w:val="afff1"/>
                </w:pPr>
              </w:pPrChange>
            </w:pPr>
            <w:r w:rsidRPr="00AF5048">
              <w:rPr>
                <w:rFonts w:hint="eastAsia"/>
              </w:rPr>
              <w:t>BIZCODE</w:t>
            </w:r>
          </w:p>
        </w:tc>
        <w:tc>
          <w:tcPr>
            <w:tcW w:w="4362" w:type="dxa"/>
            <w:vAlign w:val="center"/>
          </w:tcPr>
          <w:p w14:paraId="3677EF9C" w14:textId="7CD6E86F" w:rsidR="00EF3AD8" w:rsidRPr="00AF5048" w:rsidRDefault="001567CF">
            <w:pPr>
              <w:pStyle w:val="afff1"/>
              <w:autoSpaceDE w:val="0"/>
              <w:autoSpaceDN w:val="0"/>
              <w:pPrChange w:id="1602" w:author="Seongeun Woo" w:date="2016-10-13T18:41:00Z">
                <w:pPr>
                  <w:pStyle w:val="afff1"/>
                </w:pPr>
              </w:pPrChange>
            </w:pPr>
            <w:ins w:id="1603" w:author="宋 哲均" w:date="2019-08-09T14:32:00Z">
              <w:r>
                <w:rPr>
                  <w:rFonts w:hint="eastAsia"/>
                </w:rPr>
                <w:t>R</w:t>
              </w:r>
              <w:r>
                <w:t>elation</w:t>
              </w:r>
            </w:ins>
            <w:ins w:id="1604" w:author="宋 哲均" w:date="2019-08-09T15:32:00Z">
              <w:r w:rsidR="00A36783">
                <w:t>al</w:t>
              </w:r>
            </w:ins>
            <w:ins w:id="1605" w:author="宋 哲均" w:date="2019-08-09T14:34:00Z">
              <w:r>
                <w:t xml:space="preserve"> Type Code</w:t>
              </w:r>
            </w:ins>
            <w:del w:id="1606" w:author="宋 哲均" w:date="2019-08-09T14:34:00Z">
              <w:r w:rsidR="00EF3AD8" w:rsidRPr="00AF5048" w:rsidDel="001567CF">
                <w:rPr>
                  <w:rFonts w:hint="eastAsia"/>
                </w:rPr>
                <w:delText>関係類型コード</w:delText>
              </w:r>
            </w:del>
          </w:p>
        </w:tc>
        <w:tc>
          <w:tcPr>
            <w:tcW w:w="1853" w:type="dxa"/>
            <w:vAlign w:val="center"/>
          </w:tcPr>
          <w:p w14:paraId="3230178D" w14:textId="77777777" w:rsidR="00EF3AD8" w:rsidRPr="00AF5048" w:rsidRDefault="00EF3AD8">
            <w:pPr>
              <w:pStyle w:val="afff1"/>
              <w:autoSpaceDE w:val="0"/>
              <w:autoSpaceDN w:val="0"/>
              <w:pPrChange w:id="1607" w:author="Seongeun Woo" w:date="2016-10-13T18:41:00Z">
                <w:pPr>
                  <w:pStyle w:val="afff1"/>
                </w:pPr>
              </w:pPrChange>
            </w:pPr>
          </w:p>
        </w:tc>
        <w:tc>
          <w:tcPr>
            <w:tcW w:w="1327" w:type="dxa"/>
            <w:vAlign w:val="center"/>
          </w:tcPr>
          <w:p w14:paraId="7A045AEE" w14:textId="77777777" w:rsidR="00EF3AD8" w:rsidRPr="00AF5048" w:rsidRDefault="00EF3AD8">
            <w:pPr>
              <w:pStyle w:val="afff1"/>
              <w:autoSpaceDE w:val="0"/>
              <w:autoSpaceDN w:val="0"/>
              <w:pPrChange w:id="1608" w:author="Seongeun Woo" w:date="2016-10-13T18:41:00Z">
                <w:pPr>
                  <w:pStyle w:val="afff1"/>
                </w:pPr>
              </w:pPrChange>
            </w:pPr>
            <w:r w:rsidRPr="00AF5048">
              <w:rPr>
                <w:rFonts w:hint="eastAsia"/>
              </w:rPr>
              <w:t>VARCHAR2</w:t>
            </w:r>
          </w:p>
        </w:tc>
      </w:tr>
      <w:tr w:rsidR="00EF3AD8" w:rsidRPr="00AF5048" w14:paraId="59621137" w14:textId="77777777" w:rsidTr="00EF3AD8">
        <w:tc>
          <w:tcPr>
            <w:tcW w:w="1700" w:type="dxa"/>
            <w:vAlign w:val="center"/>
          </w:tcPr>
          <w:p w14:paraId="5C96D267" w14:textId="77777777" w:rsidR="00EF3AD8" w:rsidRPr="00AF5048" w:rsidRDefault="00EF3AD8">
            <w:pPr>
              <w:pStyle w:val="afff1"/>
              <w:autoSpaceDE w:val="0"/>
              <w:autoSpaceDN w:val="0"/>
              <w:pPrChange w:id="1609" w:author="Seongeun Woo" w:date="2016-10-13T18:41:00Z">
                <w:pPr>
                  <w:pStyle w:val="afff1"/>
                </w:pPr>
              </w:pPrChange>
            </w:pPr>
            <w:r w:rsidRPr="00AF5048">
              <w:rPr>
                <w:rFonts w:hint="eastAsia"/>
              </w:rPr>
              <w:t>TYPE_NAME</w:t>
            </w:r>
          </w:p>
        </w:tc>
        <w:tc>
          <w:tcPr>
            <w:tcW w:w="4362" w:type="dxa"/>
            <w:vAlign w:val="center"/>
          </w:tcPr>
          <w:p w14:paraId="2112A6F7" w14:textId="2177EF9E" w:rsidR="00EF3AD8" w:rsidRPr="00AF5048" w:rsidRDefault="001567CF">
            <w:pPr>
              <w:pStyle w:val="afff1"/>
              <w:autoSpaceDE w:val="0"/>
              <w:autoSpaceDN w:val="0"/>
              <w:pPrChange w:id="1610" w:author="Seongeun Woo" w:date="2016-10-13T18:41:00Z">
                <w:pPr>
                  <w:pStyle w:val="afff1"/>
                </w:pPr>
              </w:pPrChange>
            </w:pPr>
            <w:ins w:id="1611" w:author="宋 哲均" w:date="2019-08-09T14:34:00Z">
              <w:r>
                <w:rPr>
                  <w:rFonts w:hint="eastAsia"/>
                </w:rPr>
                <w:t>R</w:t>
              </w:r>
              <w:r>
                <w:t>elation</w:t>
              </w:r>
            </w:ins>
            <w:ins w:id="1612" w:author="宋 哲均" w:date="2019-08-09T15:32:00Z">
              <w:r w:rsidR="00A36783">
                <w:t>al</w:t>
              </w:r>
            </w:ins>
            <w:ins w:id="1613" w:author="宋 哲均" w:date="2019-08-09T14:34:00Z">
              <w:r>
                <w:t xml:space="preserve"> Type Name</w:t>
              </w:r>
            </w:ins>
            <w:del w:id="1614" w:author="宋 哲均" w:date="2019-08-09T14:34:00Z">
              <w:r w:rsidR="00EF3AD8" w:rsidRPr="00AF5048" w:rsidDel="001567CF">
                <w:rPr>
                  <w:rFonts w:hint="eastAsia"/>
                </w:rPr>
                <w:delText>関係類型の名称</w:delText>
              </w:r>
            </w:del>
          </w:p>
        </w:tc>
        <w:tc>
          <w:tcPr>
            <w:tcW w:w="1853" w:type="dxa"/>
            <w:vAlign w:val="center"/>
          </w:tcPr>
          <w:p w14:paraId="639C1AA2" w14:textId="77777777" w:rsidR="00EF3AD8" w:rsidRPr="00AF5048" w:rsidRDefault="00EF3AD8">
            <w:pPr>
              <w:pStyle w:val="afff1"/>
              <w:autoSpaceDE w:val="0"/>
              <w:autoSpaceDN w:val="0"/>
              <w:pPrChange w:id="1615" w:author="Seongeun Woo" w:date="2016-10-13T18:41:00Z">
                <w:pPr>
                  <w:pStyle w:val="afff1"/>
                </w:pPr>
              </w:pPrChange>
            </w:pPr>
          </w:p>
        </w:tc>
        <w:tc>
          <w:tcPr>
            <w:tcW w:w="1327" w:type="dxa"/>
            <w:vAlign w:val="center"/>
          </w:tcPr>
          <w:p w14:paraId="76B6AEEF" w14:textId="77777777" w:rsidR="00EF3AD8" w:rsidRPr="00AF5048" w:rsidRDefault="00EF3AD8">
            <w:pPr>
              <w:pStyle w:val="afff1"/>
              <w:autoSpaceDE w:val="0"/>
              <w:autoSpaceDN w:val="0"/>
              <w:pPrChange w:id="1616" w:author="Seongeun Woo" w:date="2016-10-13T18:41:00Z">
                <w:pPr>
                  <w:pStyle w:val="afff1"/>
                </w:pPr>
              </w:pPrChange>
            </w:pPr>
            <w:r w:rsidRPr="00AF5048">
              <w:rPr>
                <w:rFonts w:hint="eastAsia"/>
              </w:rPr>
              <w:t>NVARCHAR2</w:t>
            </w:r>
          </w:p>
        </w:tc>
      </w:tr>
      <w:tr w:rsidR="00EF3AD8" w:rsidRPr="00AF5048" w14:paraId="24FBFD22" w14:textId="77777777" w:rsidTr="00EF3AD8">
        <w:tc>
          <w:tcPr>
            <w:tcW w:w="1700" w:type="dxa"/>
            <w:vAlign w:val="center"/>
          </w:tcPr>
          <w:p w14:paraId="223B57B4" w14:textId="77777777" w:rsidR="00EF3AD8" w:rsidRPr="00AF5048" w:rsidRDefault="00EF3AD8">
            <w:pPr>
              <w:pStyle w:val="afff1"/>
              <w:autoSpaceDE w:val="0"/>
              <w:autoSpaceDN w:val="0"/>
              <w:pPrChange w:id="1617" w:author="Seongeun Woo" w:date="2016-10-13T18:41:00Z">
                <w:pPr>
                  <w:pStyle w:val="afff1"/>
                </w:pPr>
              </w:pPrChange>
            </w:pPr>
            <w:r w:rsidRPr="00AF5048">
              <w:rPr>
                <w:rFonts w:hint="eastAsia"/>
              </w:rPr>
              <w:t>DISP_SEQ</w:t>
            </w:r>
          </w:p>
        </w:tc>
        <w:tc>
          <w:tcPr>
            <w:tcW w:w="4362" w:type="dxa"/>
            <w:vAlign w:val="center"/>
          </w:tcPr>
          <w:p w14:paraId="59A05D5F" w14:textId="1EBF0E57" w:rsidR="00EF3AD8" w:rsidRPr="00AF5048" w:rsidRDefault="001567CF">
            <w:pPr>
              <w:pStyle w:val="afff1"/>
              <w:autoSpaceDE w:val="0"/>
              <w:autoSpaceDN w:val="0"/>
              <w:pPrChange w:id="1618" w:author="Seongeun Woo" w:date="2016-10-13T18:41:00Z">
                <w:pPr>
                  <w:pStyle w:val="afff1"/>
                </w:pPr>
              </w:pPrChange>
            </w:pPr>
            <w:ins w:id="1619" w:author="宋 哲均" w:date="2019-08-09T14:35:00Z">
              <w:r>
                <w:rPr>
                  <w:rFonts w:hint="eastAsia"/>
                </w:rPr>
                <w:t>D</w:t>
              </w:r>
              <w:r>
                <w:t>isplay Order</w:t>
              </w:r>
            </w:ins>
            <w:del w:id="1620" w:author="宋 哲均" w:date="2019-08-09T14:35:00Z">
              <w:r w:rsidR="00EF3AD8" w:rsidRPr="00AF5048" w:rsidDel="001567CF">
                <w:rPr>
                  <w:rFonts w:hint="eastAsia"/>
                </w:rPr>
                <w:delText>画面表示の順序</w:delText>
              </w:r>
            </w:del>
          </w:p>
        </w:tc>
        <w:tc>
          <w:tcPr>
            <w:tcW w:w="1853" w:type="dxa"/>
            <w:vAlign w:val="center"/>
          </w:tcPr>
          <w:p w14:paraId="782ADC33" w14:textId="77777777" w:rsidR="00EF3AD8" w:rsidRPr="00AF5048" w:rsidRDefault="00EF3AD8">
            <w:pPr>
              <w:pStyle w:val="afff1"/>
              <w:autoSpaceDE w:val="0"/>
              <w:autoSpaceDN w:val="0"/>
              <w:pPrChange w:id="1621" w:author="Seongeun Woo" w:date="2016-10-13T18:41:00Z">
                <w:pPr>
                  <w:pStyle w:val="afff1"/>
                </w:pPr>
              </w:pPrChange>
            </w:pPr>
          </w:p>
        </w:tc>
        <w:tc>
          <w:tcPr>
            <w:tcW w:w="1327" w:type="dxa"/>
            <w:vAlign w:val="center"/>
          </w:tcPr>
          <w:p w14:paraId="1F4E96CD" w14:textId="35E4E0E9" w:rsidR="00EF3AD8" w:rsidRPr="00AF5048" w:rsidRDefault="00A327E5">
            <w:pPr>
              <w:pStyle w:val="afff1"/>
              <w:autoSpaceDE w:val="0"/>
              <w:autoSpaceDN w:val="0"/>
              <w:pPrChange w:id="1622" w:author="Seongeun Woo" w:date="2016-10-13T18:41:00Z">
                <w:pPr>
                  <w:pStyle w:val="afff1"/>
                </w:pPr>
              </w:pPrChange>
            </w:pPr>
            <w:r w:rsidRPr="00AF5048">
              <w:rPr>
                <w:rFonts w:hint="eastAsia"/>
              </w:rPr>
              <w:t>NUMBER</w:t>
            </w:r>
          </w:p>
        </w:tc>
      </w:tr>
    </w:tbl>
    <w:p w14:paraId="722ABFD7" w14:textId="77777777" w:rsidR="00EF3AD8" w:rsidRPr="00AF5048" w:rsidRDefault="00EF3AD8">
      <w:pPr>
        <w:autoSpaceDE w:val="0"/>
        <w:autoSpaceDN w:val="0"/>
        <w:rPr>
          <w:rFonts w:ascii="Noto Sans Japanese Black" w:eastAsia="Noto Sans Japanese Black" w:hAnsi="Noto Sans Japanese Black"/>
        </w:rPr>
        <w:pPrChange w:id="1623" w:author="Seongeun Woo" w:date="2016-10-13T18:41:00Z">
          <w:pPr/>
        </w:pPrChange>
      </w:pPr>
    </w:p>
    <w:p w14:paraId="6D0E87AD" w14:textId="77777777" w:rsidR="00EF3AD8" w:rsidRPr="00AF5048" w:rsidRDefault="00EF3AD8">
      <w:pPr>
        <w:widowControl/>
        <w:autoSpaceDE w:val="0"/>
        <w:autoSpaceDN w:val="0"/>
        <w:rPr>
          <w:rFonts w:ascii="Noto Sans Japanese Black" w:eastAsia="Noto Sans Japanese Black" w:hAnsi="Noto Sans Japanese Black"/>
        </w:rPr>
        <w:pPrChange w:id="1624" w:author="Seongeun Woo" w:date="2016-10-13T18:41:00Z">
          <w:pPr>
            <w:widowControl/>
          </w:pPr>
        </w:pPrChange>
      </w:pPr>
      <w:r w:rsidRPr="00AF5048">
        <w:rPr>
          <w:rFonts w:ascii="Noto Sans Japanese Black" w:eastAsia="Noto Sans Japanese Black" w:hAnsi="Noto Sans Japanese Black"/>
        </w:rPr>
        <w:br w:type="page"/>
      </w:r>
    </w:p>
    <w:p w14:paraId="6177D954" w14:textId="77777777" w:rsidR="00EF3AD8" w:rsidRDefault="00EF3AD8">
      <w:pPr>
        <w:pStyle w:val="20"/>
        <w:wordWrap/>
        <w:rPr>
          <w:ins w:id="1625" w:author="InnoRules" w:date="2016-10-11T09:45:00Z"/>
        </w:rPr>
        <w:pPrChange w:id="1626" w:author="Seongeun Woo" w:date="2016-10-13T18:41:00Z">
          <w:pPr>
            <w:pStyle w:val="20"/>
          </w:pPr>
        </w:pPrChange>
      </w:pPr>
      <w:bookmarkStart w:id="1627" w:name="_Toc414631556"/>
      <w:bookmarkStart w:id="1628" w:name="_Toc430358072"/>
      <w:bookmarkStart w:id="1629" w:name="_Toc446339096"/>
      <w:bookmarkStart w:id="1630" w:name="_Toc16256947"/>
      <w:r w:rsidRPr="00AF5048">
        <w:rPr>
          <w:rFonts w:hint="eastAsia"/>
        </w:rPr>
        <w:lastRenderedPageBreak/>
        <w:t>OBJ_INV</w:t>
      </w:r>
      <w:bookmarkEnd w:id="1627"/>
      <w:bookmarkEnd w:id="1628"/>
      <w:bookmarkEnd w:id="1629"/>
      <w:bookmarkEnd w:id="1630"/>
    </w:p>
    <w:p w14:paraId="29710807" w14:textId="77777777" w:rsidR="008945AB" w:rsidRPr="00460674" w:rsidRDefault="008945AB">
      <w:pPr>
        <w:pPrChange w:id="1631" w:author="창환" w:date="2016-10-23T21:36:00Z">
          <w:pPr>
            <w:pStyle w:val="20"/>
          </w:pPr>
        </w:pPrChange>
      </w:pPr>
    </w:p>
    <w:p w14:paraId="1AE0ECCC" w14:textId="258BB565" w:rsidR="00A327E5" w:rsidRPr="00AF5048" w:rsidRDefault="00A327E5">
      <w:pPr>
        <w:pStyle w:val="aff4"/>
        <w:keepNext/>
        <w:autoSpaceDE w:val="0"/>
        <w:autoSpaceDN w:val="0"/>
        <w:pPrChange w:id="1632" w:author="Seongeun Woo" w:date="2016-10-13T18:41:00Z">
          <w:pPr>
            <w:pStyle w:val="aff4"/>
            <w:keepNext/>
          </w:pPr>
        </w:pPrChange>
      </w:pPr>
      <w:r w:rsidRPr="00AF5048">
        <w:rPr>
          <w:rFonts w:hint="eastAsia"/>
        </w:rPr>
        <w:t>[</w:t>
      </w:r>
      <w:ins w:id="1633" w:author="宋 哲均" w:date="2019-08-09T14:35:00Z">
        <w:r w:rsidR="001567CF">
          <w:rPr>
            <w:rFonts w:hint="eastAsia"/>
          </w:rPr>
          <w:t>T</w:t>
        </w:r>
        <w:r w:rsidR="001567CF">
          <w:t>able</w:t>
        </w:r>
      </w:ins>
      <w:del w:id="1634" w:author="宋 哲均" w:date="2019-08-09T14:35:00Z">
        <w:r w:rsidRPr="00AF5048" w:rsidDel="001567CF">
          <w:rPr>
            <w:rFonts w:hint="eastAsia"/>
          </w:rPr>
          <w:delText>表</w:delText>
        </w:r>
      </w:del>
      <w:r w:rsidRPr="00AF5048">
        <w:rPr>
          <w:rFonts w:hint="eastAsia"/>
        </w:rPr>
        <w:t xml:space="preserve"> </w:t>
      </w:r>
      <w:r w:rsidRPr="00AF5048">
        <w:fldChar w:fldCharType="begin"/>
      </w:r>
      <w:r w:rsidRPr="00AF5048">
        <w:instrText xml:space="preserve"> </w:instrText>
      </w:r>
      <w:r w:rsidRPr="00AF5048">
        <w:rPr>
          <w:rFonts w:hint="eastAsia"/>
        </w:rPr>
        <w:instrText>SEQ [</w:instrText>
      </w:r>
      <w:r w:rsidRPr="00AF5048">
        <w:rPr>
          <w:rFonts w:hint="eastAsia"/>
        </w:rPr>
        <w:instrText>表</w:instrText>
      </w:r>
      <w:r w:rsidRPr="00AF5048">
        <w:rPr>
          <w:rFonts w:hint="eastAsia"/>
        </w:rPr>
        <w:instrText xml:space="preserve"> \* ARABIC</w:instrText>
      </w:r>
      <w:r w:rsidRPr="00AF5048">
        <w:instrText xml:space="preserve"> </w:instrText>
      </w:r>
      <w:r w:rsidRPr="00AF5048">
        <w:fldChar w:fldCharType="separate"/>
      </w:r>
      <w:r w:rsidRPr="00AF5048">
        <w:rPr>
          <w:noProof/>
        </w:rPr>
        <w:t>10</w:t>
      </w:r>
      <w:r w:rsidRPr="00AF5048">
        <w:fldChar w:fldCharType="end"/>
      </w:r>
      <w:r w:rsidRPr="00AF5048">
        <w:rPr>
          <w:rFonts w:hint="eastAsia"/>
        </w:rPr>
        <w:t>]</w:t>
      </w:r>
    </w:p>
    <w:tbl>
      <w:tblPr>
        <w:tblStyle w:val="afff"/>
        <w:tblW w:w="9242" w:type="dxa"/>
        <w:tblLook w:val="04A0" w:firstRow="1" w:lastRow="0" w:firstColumn="1" w:lastColumn="0" w:noHBand="0" w:noVBand="1"/>
        <w:tblPrChange w:id="1635" w:author="宋 哲均" w:date="2019-08-09T14:39:00Z">
          <w:tblPr>
            <w:tblStyle w:val="afff"/>
            <w:tblW w:w="9242" w:type="dxa"/>
            <w:tblLook w:val="04A0" w:firstRow="1" w:lastRow="0" w:firstColumn="1" w:lastColumn="0" w:noHBand="0" w:noVBand="1"/>
          </w:tblPr>
        </w:tblPrChange>
      </w:tblPr>
      <w:tblGrid>
        <w:gridCol w:w="1690"/>
        <w:gridCol w:w="4259"/>
        <w:gridCol w:w="1966"/>
        <w:gridCol w:w="1327"/>
        <w:tblGridChange w:id="1636">
          <w:tblGrid>
            <w:gridCol w:w="1690"/>
            <w:gridCol w:w="4514"/>
            <w:gridCol w:w="1711"/>
            <w:gridCol w:w="1327"/>
          </w:tblGrid>
        </w:tblGridChange>
      </w:tblGrid>
      <w:tr w:rsidR="001567CF" w:rsidRPr="00AF5048" w14:paraId="2C45D4C5" w14:textId="77777777" w:rsidTr="00AD6CD5">
        <w:trPr>
          <w:trHeight w:val="360"/>
          <w:trPrChange w:id="1637" w:author="宋 哲均" w:date="2019-08-09T14:39:00Z">
            <w:trPr>
              <w:trHeight w:val="360"/>
            </w:trPr>
          </w:trPrChange>
        </w:trPr>
        <w:tc>
          <w:tcPr>
            <w:tcW w:w="1690" w:type="dxa"/>
            <w:shd w:val="clear" w:color="auto" w:fill="EEECE1"/>
            <w:vAlign w:val="center"/>
            <w:tcPrChange w:id="1638" w:author="宋 哲均" w:date="2019-08-09T14:39:00Z">
              <w:tcPr>
                <w:tcW w:w="1690" w:type="dxa"/>
                <w:shd w:val="clear" w:color="auto" w:fill="EEECE1"/>
                <w:vAlign w:val="center"/>
              </w:tcPr>
            </w:tcPrChange>
          </w:tcPr>
          <w:p w14:paraId="4DD9517E" w14:textId="1B3BE920" w:rsidR="001567CF" w:rsidRPr="00AF5048" w:rsidRDefault="001567CF">
            <w:pPr>
              <w:pStyle w:val="afff0"/>
              <w:wordWrap/>
              <w:pPrChange w:id="1639" w:author="Seongeun Woo" w:date="2016-10-13T18:41:00Z">
                <w:pPr>
                  <w:pStyle w:val="afff0"/>
                </w:pPr>
              </w:pPrChange>
            </w:pPr>
            <w:ins w:id="1640" w:author="宋 哲均" w:date="2019-08-09T14:35:00Z">
              <w:r>
                <w:rPr>
                  <w:rFonts w:hint="eastAsia"/>
                </w:rPr>
                <w:t>C</w:t>
              </w:r>
              <w:r>
                <w:t>olumn Name</w:t>
              </w:r>
            </w:ins>
            <w:del w:id="1641" w:author="宋 哲均" w:date="2019-08-09T14:35:00Z">
              <w:r w:rsidRPr="00AF5048" w:rsidDel="0085271E">
                <w:rPr>
                  <w:rFonts w:hint="eastAsia"/>
                </w:rPr>
                <w:delText>カラム名</w:delText>
              </w:r>
            </w:del>
          </w:p>
        </w:tc>
        <w:tc>
          <w:tcPr>
            <w:tcW w:w="4259" w:type="dxa"/>
            <w:shd w:val="clear" w:color="auto" w:fill="EEECE1"/>
            <w:vAlign w:val="center"/>
            <w:tcPrChange w:id="1642" w:author="宋 哲均" w:date="2019-08-09T14:39:00Z">
              <w:tcPr>
                <w:tcW w:w="4514" w:type="dxa"/>
                <w:shd w:val="clear" w:color="auto" w:fill="EEECE1"/>
                <w:vAlign w:val="center"/>
              </w:tcPr>
            </w:tcPrChange>
          </w:tcPr>
          <w:p w14:paraId="251830C8" w14:textId="7E68BEB3" w:rsidR="001567CF" w:rsidRPr="00AF5048" w:rsidRDefault="001567CF">
            <w:pPr>
              <w:pStyle w:val="afff0"/>
              <w:wordWrap/>
              <w:pPrChange w:id="1643" w:author="Seongeun Woo" w:date="2016-10-13T18:41:00Z">
                <w:pPr>
                  <w:pStyle w:val="afff0"/>
                </w:pPr>
              </w:pPrChange>
            </w:pPr>
            <w:ins w:id="1644" w:author="宋 哲均" w:date="2019-08-09T14:35:00Z">
              <w:r>
                <w:rPr>
                  <w:rFonts w:hint="eastAsia"/>
                </w:rPr>
                <w:t>D</w:t>
              </w:r>
              <w:r>
                <w:t>escription</w:t>
              </w:r>
            </w:ins>
            <w:del w:id="1645" w:author="宋 哲均" w:date="2019-08-09T14:35:00Z">
              <w:r w:rsidRPr="00AF5048" w:rsidDel="0085271E">
                <w:rPr>
                  <w:rFonts w:hint="eastAsia"/>
                </w:rPr>
                <w:delText>説明</w:delText>
              </w:r>
            </w:del>
          </w:p>
        </w:tc>
        <w:tc>
          <w:tcPr>
            <w:tcW w:w="1966" w:type="dxa"/>
            <w:shd w:val="clear" w:color="auto" w:fill="EEECE1"/>
            <w:vAlign w:val="center"/>
            <w:tcPrChange w:id="1646" w:author="宋 哲均" w:date="2019-08-09T14:39:00Z">
              <w:tcPr>
                <w:tcW w:w="1711" w:type="dxa"/>
                <w:shd w:val="clear" w:color="auto" w:fill="EEECE1"/>
                <w:vAlign w:val="center"/>
              </w:tcPr>
            </w:tcPrChange>
          </w:tcPr>
          <w:p w14:paraId="2C14329D" w14:textId="368553A6" w:rsidR="001567CF" w:rsidRPr="00AF5048" w:rsidRDefault="001567CF">
            <w:pPr>
              <w:pStyle w:val="afff0"/>
              <w:wordWrap/>
              <w:pPrChange w:id="1647" w:author="Seongeun Woo" w:date="2016-10-13T18:41:00Z">
                <w:pPr>
                  <w:pStyle w:val="afff0"/>
                </w:pPr>
              </w:pPrChange>
            </w:pPr>
            <w:ins w:id="1648" w:author="宋 哲均" w:date="2019-08-09T14:35:00Z">
              <w:r w:rsidRPr="001D2C85">
                <w:t>Remarks</w:t>
              </w:r>
            </w:ins>
            <w:del w:id="1649" w:author="宋 哲均" w:date="2019-08-09T14:35:00Z">
              <w:r w:rsidRPr="00AF5048" w:rsidDel="0085271E">
                <w:rPr>
                  <w:rFonts w:hint="eastAsia"/>
                </w:rPr>
                <w:delText>備考</w:delText>
              </w:r>
            </w:del>
          </w:p>
        </w:tc>
        <w:tc>
          <w:tcPr>
            <w:tcW w:w="1327" w:type="dxa"/>
            <w:shd w:val="clear" w:color="auto" w:fill="EEECE1"/>
            <w:vAlign w:val="center"/>
            <w:tcPrChange w:id="1650" w:author="宋 哲均" w:date="2019-08-09T14:39:00Z">
              <w:tcPr>
                <w:tcW w:w="1327" w:type="dxa"/>
                <w:shd w:val="clear" w:color="auto" w:fill="EEECE1"/>
                <w:vAlign w:val="center"/>
              </w:tcPr>
            </w:tcPrChange>
          </w:tcPr>
          <w:p w14:paraId="1DE66F3A" w14:textId="3B5AF9FC" w:rsidR="001567CF" w:rsidRPr="00AF5048" w:rsidRDefault="001567CF">
            <w:pPr>
              <w:pStyle w:val="afff0"/>
              <w:wordWrap/>
              <w:rPr>
                <w:rFonts w:eastAsiaTheme="minorEastAsia"/>
                <w:lang w:eastAsia="ko-KR"/>
              </w:rPr>
              <w:pPrChange w:id="1651" w:author="Seongeun Woo" w:date="2016-10-13T18:41:00Z">
                <w:pPr>
                  <w:pStyle w:val="afff0"/>
                </w:pPr>
              </w:pPrChange>
            </w:pPr>
            <w:ins w:id="1652" w:author="宋 哲均" w:date="2019-08-09T14:35:00Z">
              <w:r>
                <w:rPr>
                  <w:rFonts w:hint="eastAsia"/>
                </w:rPr>
                <w:t>D</w:t>
              </w:r>
              <w:r>
                <w:t>ata Type</w:t>
              </w:r>
            </w:ins>
            <w:del w:id="1653" w:author="宋 哲均" w:date="2019-08-09T14:35:00Z">
              <w:r w:rsidRPr="00AF5048" w:rsidDel="0085271E">
                <w:rPr>
                  <w:rFonts w:hint="eastAsia"/>
                </w:rPr>
                <w:delText>データ型</w:delText>
              </w:r>
            </w:del>
          </w:p>
        </w:tc>
      </w:tr>
      <w:tr w:rsidR="00EF3AD8" w:rsidRPr="00AF5048" w14:paraId="25A39F21" w14:textId="77777777" w:rsidTr="00AD6CD5">
        <w:tc>
          <w:tcPr>
            <w:tcW w:w="1690" w:type="dxa"/>
            <w:vAlign w:val="center"/>
            <w:tcPrChange w:id="1654" w:author="宋 哲均" w:date="2019-08-09T14:39:00Z">
              <w:tcPr>
                <w:tcW w:w="1690" w:type="dxa"/>
                <w:vAlign w:val="center"/>
              </w:tcPr>
            </w:tcPrChange>
          </w:tcPr>
          <w:p w14:paraId="0E005519" w14:textId="77777777" w:rsidR="00EF3AD8" w:rsidRPr="00AF5048" w:rsidRDefault="00EF3AD8">
            <w:pPr>
              <w:pStyle w:val="afff1"/>
              <w:autoSpaceDE w:val="0"/>
              <w:autoSpaceDN w:val="0"/>
              <w:pPrChange w:id="1655" w:author="Seongeun Woo" w:date="2016-10-13T18:41:00Z">
                <w:pPr>
                  <w:pStyle w:val="afff1"/>
                </w:pPr>
              </w:pPrChange>
            </w:pPr>
            <w:r w:rsidRPr="00AF5048">
              <w:rPr>
                <w:rFonts w:hint="eastAsia"/>
              </w:rPr>
              <w:t>INV_TYPE</w:t>
            </w:r>
          </w:p>
        </w:tc>
        <w:tc>
          <w:tcPr>
            <w:tcW w:w="4259" w:type="dxa"/>
            <w:vAlign w:val="center"/>
            <w:tcPrChange w:id="1656" w:author="宋 哲均" w:date="2019-08-09T14:39:00Z">
              <w:tcPr>
                <w:tcW w:w="4514" w:type="dxa"/>
                <w:vAlign w:val="center"/>
              </w:tcPr>
            </w:tcPrChange>
          </w:tcPr>
          <w:p w14:paraId="3DCD5728" w14:textId="733FF24F" w:rsidR="00EF3AD8" w:rsidRPr="00AF5048" w:rsidRDefault="001567CF">
            <w:pPr>
              <w:pStyle w:val="afff1"/>
              <w:autoSpaceDE w:val="0"/>
              <w:autoSpaceDN w:val="0"/>
              <w:pPrChange w:id="1657" w:author="Seongeun Woo" w:date="2016-10-13T18:41:00Z">
                <w:pPr>
                  <w:pStyle w:val="afff1"/>
                </w:pPr>
              </w:pPrChange>
            </w:pPr>
            <w:ins w:id="1658" w:author="宋 哲均" w:date="2019-08-09T14:35:00Z">
              <w:r>
                <w:rPr>
                  <w:rFonts w:hint="eastAsia"/>
                </w:rPr>
                <w:t>R</w:t>
              </w:r>
              <w:r>
                <w:t>elation</w:t>
              </w:r>
            </w:ins>
            <w:ins w:id="1659" w:author="宋 哲均" w:date="2019-08-09T15:32:00Z">
              <w:r w:rsidR="00A36783">
                <w:t>al</w:t>
              </w:r>
            </w:ins>
            <w:ins w:id="1660" w:author="宋 哲均" w:date="2019-08-09T14:35:00Z">
              <w:r>
                <w:t xml:space="preserve"> </w:t>
              </w:r>
            </w:ins>
            <w:ins w:id="1661" w:author="宋 哲均" w:date="2019-08-09T14:36:00Z">
              <w:r>
                <w:t>Type</w:t>
              </w:r>
            </w:ins>
            <w:del w:id="1662" w:author="宋 哲均" w:date="2019-08-09T14:36:00Z">
              <w:r w:rsidR="00EF3AD8" w:rsidRPr="00AF5048" w:rsidDel="001567CF">
                <w:rPr>
                  <w:rFonts w:hint="eastAsia"/>
                </w:rPr>
                <w:delText>生成される関係類型の</w:delText>
              </w:r>
            </w:del>
            <w:ins w:id="1663" w:author="宋 哲均" w:date="2019-08-09T14:36:00Z">
              <w:r>
                <w:rPr>
                  <w:rFonts w:hint="eastAsia"/>
                </w:rPr>
                <w:t xml:space="preserve"> </w:t>
              </w:r>
            </w:ins>
            <w:r w:rsidR="00EF3AD8" w:rsidRPr="00AF5048">
              <w:rPr>
                <w:rFonts w:hint="eastAsia"/>
              </w:rPr>
              <w:t>ID</w:t>
            </w:r>
          </w:p>
        </w:tc>
        <w:tc>
          <w:tcPr>
            <w:tcW w:w="1966" w:type="dxa"/>
            <w:vAlign w:val="center"/>
            <w:tcPrChange w:id="1664" w:author="宋 哲均" w:date="2019-08-09T14:39:00Z">
              <w:tcPr>
                <w:tcW w:w="1711" w:type="dxa"/>
                <w:vAlign w:val="center"/>
              </w:tcPr>
            </w:tcPrChange>
          </w:tcPr>
          <w:p w14:paraId="0995606B" w14:textId="76C3521C" w:rsidR="00AD6CD5" w:rsidRPr="00AF5048" w:rsidRDefault="00EF3AD8">
            <w:pPr>
              <w:pStyle w:val="afff1"/>
              <w:autoSpaceDE w:val="0"/>
              <w:autoSpaceDN w:val="0"/>
              <w:pPrChange w:id="1665" w:author="Seongeun Woo" w:date="2016-10-13T18:41:00Z">
                <w:pPr>
                  <w:pStyle w:val="afff1"/>
                </w:pPr>
              </w:pPrChange>
            </w:pPr>
            <w:del w:id="1666" w:author="宋 哲均" w:date="2019-08-09T14:39:00Z">
              <w:r w:rsidRPr="00AF5048" w:rsidDel="00AD6CD5">
                <w:rPr>
                  <w:rFonts w:hint="eastAsia"/>
                </w:rPr>
                <w:delText>OBJINV_TYPE</w:delText>
              </w:r>
              <w:r w:rsidRPr="00AF5048" w:rsidDel="00AD6CD5">
                <w:rPr>
                  <w:rFonts w:hint="eastAsia"/>
                </w:rPr>
                <w:delText>の</w:delText>
              </w:r>
              <w:r w:rsidRPr="00AF5048" w:rsidDel="00AD6CD5">
                <w:rPr>
                  <w:rFonts w:hint="eastAsia"/>
                </w:rPr>
                <w:delText>ID</w:delText>
              </w:r>
            </w:del>
            <w:ins w:id="1667" w:author="宋 哲均" w:date="2019-08-09T14:39:00Z">
              <w:r w:rsidR="00AD6CD5" w:rsidRPr="001D2C85">
                <w:t xml:space="preserve">ID </w:t>
              </w:r>
              <w:del w:id="1668" w:author="哲均 宋" w:date="2019-08-16T14:35:00Z">
                <w:r w:rsidR="00AD6CD5" w:rsidRPr="001D2C85" w:rsidDel="00AA4215">
                  <w:delText>registered in</w:delText>
                </w:r>
              </w:del>
            </w:ins>
            <w:ins w:id="1669" w:author="哲均 宋" w:date="2019-08-16T14:35:00Z">
              <w:r w:rsidR="00AA4215">
                <w:t>stored in</w:t>
              </w:r>
            </w:ins>
            <w:ins w:id="1670" w:author="宋 哲均" w:date="2019-08-09T14:39:00Z">
              <w:r w:rsidR="00AD6CD5" w:rsidRPr="001D2C85">
                <w:t xml:space="preserve"> </w:t>
              </w:r>
              <w:r w:rsidR="00AD6CD5" w:rsidRPr="00AF5048">
                <w:rPr>
                  <w:rFonts w:hint="eastAsia"/>
                </w:rPr>
                <w:t>OBJINV_TYPE</w:t>
              </w:r>
            </w:ins>
          </w:p>
        </w:tc>
        <w:tc>
          <w:tcPr>
            <w:tcW w:w="1327" w:type="dxa"/>
            <w:vAlign w:val="center"/>
            <w:tcPrChange w:id="1671" w:author="宋 哲均" w:date="2019-08-09T14:39:00Z">
              <w:tcPr>
                <w:tcW w:w="1327" w:type="dxa"/>
                <w:vAlign w:val="center"/>
              </w:tcPr>
            </w:tcPrChange>
          </w:tcPr>
          <w:p w14:paraId="42A095E7" w14:textId="29A6CE98" w:rsidR="00EF3AD8" w:rsidRPr="00AF5048" w:rsidRDefault="00A327E5">
            <w:pPr>
              <w:pStyle w:val="afff1"/>
              <w:autoSpaceDE w:val="0"/>
              <w:autoSpaceDN w:val="0"/>
              <w:pPrChange w:id="1672" w:author="Seongeun Woo" w:date="2016-10-13T18:41:00Z">
                <w:pPr>
                  <w:pStyle w:val="afff1"/>
                </w:pPr>
              </w:pPrChange>
            </w:pPr>
            <w:r w:rsidRPr="00AF5048">
              <w:rPr>
                <w:rFonts w:hint="eastAsia"/>
              </w:rPr>
              <w:t>NUMBER</w:t>
            </w:r>
          </w:p>
        </w:tc>
      </w:tr>
      <w:tr w:rsidR="00EF3AD8" w:rsidRPr="00AF5048" w14:paraId="79CF0FA7" w14:textId="77777777" w:rsidTr="00AD6CD5">
        <w:tc>
          <w:tcPr>
            <w:tcW w:w="1690" w:type="dxa"/>
            <w:vAlign w:val="center"/>
            <w:tcPrChange w:id="1673" w:author="宋 哲均" w:date="2019-08-09T14:39:00Z">
              <w:tcPr>
                <w:tcW w:w="1690" w:type="dxa"/>
                <w:vAlign w:val="center"/>
              </w:tcPr>
            </w:tcPrChange>
          </w:tcPr>
          <w:p w14:paraId="111C7129" w14:textId="77777777" w:rsidR="00EF3AD8" w:rsidRPr="00AF5048" w:rsidRDefault="00EF3AD8">
            <w:pPr>
              <w:pStyle w:val="afff1"/>
              <w:autoSpaceDE w:val="0"/>
              <w:autoSpaceDN w:val="0"/>
              <w:pPrChange w:id="1674" w:author="Seongeun Woo" w:date="2016-10-13T18:41:00Z">
                <w:pPr>
                  <w:pStyle w:val="afff1"/>
                </w:pPr>
              </w:pPrChange>
            </w:pPr>
            <w:r w:rsidRPr="00AF5048">
              <w:rPr>
                <w:rFonts w:hint="eastAsia"/>
              </w:rPr>
              <w:t>SID</w:t>
            </w:r>
          </w:p>
        </w:tc>
        <w:tc>
          <w:tcPr>
            <w:tcW w:w="4259" w:type="dxa"/>
            <w:vAlign w:val="center"/>
            <w:tcPrChange w:id="1675" w:author="宋 哲均" w:date="2019-08-09T14:39:00Z">
              <w:tcPr>
                <w:tcW w:w="4514" w:type="dxa"/>
                <w:vAlign w:val="center"/>
              </w:tcPr>
            </w:tcPrChange>
          </w:tcPr>
          <w:p w14:paraId="0B2DDFE7" w14:textId="223DE7B5" w:rsidR="001567CF" w:rsidRPr="00AF5048" w:rsidRDefault="00EF3AD8">
            <w:pPr>
              <w:pStyle w:val="afff1"/>
              <w:autoSpaceDE w:val="0"/>
              <w:autoSpaceDN w:val="0"/>
              <w:pPrChange w:id="1676" w:author="Unknown" w:date="2019-08-09T14:37:00Z">
                <w:pPr>
                  <w:pStyle w:val="afff1"/>
                </w:pPr>
              </w:pPrChange>
            </w:pPr>
            <w:del w:id="1677" w:author="宋 哲均" w:date="2019-08-09T14:37:00Z">
              <w:r w:rsidRPr="00AF5048" w:rsidDel="001567CF">
                <w:rPr>
                  <w:rFonts w:hint="eastAsia"/>
                </w:rPr>
                <w:delText>関係生成の際、上位に該当するオブジェクトの</w:delText>
              </w:r>
              <w:r w:rsidRPr="00AF5048" w:rsidDel="001567CF">
                <w:rPr>
                  <w:rFonts w:hint="eastAsia"/>
                </w:rPr>
                <w:delText>ID</w:delText>
              </w:r>
            </w:del>
            <w:ins w:id="1678" w:author="宋 哲均" w:date="2019-08-09T14:36:00Z">
              <w:r w:rsidR="001567CF" w:rsidRPr="001567CF">
                <w:t xml:space="preserve">ID of the </w:t>
              </w:r>
              <w:r w:rsidR="001567CF">
                <w:t xml:space="preserve">upper level </w:t>
              </w:r>
              <w:r w:rsidR="001567CF" w:rsidRPr="001567CF">
                <w:t>object</w:t>
              </w:r>
            </w:ins>
          </w:p>
        </w:tc>
        <w:tc>
          <w:tcPr>
            <w:tcW w:w="1966" w:type="dxa"/>
            <w:vAlign w:val="center"/>
            <w:tcPrChange w:id="1679" w:author="宋 哲均" w:date="2019-08-09T14:39:00Z">
              <w:tcPr>
                <w:tcW w:w="1711" w:type="dxa"/>
                <w:vAlign w:val="center"/>
              </w:tcPr>
            </w:tcPrChange>
          </w:tcPr>
          <w:p w14:paraId="79F3689F" w14:textId="3E31F0E9" w:rsidR="00AD6CD5" w:rsidRPr="00AF5048" w:rsidRDefault="00EF3AD8">
            <w:pPr>
              <w:pStyle w:val="afff1"/>
              <w:autoSpaceDE w:val="0"/>
              <w:autoSpaceDN w:val="0"/>
              <w:pPrChange w:id="1680" w:author="Seongeun Woo" w:date="2016-10-13T18:41:00Z">
                <w:pPr>
                  <w:pStyle w:val="afff1"/>
                </w:pPr>
              </w:pPrChange>
            </w:pPr>
            <w:del w:id="1681" w:author="宋 哲均" w:date="2019-08-09T14:40:00Z">
              <w:r w:rsidRPr="00AF5048" w:rsidDel="00AD6CD5">
                <w:rPr>
                  <w:rFonts w:hint="eastAsia"/>
                </w:rPr>
                <w:delText>OBJ_MAIN</w:delText>
              </w:r>
              <w:r w:rsidRPr="00AF5048" w:rsidDel="00AD6CD5">
                <w:rPr>
                  <w:rFonts w:hint="eastAsia"/>
                </w:rPr>
                <w:delText>の</w:delText>
              </w:r>
              <w:r w:rsidRPr="00AF5048" w:rsidDel="00AD6CD5">
                <w:rPr>
                  <w:rFonts w:hint="eastAsia"/>
                </w:rPr>
                <w:delText>SID</w:delText>
              </w:r>
            </w:del>
            <w:ins w:id="1682" w:author="宋 哲均" w:date="2019-08-09T14:40:00Z">
              <w:r w:rsidR="00AD6CD5" w:rsidRPr="00AF5048">
                <w:rPr>
                  <w:rFonts w:hint="eastAsia"/>
                </w:rPr>
                <w:t>SID</w:t>
              </w:r>
              <w:r w:rsidR="00AD6CD5" w:rsidRPr="001D2C85">
                <w:t xml:space="preserve"> </w:t>
              </w:r>
            </w:ins>
            <w:ins w:id="1683" w:author="宋 哲均" w:date="2019-08-09T14:39:00Z">
              <w:del w:id="1684" w:author="哲均 宋" w:date="2019-08-16T14:35:00Z">
                <w:r w:rsidR="00AD6CD5" w:rsidRPr="001D2C85" w:rsidDel="00AA4215">
                  <w:delText>registered in</w:delText>
                </w:r>
              </w:del>
            </w:ins>
            <w:ins w:id="1685" w:author="哲均 宋" w:date="2019-08-16T14:35:00Z">
              <w:r w:rsidR="00AA4215">
                <w:t>stored in</w:t>
              </w:r>
            </w:ins>
            <w:ins w:id="1686" w:author="宋 哲均" w:date="2019-08-09T14:39:00Z">
              <w:r w:rsidR="00AD6CD5" w:rsidRPr="001D2C85">
                <w:t xml:space="preserve"> </w:t>
              </w:r>
            </w:ins>
            <w:ins w:id="1687" w:author="宋 哲均" w:date="2019-08-09T14:40:00Z">
              <w:r w:rsidR="00AD6CD5" w:rsidRPr="00AF5048">
                <w:rPr>
                  <w:rFonts w:hint="eastAsia"/>
                </w:rPr>
                <w:t>OBJ_MAIN</w:t>
              </w:r>
            </w:ins>
          </w:p>
        </w:tc>
        <w:tc>
          <w:tcPr>
            <w:tcW w:w="1327" w:type="dxa"/>
            <w:vAlign w:val="center"/>
            <w:tcPrChange w:id="1688" w:author="宋 哲均" w:date="2019-08-09T14:39:00Z">
              <w:tcPr>
                <w:tcW w:w="1327" w:type="dxa"/>
                <w:vAlign w:val="center"/>
              </w:tcPr>
            </w:tcPrChange>
          </w:tcPr>
          <w:p w14:paraId="0A019573" w14:textId="4AC0E578" w:rsidR="00EF3AD8" w:rsidRPr="00AF5048" w:rsidRDefault="00A327E5">
            <w:pPr>
              <w:pStyle w:val="afff1"/>
              <w:autoSpaceDE w:val="0"/>
              <w:autoSpaceDN w:val="0"/>
              <w:pPrChange w:id="1689" w:author="Seongeun Woo" w:date="2016-10-13T18:41:00Z">
                <w:pPr>
                  <w:pStyle w:val="afff1"/>
                </w:pPr>
              </w:pPrChange>
            </w:pPr>
            <w:r w:rsidRPr="00AF5048">
              <w:rPr>
                <w:rFonts w:hint="eastAsia"/>
              </w:rPr>
              <w:t>NUMBER</w:t>
            </w:r>
          </w:p>
        </w:tc>
      </w:tr>
      <w:tr w:rsidR="00EF3AD8" w:rsidRPr="00AF5048" w14:paraId="02924657" w14:textId="77777777" w:rsidTr="00AD6CD5">
        <w:tc>
          <w:tcPr>
            <w:tcW w:w="1690" w:type="dxa"/>
            <w:vAlign w:val="center"/>
            <w:tcPrChange w:id="1690" w:author="宋 哲均" w:date="2019-08-09T14:39:00Z">
              <w:tcPr>
                <w:tcW w:w="1690" w:type="dxa"/>
                <w:vAlign w:val="center"/>
              </w:tcPr>
            </w:tcPrChange>
          </w:tcPr>
          <w:p w14:paraId="17986053" w14:textId="77777777" w:rsidR="00EF3AD8" w:rsidRPr="00AF5048" w:rsidRDefault="00EF3AD8">
            <w:pPr>
              <w:pStyle w:val="afff1"/>
              <w:autoSpaceDE w:val="0"/>
              <w:autoSpaceDN w:val="0"/>
              <w:pPrChange w:id="1691" w:author="Seongeun Woo" w:date="2016-10-13T18:41:00Z">
                <w:pPr>
                  <w:pStyle w:val="afff1"/>
                </w:pPr>
              </w:pPrChange>
            </w:pPr>
            <w:r w:rsidRPr="00AF5048">
              <w:rPr>
                <w:rFonts w:hint="eastAsia"/>
              </w:rPr>
              <w:t>SUBSID</w:t>
            </w:r>
          </w:p>
        </w:tc>
        <w:tc>
          <w:tcPr>
            <w:tcW w:w="4259" w:type="dxa"/>
            <w:vAlign w:val="center"/>
            <w:tcPrChange w:id="1692" w:author="宋 哲均" w:date="2019-08-09T14:39:00Z">
              <w:tcPr>
                <w:tcW w:w="4514" w:type="dxa"/>
                <w:vAlign w:val="center"/>
              </w:tcPr>
            </w:tcPrChange>
          </w:tcPr>
          <w:p w14:paraId="4BB3FDEF" w14:textId="730E016E" w:rsidR="00EF3AD8" w:rsidRPr="00AF5048" w:rsidRDefault="00EF3AD8">
            <w:pPr>
              <w:pStyle w:val="afff1"/>
              <w:autoSpaceDE w:val="0"/>
              <w:autoSpaceDN w:val="0"/>
              <w:pPrChange w:id="1693" w:author="Seongeun Woo" w:date="2016-10-13T18:41:00Z">
                <w:pPr>
                  <w:pStyle w:val="afff1"/>
                </w:pPr>
              </w:pPrChange>
            </w:pPr>
            <w:del w:id="1694" w:author="宋 哲均" w:date="2019-08-09T14:37:00Z">
              <w:r w:rsidRPr="00AF5048" w:rsidDel="001567CF">
                <w:rPr>
                  <w:rFonts w:hint="eastAsia"/>
                </w:rPr>
                <w:delText>関係生成の際、下位に該当するオブジェクトの</w:delText>
              </w:r>
              <w:r w:rsidRPr="00AF5048" w:rsidDel="001567CF">
                <w:rPr>
                  <w:rFonts w:hint="eastAsia"/>
                </w:rPr>
                <w:delText>ID</w:delText>
              </w:r>
            </w:del>
            <w:ins w:id="1695" w:author="宋 哲均" w:date="2019-08-09T14:37:00Z">
              <w:r w:rsidR="001567CF" w:rsidRPr="001567CF">
                <w:t xml:space="preserve">ID of the </w:t>
              </w:r>
              <w:r w:rsidR="001567CF">
                <w:t>lower leve</w:t>
              </w:r>
            </w:ins>
            <w:ins w:id="1696" w:author="宋 哲均" w:date="2019-08-09T14:38:00Z">
              <w:r w:rsidR="001567CF">
                <w:t xml:space="preserve">l </w:t>
              </w:r>
            </w:ins>
            <w:ins w:id="1697" w:author="宋 哲均" w:date="2019-08-09T14:37:00Z">
              <w:r w:rsidR="001567CF" w:rsidRPr="001567CF">
                <w:t>object</w:t>
              </w:r>
            </w:ins>
          </w:p>
        </w:tc>
        <w:tc>
          <w:tcPr>
            <w:tcW w:w="1966" w:type="dxa"/>
            <w:vAlign w:val="center"/>
            <w:tcPrChange w:id="1698" w:author="宋 哲均" w:date="2019-08-09T14:39:00Z">
              <w:tcPr>
                <w:tcW w:w="1711" w:type="dxa"/>
                <w:vAlign w:val="center"/>
              </w:tcPr>
            </w:tcPrChange>
          </w:tcPr>
          <w:p w14:paraId="532192FD" w14:textId="1CF3F47C" w:rsidR="00EF3AD8" w:rsidRPr="00AF5048" w:rsidRDefault="00AD6CD5">
            <w:pPr>
              <w:pStyle w:val="afff1"/>
              <w:autoSpaceDE w:val="0"/>
              <w:autoSpaceDN w:val="0"/>
              <w:pPrChange w:id="1699" w:author="Seongeun Woo" w:date="2016-10-13T18:41:00Z">
                <w:pPr>
                  <w:pStyle w:val="afff1"/>
                </w:pPr>
              </w:pPrChange>
            </w:pPr>
            <w:ins w:id="1700" w:author="宋 哲均" w:date="2019-08-09T14:40:00Z">
              <w:r w:rsidRPr="00AF5048">
                <w:rPr>
                  <w:rFonts w:hint="eastAsia"/>
                </w:rPr>
                <w:t>SID</w:t>
              </w:r>
              <w:r w:rsidRPr="001D2C85">
                <w:t xml:space="preserve"> </w:t>
              </w:r>
              <w:del w:id="1701" w:author="哲均 宋" w:date="2019-08-16T14:35:00Z">
                <w:r w:rsidRPr="001D2C85" w:rsidDel="00AA4215">
                  <w:delText>registered in</w:delText>
                </w:r>
              </w:del>
            </w:ins>
            <w:ins w:id="1702" w:author="哲均 宋" w:date="2019-08-16T14:35:00Z">
              <w:r w:rsidR="00AA4215">
                <w:t>stored in</w:t>
              </w:r>
            </w:ins>
            <w:ins w:id="1703" w:author="宋 哲均" w:date="2019-08-09T14:40:00Z">
              <w:r w:rsidRPr="001D2C85">
                <w:t xml:space="preserve"> </w:t>
              </w:r>
              <w:r w:rsidRPr="00AF5048">
                <w:rPr>
                  <w:rFonts w:hint="eastAsia"/>
                </w:rPr>
                <w:t>OBJ_MAIN</w:t>
              </w:r>
            </w:ins>
            <w:del w:id="1704" w:author="宋 哲均" w:date="2019-08-09T14:40:00Z">
              <w:r w:rsidR="00EF3AD8" w:rsidRPr="00AF5048" w:rsidDel="00AD6CD5">
                <w:rPr>
                  <w:rFonts w:hint="eastAsia"/>
                </w:rPr>
                <w:delText>OBJ_MAIN</w:delText>
              </w:r>
              <w:r w:rsidR="00EF3AD8" w:rsidRPr="00AF5048" w:rsidDel="00AD6CD5">
                <w:rPr>
                  <w:rFonts w:hint="eastAsia"/>
                </w:rPr>
                <w:delText>の</w:delText>
              </w:r>
              <w:r w:rsidR="00EF3AD8" w:rsidRPr="00AF5048" w:rsidDel="00AD6CD5">
                <w:rPr>
                  <w:rFonts w:hint="eastAsia"/>
                </w:rPr>
                <w:delText>SID</w:delText>
              </w:r>
            </w:del>
          </w:p>
        </w:tc>
        <w:tc>
          <w:tcPr>
            <w:tcW w:w="1327" w:type="dxa"/>
            <w:vAlign w:val="center"/>
            <w:tcPrChange w:id="1705" w:author="宋 哲均" w:date="2019-08-09T14:39:00Z">
              <w:tcPr>
                <w:tcW w:w="1327" w:type="dxa"/>
                <w:vAlign w:val="center"/>
              </w:tcPr>
            </w:tcPrChange>
          </w:tcPr>
          <w:p w14:paraId="4A10D398" w14:textId="7EB89EE4" w:rsidR="00EF3AD8" w:rsidRPr="00AF5048" w:rsidRDefault="00A327E5">
            <w:pPr>
              <w:pStyle w:val="afff1"/>
              <w:autoSpaceDE w:val="0"/>
              <w:autoSpaceDN w:val="0"/>
              <w:pPrChange w:id="1706" w:author="Seongeun Woo" w:date="2016-10-13T18:41:00Z">
                <w:pPr>
                  <w:pStyle w:val="afff1"/>
                </w:pPr>
              </w:pPrChange>
            </w:pPr>
            <w:r w:rsidRPr="00AF5048">
              <w:rPr>
                <w:rFonts w:hint="eastAsia"/>
              </w:rPr>
              <w:t>NUMBER</w:t>
            </w:r>
          </w:p>
        </w:tc>
      </w:tr>
      <w:tr w:rsidR="00EF3AD8" w:rsidRPr="00AF5048" w14:paraId="3226A88E" w14:textId="77777777" w:rsidTr="00AD6CD5">
        <w:tc>
          <w:tcPr>
            <w:tcW w:w="1690" w:type="dxa"/>
            <w:vAlign w:val="center"/>
            <w:tcPrChange w:id="1707" w:author="宋 哲均" w:date="2019-08-09T14:39:00Z">
              <w:tcPr>
                <w:tcW w:w="1690" w:type="dxa"/>
                <w:vAlign w:val="center"/>
              </w:tcPr>
            </w:tcPrChange>
          </w:tcPr>
          <w:p w14:paraId="40A11C19" w14:textId="77777777" w:rsidR="00EF3AD8" w:rsidRPr="00AF5048" w:rsidRDefault="00EF3AD8">
            <w:pPr>
              <w:pStyle w:val="afff1"/>
              <w:autoSpaceDE w:val="0"/>
              <w:autoSpaceDN w:val="0"/>
              <w:pPrChange w:id="1708" w:author="Seongeun Woo" w:date="2016-10-13T18:41:00Z">
                <w:pPr>
                  <w:pStyle w:val="afff1"/>
                </w:pPr>
              </w:pPrChange>
            </w:pPr>
            <w:r w:rsidRPr="00AF5048">
              <w:rPr>
                <w:rFonts w:hint="eastAsia"/>
              </w:rPr>
              <w:t>SEQ</w:t>
            </w:r>
          </w:p>
        </w:tc>
        <w:tc>
          <w:tcPr>
            <w:tcW w:w="4259" w:type="dxa"/>
            <w:vAlign w:val="center"/>
            <w:tcPrChange w:id="1709" w:author="宋 哲均" w:date="2019-08-09T14:39:00Z">
              <w:tcPr>
                <w:tcW w:w="4514" w:type="dxa"/>
                <w:vAlign w:val="center"/>
              </w:tcPr>
            </w:tcPrChange>
          </w:tcPr>
          <w:p w14:paraId="7FBFB02A" w14:textId="39365BF8" w:rsidR="00EF3AD8" w:rsidRPr="00AF5048" w:rsidRDefault="00AD6CD5">
            <w:pPr>
              <w:pStyle w:val="afff1"/>
              <w:autoSpaceDE w:val="0"/>
              <w:autoSpaceDN w:val="0"/>
              <w:pPrChange w:id="1710" w:author="Seongeun Woo" w:date="2016-10-13T18:41:00Z">
                <w:pPr>
                  <w:pStyle w:val="afff1"/>
                </w:pPr>
              </w:pPrChange>
            </w:pPr>
            <w:ins w:id="1711" w:author="宋 哲均" w:date="2019-08-09T14:40:00Z">
              <w:r>
                <w:rPr>
                  <w:rFonts w:hint="eastAsia"/>
                </w:rPr>
                <w:t>S</w:t>
              </w:r>
              <w:r>
                <w:t>equence</w:t>
              </w:r>
            </w:ins>
            <w:del w:id="1712" w:author="宋 哲均" w:date="2019-08-09T14:40:00Z">
              <w:r w:rsidR="00EF3AD8" w:rsidRPr="00AF5048" w:rsidDel="00AD6CD5">
                <w:rPr>
                  <w:rFonts w:hint="eastAsia"/>
                </w:rPr>
                <w:delText>順番</w:delText>
              </w:r>
            </w:del>
          </w:p>
        </w:tc>
        <w:tc>
          <w:tcPr>
            <w:tcW w:w="1966" w:type="dxa"/>
            <w:vAlign w:val="center"/>
            <w:tcPrChange w:id="1713" w:author="宋 哲均" w:date="2019-08-09T14:39:00Z">
              <w:tcPr>
                <w:tcW w:w="1711" w:type="dxa"/>
                <w:vAlign w:val="center"/>
              </w:tcPr>
            </w:tcPrChange>
          </w:tcPr>
          <w:p w14:paraId="77D63E3B" w14:textId="77777777" w:rsidR="00EF3AD8" w:rsidRPr="00AF5048" w:rsidRDefault="00EF3AD8">
            <w:pPr>
              <w:pStyle w:val="afff1"/>
              <w:autoSpaceDE w:val="0"/>
              <w:autoSpaceDN w:val="0"/>
              <w:pPrChange w:id="1714" w:author="Seongeun Woo" w:date="2016-10-13T18:41:00Z">
                <w:pPr>
                  <w:pStyle w:val="afff1"/>
                </w:pPr>
              </w:pPrChange>
            </w:pPr>
          </w:p>
        </w:tc>
        <w:tc>
          <w:tcPr>
            <w:tcW w:w="1327" w:type="dxa"/>
            <w:vAlign w:val="center"/>
            <w:tcPrChange w:id="1715" w:author="宋 哲均" w:date="2019-08-09T14:39:00Z">
              <w:tcPr>
                <w:tcW w:w="1327" w:type="dxa"/>
                <w:vAlign w:val="center"/>
              </w:tcPr>
            </w:tcPrChange>
          </w:tcPr>
          <w:p w14:paraId="711E4AC0" w14:textId="25C898B6" w:rsidR="00EF3AD8" w:rsidRPr="00AF5048" w:rsidRDefault="00A327E5">
            <w:pPr>
              <w:pStyle w:val="afff1"/>
              <w:autoSpaceDE w:val="0"/>
              <w:autoSpaceDN w:val="0"/>
              <w:pPrChange w:id="1716" w:author="Seongeun Woo" w:date="2016-10-13T18:41:00Z">
                <w:pPr>
                  <w:pStyle w:val="afff1"/>
                </w:pPr>
              </w:pPrChange>
            </w:pPr>
            <w:r w:rsidRPr="00AF5048">
              <w:rPr>
                <w:rFonts w:hint="eastAsia"/>
              </w:rPr>
              <w:t>NUMBER</w:t>
            </w:r>
          </w:p>
        </w:tc>
      </w:tr>
      <w:tr w:rsidR="00EF3AD8" w:rsidRPr="00AF5048" w14:paraId="14279085" w14:textId="77777777" w:rsidTr="00AD6CD5">
        <w:tc>
          <w:tcPr>
            <w:tcW w:w="1690" w:type="dxa"/>
            <w:vAlign w:val="center"/>
            <w:tcPrChange w:id="1717" w:author="宋 哲均" w:date="2019-08-09T14:39:00Z">
              <w:tcPr>
                <w:tcW w:w="1690" w:type="dxa"/>
                <w:vAlign w:val="center"/>
              </w:tcPr>
            </w:tcPrChange>
          </w:tcPr>
          <w:p w14:paraId="101D0C5B" w14:textId="77777777" w:rsidR="00EF3AD8" w:rsidRPr="00AF5048" w:rsidRDefault="00EF3AD8">
            <w:pPr>
              <w:pStyle w:val="afff1"/>
              <w:autoSpaceDE w:val="0"/>
              <w:autoSpaceDN w:val="0"/>
              <w:pPrChange w:id="1718" w:author="Seongeun Woo" w:date="2016-10-13T18:41:00Z">
                <w:pPr>
                  <w:pStyle w:val="afff1"/>
                </w:pPr>
              </w:pPrChange>
            </w:pPr>
            <w:r w:rsidRPr="00AF5048">
              <w:rPr>
                <w:rFonts w:hint="eastAsia"/>
              </w:rPr>
              <w:t>DISP_SEQ</w:t>
            </w:r>
          </w:p>
        </w:tc>
        <w:tc>
          <w:tcPr>
            <w:tcW w:w="4259" w:type="dxa"/>
            <w:vAlign w:val="center"/>
            <w:tcPrChange w:id="1719" w:author="宋 哲均" w:date="2019-08-09T14:39:00Z">
              <w:tcPr>
                <w:tcW w:w="4514" w:type="dxa"/>
                <w:vAlign w:val="center"/>
              </w:tcPr>
            </w:tcPrChange>
          </w:tcPr>
          <w:p w14:paraId="456FBE73" w14:textId="0C92E938" w:rsidR="00EF3AD8" w:rsidRPr="00AF5048" w:rsidRDefault="00AD6CD5">
            <w:pPr>
              <w:pStyle w:val="afff1"/>
              <w:autoSpaceDE w:val="0"/>
              <w:autoSpaceDN w:val="0"/>
              <w:pPrChange w:id="1720" w:author="Seongeun Woo" w:date="2016-10-13T18:41:00Z">
                <w:pPr>
                  <w:pStyle w:val="afff1"/>
                </w:pPr>
              </w:pPrChange>
            </w:pPr>
            <w:ins w:id="1721" w:author="宋 哲均" w:date="2019-08-09T14:40:00Z">
              <w:r>
                <w:rPr>
                  <w:rFonts w:hint="eastAsia"/>
                </w:rPr>
                <w:t>D</w:t>
              </w:r>
              <w:r>
                <w:t>isplay Order</w:t>
              </w:r>
            </w:ins>
            <w:del w:id="1722" w:author="宋 哲均" w:date="2019-08-09T14:40:00Z">
              <w:r w:rsidR="00EF3AD8" w:rsidRPr="00AF5048" w:rsidDel="00AD6CD5">
                <w:rPr>
                  <w:rFonts w:hint="eastAsia"/>
                </w:rPr>
                <w:delText>画面表示の順序</w:delText>
              </w:r>
            </w:del>
          </w:p>
        </w:tc>
        <w:tc>
          <w:tcPr>
            <w:tcW w:w="1966" w:type="dxa"/>
            <w:vAlign w:val="center"/>
            <w:tcPrChange w:id="1723" w:author="宋 哲均" w:date="2019-08-09T14:39:00Z">
              <w:tcPr>
                <w:tcW w:w="1711" w:type="dxa"/>
                <w:vAlign w:val="center"/>
              </w:tcPr>
            </w:tcPrChange>
          </w:tcPr>
          <w:p w14:paraId="6AEA0EE0" w14:textId="77777777" w:rsidR="00EF3AD8" w:rsidRPr="00AF5048" w:rsidRDefault="00EF3AD8">
            <w:pPr>
              <w:pStyle w:val="afff1"/>
              <w:autoSpaceDE w:val="0"/>
              <w:autoSpaceDN w:val="0"/>
              <w:pPrChange w:id="1724" w:author="Seongeun Woo" w:date="2016-10-13T18:41:00Z">
                <w:pPr>
                  <w:pStyle w:val="afff1"/>
                </w:pPr>
              </w:pPrChange>
            </w:pPr>
          </w:p>
        </w:tc>
        <w:tc>
          <w:tcPr>
            <w:tcW w:w="1327" w:type="dxa"/>
            <w:vAlign w:val="center"/>
            <w:tcPrChange w:id="1725" w:author="宋 哲均" w:date="2019-08-09T14:39:00Z">
              <w:tcPr>
                <w:tcW w:w="1327" w:type="dxa"/>
                <w:vAlign w:val="center"/>
              </w:tcPr>
            </w:tcPrChange>
          </w:tcPr>
          <w:p w14:paraId="3049A40F" w14:textId="15DA1D6A" w:rsidR="00EF3AD8" w:rsidRPr="00AF5048" w:rsidRDefault="00A327E5">
            <w:pPr>
              <w:pStyle w:val="afff1"/>
              <w:autoSpaceDE w:val="0"/>
              <w:autoSpaceDN w:val="0"/>
              <w:pPrChange w:id="1726" w:author="Seongeun Woo" w:date="2016-10-13T18:41:00Z">
                <w:pPr>
                  <w:pStyle w:val="afff1"/>
                </w:pPr>
              </w:pPrChange>
            </w:pPr>
            <w:r w:rsidRPr="00AF5048">
              <w:rPr>
                <w:rFonts w:hint="eastAsia"/>
              </w:rPr>
              <w:t>NUMBER</w:t>
            </w:r>
          </w:p>
        </w:tc>
      </w:tr>
      <w:tr w:rsidR="00EF3AD8" w:rsidRPr="00AF5048" w14:paraId="22415E71" w14:textId="77777777" w:rsidTr="00AD6CD5">
        <w:tc>
          <w:tcPr>
            <w:tcW w:w="1690" w:type="dxa"/>
            <w:vAlign w:val="center"/>
            <w:tcPrChange w:id="1727" w:author="宋 哲均" w:date="2019-08-09T14:39:00Z">
              <w:tcPr>
                <w:tcW w:w="1690" w:type="dxa"/>
                <w:vAlign w:val="center"/>
              </w:tcPr>
            </w:tcPrChange>
          </w:tcPr>
          <w:p w14:paraId="4CDFF337" w14:textId="77777777" w:rsidR="00EF3AD8" w:rsidRPr="00AF5048" w:rsidRDefault="00EF3AD8">
            <w:pPr>
              <w:pStyle w:val="afff1"/>
              <w:autoSpaceDE w:val="0"/>
              <w:autoSpaceDN w:val="0"/>
              <w:pPrChange w:id="1728" w:author="Seongeun Woo" w:date="2016-10-13T18:41:00Z">
                <w:pPr>
                  <w:pStyle w:val="afff1"/>
                </w:pPr>
              </w:pPrChange>
            </w:pPr>
            <w:r w:rsidRPr="00AF5048">
              <w:rPr>
                <w:rFonts w:hint="eastAsia"/>
              </w:rPr>
              <w:t>PROP_SID</w:t>
            </w:r>
          </w:p>
        </w:tc>
        <w:tc>
          <w:tcPr>
            <w:tcW w:w="4259" w:type="dxa"/>
            <w:vAlign w:val="center"/>
            <w:tcPrChange w:id="1729" w:author="宋 哲均" w:date="2019-08-09T14:39:00Z">
              <w:tcPr>
                <w:tcW w:w="4514" w:type="dxa"/>
                <w:vAlign w:val="center"/>
              </w:tcPr>
            </w:tcPrChange>
          </w:tcPr>
          <w:p w14:paraId="468267F6" w14:textId="22393A42" w:rsidR="00EF3AD8" w:rsidRPr="00AF5048" w:rsidRDefault="00C526DE">
            <w:pPr>
              <w:pStyle w:val="afff1"/>
              <w:autoSpaceDE w:val="0"/>
              <w:autoSpaceDN w:val="0"/>
              <w:ind w:left="89" w:hangingChars="50" w:hanging="89"/>
              <w:pPrChange w:id="1730" w:author="Unknown" w:date="2019-08-09T14:49:00Z">
                <w:pPr>
                  <w:pStyle w:val="afff1"/>
                </w:pPr>
              </w:pPrChange>
            </w:pPr>
            <w:ins w:id="1731" w:author="宋 哲均" w:date="2019-08-09T14:53:00Z">
              <w:r w:rsidRPr="00C526DE">
                <w:t xml:space="preserve">ID of Relational Object that is created when </w:t>
              </w:r>
            </w:ins>
            <w:ins w:id="1732" w:author="宋 哲均" w:date="2019-08-09T14:56:00Z">
              <w:r w:rsidRPr="00C526DE">
                <w:t xml:space="preserve">generating </w:t>
              </w:r>
            </w:ins>
            <w:ins w:id="1733" w:author="宋 哲均" w:date="2019-08-09T14:53:00Z">
              <w:r w:rsidRPr="00C526DE">
                <w:t>relation</w:t>
              </w:r>
            </w:ins>
            <w:del w:id="1734" w:author="宋 哲均" w:date="2019-08-09T14:53:00Z">
              <w:r w:rsidR="00EF3AD8" w:rsidRPr="00AF5048" w:rsidDel="00C526DE">
                <w:rPr>
                  <w:rFonts w:hint="eastAsia"/>
                </w:rPr>
                <w:delText>関係生成の際、関係オブジェクトが生成される場合に生成される関係オブジェクトの</w:delText>
              </w:r>
              <w:r w:rsidR="00EF3AD8" w:rsidRPr="00AF5048" w:rsidDel="00C526DE">
                <w:rPr>
                  <w:rFonts w:hint="eastAsia"/>
                </w:rPr>
                <w:delText>ID</w:delText>
              </w:r>
            </w:del>
          </w:p>
        </w:tc>
        <w:tc>
          <w:tcPr>
            <w:tcW w:w="1966" w:type="dxa"/>
            <w:vAlign w:val="center"/>
            <w:tcPrChange w:id="1735" w:author="宋 哲均" w:date="2019-08-09T14:39:00Z">
              <w:tcPr>
                <w:tcW w:w="1711" w:type="dxa"/>
                <w:vAlign w:val="center"/>
              </w:tcPr>
            </w:tcPrChange>
          </w:tcPr>
          <w:p w14:paraId="13DB2030" w14:textId="55F70AB8" w:rsidR="00EF3AD8" w:rsidRPr="00AF5048" w:rsidRDefault="00AD6CD5">
            <w:pPr>
              <w:pStyle w:val="afff1"/>
              <w:autoSpaceDE w:val="0"/>
              <w:autoSpaceDN w:val="0"/>
              <w:pPrChange w:id="1736" w:author="Seongeun Woo" w:date="2016-10-13T18:41:00Z">
                <w:pPr>
                  <w:pStyle w:val="afff1"/>
                </w:pPr>
              </w:pPrChange>
            </w:pPr>
            <w:ins w:id="1737" w:author="宋 哲均" w:date="2019-08-09T14:41:00Z">
              <w:r w:rsidRPr="00AF5048">
                <w:rPr>
                  <w:rFonts w:hint="eastAsia"/>
                </w:rPr>
                <w:t>SID</w:t>
              </w:r>
              <w:r w:rsidRPr="001D2C85">
                <w:t xml:space="preserve"> </w:t>
              </w:r>
              <w:del w:id="1738" w:author="哲均 宋" w:date="2019-08-16T14:35:00Z">
                <w:r w:rsidRPr="001D2C85" w:rsidDel="00AA4215">
                  <w:delText>registered in</w:delText>
                </w:r>
              </w:del>
            </w:ins>
            <w:ins w:id="1739" w:author="哲均 宋" w:date="2019-08-16T14:35:00Z">
              <w:r w:rsidR="00AA4215">
                <w:t>stored in</w:t>
              </w:r>
            </w:ins>
            <w:ins w:id="1740" w:author="宋 哲均" w:date="2019-08-09T14:41:00Z">
              <w:r w:rsidRPr="001D2C85">
                <w:t xml:space="preserve"> </w:t>
              </w:r>
              <w:r w:rsidRPr="00AF5048">
                <w:rPr>
                  <w:rFonts w:hint="eastAsia"/>
                </w:rPr>
                <w:t>OBJ_MAIN</w:t>
              </w:r>
            </w:ins>
            <w:del w:id="1741" w:author="宋 哲均" w:date="2019-08-09T14:41:00Z">
              <w:r w:rsidR="00EF3AD8" w:rsidRPr="00AF5048" w:rsidDel="00AD6CD5">
                <w:rPr>
                  <w:rFonts w:hint="eastAsia"/>
                </w:rPr>
                <w:delText>OBJ_MAIN</w:delText>
              </w:r>
              <w:r w:rsidR="00EF3AD8" w:rsidRPr="00AF5048" w:rsidDel="00AD6CD5">
                <w:rPr>
                  <w:rFonts w:hint="eastAsia"/>
                </w:rPr>
                <w:delText>の</w:delText>
              </w:r>
              <w:r w:rsidR="00EF3AD8" w:rsidRPr="00AF5048" w:rsidDel="00AD6CD5">
                <w:rPr>
                  <w:rFonts w:hint="eastAsia"/>
                </w:rPr>
                <w:delText>SID</w:delText>
              </w:r>
            </w:del>
          </w:p>
        </w:tc>
        <w:tc>
          <w:tcPr>
            <w:tcW w:w="1327" w:type="dxa"/>
            <w:vAlign w:val="center"/>
            <w:tcPrChange w:id="1742" w:author="宋 哲均" w:date="2019-08-09T14:39:00Z">
              <w:tcPr>
                <w:tcW w:w="1327" w:type="dxa"/>
                <w:vAlign w:val="center"/>
              </w:tcPr>
            </w:tcPrChange>
          </w:tcPr>
          <w:p w14:paraId="586E806B" w14:textId="0776030A" w:rsidR="00EF3AD8" w:rsidRPr="00AF5048" w:rsidRDefault="00A327E5">
            <w:pPr>
              <w:pStyle w:val="afff1"/>
              <w:autoSpaceDE w:val="0"/>
              <w:autoSpaceDN w:val="0"/>
              <w:pPrChange w:id="1743" w:author="Seongeun Woo" w:date="2016-10-13T18:41:00Z">
                <w:pPr>
                  <w:pStyle w:val="afff1"/>
                </w:pPr>
              </w:pPrChange>
            </w:pPr>
            <w:r w:rsidRPr="00AF5048">
              <w:rPr>
                <w:rFonts w:hint="eastAsia"/>
              </w:rPr>
              <w:t>NUMBER</w:t>
            </w:r>
          </w:p>
        </w:tc>
      </w:tr>
      <w:tr w:rsidR="00EF3AD8" w:rsidRPr="00AF5048" w14:paraId="475119D4" w14:textId="77777777" w:rsidTr="00AD6CD5">
        <w:tc>
          <w:tcPr>
            <w:tcW w:w="1690" w:type="dxa"/>
            <w:vAlign w:val="center"/>
            <w:tcPrChange w:id="1744" w:author="宋 哲均" w:date="2019-08-09T14:39:00Z">
              <w:tcPr>
                <w:tcW w:w="1690" w:type="dxa"/>
                <w:vAlign w:val="center"/>
              </w:tcPr>
            </w:tcPrChange>
          </w:tcPr>
          <w:p w14:paraId="40D0D929" w14:textId="77777777" w:rsidR="00EF3AD8" w:rsidRPr="00AF5048" w:rsidRDefault="00EF3AD8">
            <w:pPr>
              <w:pStyle w:val="afff1"/>
              <w:autoSpaceDE w:val="0"/>
              <w:autoSpaceDN w:val="0"/>
              <w:pPrChange w:id="1745" w:author="Seongeun Woo" w:date="2016-10-13T18:41:00Z">
                <w:pPr>
                  <w:pStyle w:val="afff1"/>
                </w:pPr>
              </w:pPrChange>
            </w:pPr>
            <w:r w:rsidRPr="00AF5048">
              <w:rPr>
                <w:rFonts w:hint="eastAsia"/>
              </w:rPr>
              <w:t>SET_SEQ</w:t>
            </w:r>
          </w:p>
        </w:tc>
        <w:tc>
          <w:tcPr>
            <w:tcW w:w="4259" w:type="dxa"/>
            <w:vAlign w:val="center"/>
            <w:tcPrChange w:id="1746" w:author="宋 哲均" w:date="2019-08-09T14:39:00Z">
              <w:tcPr>
                <w:tcW w:w="4514" w:type="dxa"/>
                <w:vAlign w:val="center"/>
              </w:tcPr>
            </w:tcPrChange>
          </w:tcPr>
          <w:p w14:paraId="2727D802" w14:textId="6F5837F0" w:rsidR="00C526DE" w:rsidRPr="00AF5048" w:rsidRDefault="00946B2B">
            <w:pPr>
              <w:pStyle w:val="afff1"/>
              <w:autoSpaceDE w:val="0"/>
              <w:autoSpaceDN w:val="0"/>
              <w:pPrChange w:id="1747" w:author="Seongeun Woo" w:date="2016-10-13T18:41:00Z">
                <w:pPr>
                  <w:pStyle w:val="afff1"/>
                </w:pPr>
              </w:pPrChange>
            </w:pPr>
            <w:del w:id="1748" w:author="宋 哲均" w:date="2019-08-09T14:55:00Z">
              <w:r w:rsidRPr="00AF5048" w:rsidDel="00C526DE">
                <w:rPr>
                  <w:rFonts w:hint="eastAsia"/>
                </w:rPr>
                <w:delText>関係ルール</w:delText>
              </w:r>
              <w:r w:rsidR="00EF3AD8" w:rsidRPr="00AF5048" w:rsidDel="00C526DE">
                <w:rPr>
                  <w:rFonts w:hint="eastAsia"/>
                </w:rPr>
                <w:delText>生成の際、同一情報を区分するための順番</w:delText>
              </w:r>
            </w:del>
            <w:ins w:id="1749" w:author="宋 哲均" w:date="2019-08-09T14:54:00Z">
              <w:r w:rsidR="00C526DE" w:rsidRPr="00C526DE">
                <w:t xml:space="preserve">Order for </w:t>
              </w:r>
              <w:r w:rsidR="00C526DE">
                <w:t>distinguishing</w:t>
              </w:r>
              <w:r w:rsidR="00C526DE" w:rsidRPr="00C526DE">
                <w:t xml:space="preserve"> the same information when generating relation</w:t>
              </w:r>
              <w:r w:rsidR="00C526DE">
                <w:t>al</w:t>
              </w:r>
              <w:r w:rsidR="00C526DE" w:rsidRPr="00C526DE">
                <w:t xml:space="preserve"> rules</w:t>
              </w:r>
            </w:ins>
          </w:p>
        </w:tc>
        <w:tc>
          <w:tcPr>
            <w:tcW w:w="1966" w:type="dxa"/>
            <w:vAlign w:val="center"/>
            <w:tcPrChange w:id="1750" w:author="宋 哲均" w:date="2019-08-09T14:39:00Z">
              <w:tcPr>
                <w:tcW w:w="1711" w:type="dxa"/>
                <w:vAlign w:val="center"/>
              </w:tcPr>
            </w:tcPrChange>
          </w:tcPr>
          <w:p w14:paraId="3E967D99" w14:textId="77777777" w:rsidR="00EF3AD8" w:rsidRPr="00AF5048" w:rsidRDefault="00EF3AD8">
            <w:pPr>
              <w:pStyle w:val="afff1"/>
              <w:autoSpaceDE w:val="0"/>
              <w:autoSpaceDN w:val="0"/>
              <w:pPrChange w:id="1751" w:author="Seongeun Woo" w:date="2016-10-13T18:41:00Z">
                <w:pPr>
                  <w:pStyle w:val="afff1"/>
                </w:pPr>
              </w:pPrChange>
            </w:pPr>
          </w:p>
        </w:tc>
        <w:tc>
          <w:tcPr>
            <w:tcW w:w="1327" w:type="dxa"/>
            <w:vAlign w:val="center"/>
            <w:tcPrChange w:id="1752" w:author="宋 哲均" w:date="2019-08-09T14:39:00Z">
              <w:tcPr>
                <w:tcW w:w="1327" w:type="dxa"/>
                <w:vAlign w:val="center"/>
              </w:tcPr>
            </w:tcPrChange>
          </w:tcPr>
          <w:p w14:paraId="2E5D2B41" w14:textId="431B2C4F" w:rsidR="00EF3AD8" w:rsidRPr="00AF5048" w:rsidRDefault="00A327E5">
            <w:pPr>
              <w:pStyle w:val="afff1"/>
              <w:autoSpaceDE w:val="0"/>
              <w:autoSpaceDN w:val="0"/>
              <w:pPrChange w:id="1753" w:author="Seongeun Woo" w:date="2016-10-13T18:41:00Z">
                <w:pPr>
                  <w:pStyle w:val="afff1"/>
                </w:pPr>
              </w:pPrChange>
            </w:pPr>
            <w:r w:rsidRPr="00AF5048">
              <w:rPr>
                <w:rFonts w:hint="eastAsia"/>
              </w:rPr>
              <w:t>NUMBER</w:t>
            </w:r>
          </w:p>
        </w:tc>
      </w:tr>
      <w:tr w:rsidR="00EF3AD8" w:rsidRPr="00AF5048" w14:paraId="304CDE93" w14:textId="77777777" w:rsidTr="00AD6CD5">
        <w:tc>
          <w:tcPr>
            <w:tcW w:w="1690" w:type="dxa"/>
            <w:vAlign w:val="center"/>
            <w:tcPrChange w:id="1754" w:author="宋 哲均" w:date="2019-08-09T14:39:00Z">
              <w:tcPr>
                <w:tcW w:w="1690" w:type="dxa"/>
                <w:vAlign w:val="center"/>
              </w:tcPr>
            </w:tcPrChange>
          </w:tcPr>
          <w:p w14:paraId="0D58C338" w14:textId="77777777" w:rsidR="00EF3AD8" w:rsidRPr="00AF5048" w:rsidRDefault="00EF3AD8">
            <w:pPr>
              <w:pStyle w:val="afff1"/>
              <w:autoSpaceDE w:val="0"/>
              <w:autoSpaceDN w:val="0"/>
              <w:pPrChange w:id="1755" w:author="Seongeun Woo" w:date="2016-10-13T18:41:00Z">
                <w:pPr>
                  <w:pStyle w:val="afff1"/>
                </w:pPr>
              </w:pPrChange>
            </w:pPr>
            <w:r w:rsidRPr="00AF5048">
              <w:rPr>
                <w:rFonts w:hint="eastAsia"/>
              </w:rPr>
              <w:t>BASIS</w:t>
            </w:r>
          </w:p>
        </w:tc>
        <w:tc>
          <w:tcPr>
            <w:tcW w:w="4259" w:type="dxa"/>
            <w:vAlign w:val="center"/>
            <w:tcPrChange w:id="1756" w:author="宋 哲均" w:date="2019-08-09T14:39:00Z">
              <w:tcPr>
                <w:tcW w:w="4514" w:type="dxa"/>
                <w:vAlign w:val="center"/>
              </w:tcPr>
            </w:tcPrChange>
          </w:tcPr>
          <w:p w14:paraId="2145EFB9" w14:textId="19849E8D" w:rsidR="00C526DE" w:rsidRPr="00AF5048" w:rsidRDefault="00946B2B">
            <w:pPr>
              <w:pStyle w:val="afff1"/>
              <w:autoSpaceDE w:val="0"/>
              <w:autoSpaceDN w:val="0"/>
              <w:pPrChange w:id="1757" w:author="Seongeun Woo" w:date="2016-10-13T18:41:00Z">
                <w:pPr>
                  <w:pStyle w:val="afff1"/>
                </w:pPr>
              </w:pPrChange>
            </w:pPr>
            <w:del w:id="1758" w:author="宋 哲均" w:date="2019-08-09T15:01:00Z">
              <w:r w:rsidRPr="00AF5048" w:rsidDel="00436650">
                <w:rPr>
                  <w:rFonts w:hint="eastAsia"/>
                </w:rPr>
                <w:delText>関係ルール</w:delText>
              </w:r>
              <w:r w:rsidR="00EF3AD8" w:rsidRPr="00AF5048" w:rsidDel="00436650">
                <w:rPr>
                  <w:rFonts w:hint="eastAsia"/>
                </w:rPr>
                <w:delText>生成の際、基準に該当するオブジェクトの有無を区分するための区分値</w:delText>
              </w:r>
            </w:del>
            <w:ins w:id="1759" w:author="宋 哲均" w:date="2019-08-09T15:00:00Z">
              <w:r w:rsidR="00C526DE" w:rsidRPr="00C526DE">
                <w:t xml:space="preserve">Code Values for distinguishing whether or not </w:t>
              </w:r>
            </w:ins>
            <w:ins w:id="1760" w:author="宋 哲均" w:date="2019-08-09T15:01:00Z">
              <w:r w:rsidR="00436650">
                <w:t>it</w:t>
              </w:r>
            </w:ins>
            <w:ins w:id="1761" w:author="宋 哲均" w:date="2019-08-09T15:00:00Z">
              <w:r w:rsidR="00C526DE" w:rsidRPr="00C526DE">
                <w:t xml:space="preserve"> is an object that wo</w:t>
              </w:r>
              <w:bookmarkStart w:id="1762" w:name="_GoBack"/>
              <w:bookmarkEnd w:id="1762"/>
              <w:r w:rsidR="00C526DE" w:rsidRPr="00C526DE">
                <w:t>rks as the criteria when generating a relational rule</w:t>
              </w:r>
            </w:ins>
          </w:p>
        </w:tc>
        <w:tc>
          <w:tcPr>
            <w:tcW w:w="1966" w:type="dxa"/>
            <w:vAlign w:val="center"/>
            <w:tcPrChange w:id="1763" w:author="宋 哲均" w:date="2019-08-09T14:39:00Z">
              <w:tcPr>
                <w:tcW w:w="1711" w:type="dxa"/>
                <w:vAlign w:val="center"/>
              </w:tcPr>
            </w:tcPrChange>
          </w:tcPr>
          <w:p w14:paraId="0E439E7E" w14:textId="6C30C2B5" w:rsidR="00B72B01" w:rsidRDefault="00B72B01">
            <w:pPr>
              <w:pStyle w:val="afff1"/>
              <w:autoSpaceDE w:val="0"/>
              <w:autoSpaceDN w:val="0"/>
              <w:rPr>
                <w:ins w:id="1764" w:author="user" w:date="2016-10-14T13:01:00Z"/>
              </w:rPr>
              <w:pPrChange w:id="1765" w:author="Seongeun Woo" w:date="2016-10-13T18:41:00Z">
                <w:pPr>
                  <w:pStyle w:val="afff1"/>
                </w:pPr>
              </w:pPrChange>
            </w:pPr>
            <w:ins w:id="1766" w:author="user" w:date="2016-10-14T13:01:00Z">
              <w:r w:rsidRPr="00AF5048">
                <w:rPr>
                  <w:rFonts w:hint="eastAsia"/>
                </w:rPr>
                <w:t>0</w:t>
              </w:r>
              <w:del w:id="1767" w:author="宋 哲均" w:date="2019-08-09T15:02:00Z">
                <w:r w:rsidRPr="00AF5048" w:rsidDel="00436650">
                  <w:rPr>
                    <w:rFonts w:hint="eastAsia"/>
                  </w:rPr>
                  <w:delText xml:space="preserve"> </w:delText>
                </w:r>
              </w:del>
              <w:r w:rsidRPr="00AF5048">
                <w:rPr>
                  <w:rFonts w:hint="eastAsia"/>
                </w:rPr>
                <w:t xml:space="preserve">: </w:t>
              </w:r>
            </w:ins>
            <w:ins w:id="1768" w:author="宋 哲均" w:date="2019-08-09T15:01:00Z">
              <w:r w:rsidR="00436650">
                <w:t xml:space="preserve">not </w:t>
              </w:r>
            </w:ins>
            <w:ins w:id="1769" w:author="宋 哲均" w:date="2019-08-09T15:02:00Z">
              <w:r w:rsidR="00436650" w:rsidRPr="00C526DE">
                <w:t>criteria</w:t>
              </w:r>
            </w:ins>
            <w:ins w:id="1770" w:author="user" w:date="2016-10-14T13:01:00Z">
              <w:del w:id="1771" w:author="宋 哲均" w:date="2019-08-09T15:02:00Z">
                <w:r w:rsidRPr="00AF5048" w:rsidDel="00436650">
                  <w:rPr>
                    <w:rFonts w:hint="eastAsia"/>
                  </w:rPr>
                  <w:delText>基準で</w:delText>
                </w:r>
              </w:del>
            </w:ins>
            <w:ins w:id="1772" w:author="user" w:date="2016-10-14T13:02:00Z">
              <w:del w:id="1773" w:author="宋 哲均" w:date="2019-08-09T15:02:00Z">
                <w:r w:rsidDel="00436650">
                  <w:rPr>
                    <w:rFonts w:hint="eastAsia"/>
                  </w:rPr>
                  <w:delText>は</w:delText>
                </w:r>
              </w:del>
            </w:ins>
            <w:ins w:id="1774" w:author="user" w:date="2016-10-14T13:01:00Z">
              <w:del w:id="1775" w:author="宋 哲均" w:date="2019-08-09T15:02:00Z">
                <w:r w:rsidRPr="00AF5048" w:rsidDel="00436650">
                  <w:rPr>
                    <w:rFonts w:hint="eastAsia"/>
                  </w:rPr>
                  <w:delText>ない</w:delText>
                </w:r>
              </w:del>
            </w:ins>
          </w:p>
          <w:p w14:paraId="130A3E69" w14:textId="2B5CCF13" w:rsidR="00EF3AD8" w:rsidRPr="0063048D" w:rsidDel="00B72B01" w:rsidRDefault="00EF3AD8">
            <w:pPr>
              <w:pStyle w:val="afff1"/>
              <w:autoSpaceDE w:val="0"/>
              <w:autoSpaceDN w:val="0"/>
              <w:rPr>
                <w:del w:id="1776" w:author="user" w:date="2016-10-14T13:01:00Z"/>
                <w:rFonts w:eastAsiaTheme="minorEastAsia"/>
                <w:rPrChange w:id="1777" w:author="InnoRules" w:date="2016-10-23T16:39:00Z">
                  <w:rPr>
                    <w:del w:id="1778" w:author="user" w:date="2016-10-14T13:01:00Z"/>
                  </w:rPr>
                </w:rPrChange>
              </w:rPr>
              <w:pPrChange w:id="1779" w:author="창환" w:date="2016-10-14T13:01:00Z">
                <w:pPr>
                  <w:pStyle w:val="afff1"/>
                </w:pPr>
              </w:pPrChange>
            </w:pPr>
            <w:r w:rsidRPr="00AF5048">
              <w:rPr>
                <w:rFonts w:hint="eastAsia"/>
              </w:rPr>
              <w:t>1</w:t>
            </w:r>
            <w:del w:id="1780" w:author="宋 哲均" w:date="2019-08-09T15:02:00Z">
              <w:r w:rsidRPr="00AF5048" w:rsidDel="00436650">
                <w:rPr>
                  <w:rFonts w:hint="eastAsia"/>
                </w:rPr>
                <w:delText xml:space="preserve"> </w:delText>
              </w:r>
            </w:del>
            <w:r w:rsidRPr="00AF5048">
              <w:rPr>
                <w:rFonts w:hint="eastAsia"/>
              </w:rPr>
              <w:t xml:space="preserve">: </w:t>
            </w:r>
            <w:ins w:id="1781" w:author="宋 哲均" w:date="2019-08-09T15:02:00Z">
              <w:r w:rsidR="00436650" w:rsidRPr="00C526DE">
                <w:t>criteria</w:t>
              </w:r>
            </w:ins>
            <w:del w:id="1782" w:author="宋 哲均" w:date="2019-08-09T15:02:00Z">
              <w:r w:rsidRPr="00AF5048" w:rsidDel="00436650">
                <w:rPr>
                  <w:rFonts w:hint="eastAsia"/>
                </w:rPr>
                <w:delText>基準</w:delText>
              </w:r>
            </w:del>
            <w:ins w:id="1783" w:author="InnoRules" w:date="2016-10-23T16:39:00Z">
              <w:del w:id="1784" w:author="宋 哲均" w:date="2019-08-09T15:02:00Z">
                <w:r w:rsidR="0063048D" w:rsidRPr="0063048D" w:rsidDel="00436650">
                  <w:rPr>
                    <w:rFonts w:hint="eastAsia"/>
                  </w:rPr>
                  <w:delText>である</w:delText>
                </w:r>
              </w:del>
            </w:ins>
          </w:p>
          <w:p w14:paraId="0B091073" w14:textId="01896064" w:rsidR="00EF3AD8" w:rsidRPr="00AF5048" w:rsidRDefault="00EF3AD8">
            <w:pPr>
              <w:pStyle w:val="afff1"/>
              <w:autoSpaceDE w:val="0"/>
              <w:autoSpaceDN w:val="0"/>
              <w:pPrChange w:id="1785" w:author="창환" w:date="2016-10-14T13:01:00Z">
                <w:pPr>
                  <w:pStyle w:val="afff1"/>
                </w:pPr>
              </w:pPrChange>
            </w:pPr>
            <w:del w:id="1786" w:author="user" w:date="2016-10-14T13:01:00Z">
              <w:r w:rsidRPr="00AF5048" w:rsidDel="00B72B01">
                <w:rPr>
                  <w:rFonts w:hint="eastAsia"/>
                </w:rPr>
                <w:delText xml:space="preserve">0 : </w:delText>
              </w:r>
              <w:r w:rsidRPr="00AF5048" w:rsidDel="00B72B01">
                <w:rPr>
                  <w:rFonts w:hint="eastAsia"/>
                </w:rPr>
                <w:delText>基準ではない</w:delText>
              </w:r>
            </w:del>
          </w:p>
        </w:tc>
        <w:tc>
          <w:tcPr>
            <w:tcW w:w="1327" w:type="dxa"/>
            <w:vAlign w:val="center"/>
            <w:tcPrChange w:id="1787" w:author="宋 哲均" w:date="2019-08-09T14:39:00Z">
              <w:tcPr>
                <w:tcW w:w="1327" w:type="dxa"/>
                <w:vAlign w:val="center"/>
              </w:tcPr>
            </w:tcPrChange>
          </w:tcPr>
          <w:p w14:paraId="75C8B822" w14:textId="77777777" w:rsidR="00EF3AD8" w:rsidRPr="00AF5048" w:rsidRDefault="00EF3AD8">
            <w:pPr>
              <w:pStyle w:val="afff1"/>
              <w:autoSpaceDE w:val="0"/>
              <w:autoSpaceDN w:val="0"/>
              <w:pPrChange w:id="1788" w:author="Seongeun Woo" w:date="2016-10-13T18:41:00Z">
                <w:pPr>
                  <w:pStyle w:val="afff1"/>
                </w:pPr>
              </w:pPrChange>
            </w:pPr>
            <w:r w:rsidRPr="00AF5048">
              <w:rPr>
                <w:rFonts w:hint="eastAsia"/>
              </w:rPr>
              <w:t>NUMBER</w:t>
            </w:r>
          </w:p>
        </w:tc>
      </w:tr>
      <w:tr w:rsidR="00EF3AD8" w:rsidRPr="00AF5048" w14:paraId="4A87EE29" w14:textId="77777777" w:rsidTr="00AD6CD5">
        <w:tc>
          <w:tcPr>
            <w:tcW w:w="1690" w:type="dxa"/>
            <w:vAlign w:val="center"/>
            <w:tcPrChange w:id="1789" w:author="宋 哲均" w:date="2019-08-09T14:39:00Z">
              <w:tcPr>
                <w:tcW w:w="1690" w:type="dxa"/>
                <w:vAlign w:val="center"/>
              </w:tcPr>
            </w:tcPrChange>
          </w:tcPr>
          <w:p w14:paraId="10036860" w14:textId="77777777" w:rsidR="00EF3AD8" w:rsidRPr="00AF5048" w:rsidRDefault="00EF3AD8">
            <w:pPr>
              <w:pStyle w:val="afff1"/>
              <w:autoSpaceDE w:val="0"/>
              <w:autoSpaceDN w:val="0"/>
              <w:pPrChange w:id="1790" w:author="Seongeun Woo" w:date="2016-10-13T18:41:00Z">
                <w:pPr>
                  <w:pStyle w:val="afff1"/>
                </w:pPr>
              </w:pPrChange>
            </w:pPr>
            <w:r w:rsidRPr="00AF5048">
              <w:rPr>
                <w:rFonts w:hint="eastAsia"/>
              </w:rPr>
              <w:t>BASIS_YN</w:t>
            </w:r>
          </w:p>
        </w:tc>
        <w:tc>
          <w:tcPr>
            <w:tcW w:w="4259" w:type="dxa"/>
            <w:vAlign w:val="center"/>
            <w:tcPrChange w:id="1791" w:author="宋 哲均" w:date="2019-08-09T14:39:00Z">
              <w:tcPr>
                <w:tcW w:w="4514" w:type="dxa"/>
                <w:vAlign w:val="center"/>
              </w:tcPr>
            </w:tcPrChange>
          </w:tcPr>
          <w:p w14:paraId="6DC7DC7A" w14:textId="7B0DC6BF" w:rsidR="00436650" w:rsidRPr="00AF5048" w:rsidRDefault="00946B2B">
            <w:pPr>
              <w:pStyle w:val="afff1"/>
              <w:autoSpaceDE w:val="0"/>
              <w:autoSpaceDN w:val="0"/>
              <w:pPrChange w:id="1792" w:author="Seongeun Woo" w:date="2016-10-13T18:41:00Z">
                <w:pPr>
                  <w:pStyle w:val="afff1"/>
                </w:pPr>
              </w:pPrChange>
            </w:pPr>
            <w:del w:id="1793" w:author="宋 哲均" w:date="2019-08-09T15:04:00Z">
              <w:r w:rsidRPr="00AF5048" w:rsidDel="00436650">
                <w:rPr>
                  <w:rFonts w:hint="eastAsia"/>
                </w:rPr>
                <w:delText>関係ルール</w:delText>
              </w:r>
              <w:r w:rsidR="00EF3AD8" w:rsidRPr="00AF5048" w:rsidDel="00436650">
                <w:rPr>
                  <w:rFonts w:hint="eastAsia"/>
                </w:rPr>
                <w:delText>生成の際、基準情報の存在有無の区分値</w:delText>
              </w:r>
            </w:del>
            <w:ins w:id="1794" w:author="宋 哲均" w:date="2019-08-09T15:03:00Z">
              <w:r w:rsidR="00436650" w:rsidRPr="00C526DE">
                <w:t xml:space="preserve">Code Values for distinguishing whether or not </w:t>
              </w:r>
              <w:r w:rsidR="00436650">
                <w:t>there</w:t>
              </w:r>
              <w:r w:rsidR="00436650" w:rsidRPr="00C526DE">
                <w:t xml:space="preserve"> is</w:t>
              </w:r>
            </w:ins>
            <w:ins w:id="1795" w:author="宋 哲均" w:date="2019-08-09T15:02:00Z">
              <w:del w:id="1796" w:author="哲均 宋" w:date="2019-08-16T14:31:00Z">
                <w:r w:rsidR="00436650" w:rsidRPr="00436650" w:rsidDel="00AB4CF2">
                  <w:delText xml:space="preserve"> </w:delText>
                </w:r>
              </w:del>
            </w:ins>
            <w:ins w:id="1797" w:author="宋 哲均" w:date="2019-08-09T15:03:00Z">
              <w:del w:id="1798" w:author="哲均 宋" w:date="2019-08-16T14:31:00Z">
                <w:r w:rsidR="00436650" w:rsidDel="00AB4CF2">
                  <w:delText>a</w:delText>
                </w:r>
              </w:del>
              <w:r w:rsidR="00436650">
                <w:t xml:space="preserve"> </w:t>
              </w:r>
            </w:ins>
            <w:ins w:id="1799" w:author="宋 哲均" w:date="2019-08-09T15:02:00Z">
              <w:r w:rsidR="00436650" w:rsidRPr="00C526DE">
                <w:t>criteria</w:t>
              </w:r>
              <w:r w:rsidR="00436650" w:rsidRPr="00436650">
                <w:t xml:space="preserve"> when generating relation rules</w:t>
              </w:r>
            </w:ins>
          </w:p>
        </w:tc>
        <w:tc>
          <w:tcPr>
            <w:tcW w:w="1966" w:type="dxa"/>
            <w:vAlign w:val="center"/>
            <w:tcPrChange w:id="1800" w:author="宋 哲均" w:date="2019-08-09T14:39:00Z">
              <w:tcPr>
                <w:tcW w:w="1711" w:type="dxa"/>
                <w:vAlign w:val="center"/>
              </w:tcPr>
            </w:tcPrChange>
          </w:tcPr>
          <w:p w14:paraId="11DBD5E6" w14:textId="77777777" w:rsidR="00037F6A" w:rsidRDefault="00EF3AD8">
            <w:pPr>
              <w:pStyle w:val="afff1"/>
              <w:autoSpaceDE w:val="0"/>
              <w:autoSpaceDN w:val="0"/>
              <w:rPr>
                <w:ins w:id="1801" w:author="哲均 宋" w:date="2019-08-16T14:33:00Z"/>
              </w:rPr>
            </w:pPr>
            <w:r w:rsidRPr="00AF5048">
              <w:rPr>
                <w:rFonts w:hint="eastAsia"/>
              </w:rPr>
              <w:t>Y</w:t>
            </w:r>
            <w:del w:id="1802" w:author="宋 哲均" w:date="2019-08-09T15:04:00Z">
              <w:r w:rsidRPr="00AF5048" w:rsidDel="00436650">
                <w:rPr>
                  <w:rFonts w:hint="eastAsia"/>
                </w:rPr>
                <w:delText xml:space="preserve"> </w:delText>
              </w:r>
            </w:del>
            <w:r w:rsidRPr="00AF5048">
              <w:rPr>
                <w:rFonts w:hint="eastAsia"/>
              </w:rPr>
              <w:t xml:space="preserve">: </w:t>
            </w:r>
            <w:ins w:id="1803" w:author="宋 哲均" w:date="2019-08-09T15:04:00Z">
              <w:r w:rsidR="00436650">
                <w:t xml:space="preserve">has </w:t>
              </w:r>
              <w:r w:rsidR="00436650" w:rsidRPr="00C526DE">
                <w:t>criteria</w:t>
              </w:r>
              <w:r w:rsidR="00436650" w:rsidRPr="00AF5048" w:rsidDel="00436650">
                <w:rPr>
                  <w:rFonts w:hint="eastAsia"/>
                </w:rPr>
                <w:t xml:space="preserve"> </w:t>
              </w:r>
            </w:ins>
          </w:p>
          <w:p w14:paraId="2762179A" w14:textId="104A6A47" w:rsidR="00EF3AD8" w:rsidRPr="00AF5048" w:rsidRDefault="00EF3AD8">
            <w:pPr>
              <w:pStyle w:val="afff1"/>
              <w:autoSpaceDE w:val="0"/>
              <w:autoSpaceDN w:val="0"/>
              <w:pPrChange w:id="1804" w:author="Seongeun Woo" w:date="2016-10-13T18:41:00Z">
                <w:pPr>
                  <w:pStyle w:val="afff1"/>
                </w:pPr>
              </w:pPrChange>
            </w:pPr>
            <w:del w:id="1805" w:author="宋 哲均" w:date="2019-08-09T15:04:00Z">
              <w:r w:rsidRPr="00AF5048" w:rsidDel="00436650">
                <w:rPr>
                  <w:rFonts w:hint="eastAsia"/>
                </w:rPr>
                <w:delText>基準情報あり</w:delText>
              </w:r>
            </w:del>
            <w:r w:rsidRPr="00AF5048">
              <w:rPr>
                <w:rFonts w:hint="eastAsia"/>
              </w:rPr>
              <w:t>N</w:t>
            </w:r>
            <w:del w:id="1806" w:author="宋 哲均" w:date="2019-08-09T15:04:00Z">
              <w:r w:rsidRPr="00AF5048" w:rsidDel="00436650">
                <w:rPr>
                  <w:rFonts w:hint="eastAsia"/>
                </w:rPr>
                <w:delText xml:space="preserve"> </w:delText>
              </w:r>
            </w:del>
            <w:r w:rsidRPr="00AF5048">
              <w:rPr>
                <w:rFonts w:hint="eastAsia"/>
              </w:rPr>
              <w:t xml:space="preserve">: </w:t>
            </w:r>
            <w:ins w:id="1807" w:author="宋 哲均" w:date="2019-08-09T15:04:00Z">
              <w:r w:rsidR="00436650">
                <w:t xml:space="preserve">has not </w:t>
              </w:r>
              <w:r w:rsidR="00436650" w:rsidRPr="00C526DE">
                <w:t>criteria</w:t>
              </w:r>
            </w:ins>
            <w:del w:id="1808" w:author="宋 哲均" w:date="2019-08-09T15:04:00Z">
              <w:r w:rsidRPr="00AF5048" w:rsidDel="00436650">
                <w:rPr>
                  <w:rFonts w:hint="eastAsia"/>
                </w:rPr>
                <w:delText>基準情報なし</w:delText>
              </w:r>
            </w:del>
          </w:p>
        </w:tc>
        <w:tc>
          <w:tcPr>
            <w:tcW w:w="1327" w:type="dxa"/>
            <w:vAlign w:val="center"/>
            <w:tcPrChange w:id="1809" w:author="宋 哲均" w:date="2019-08-09T14:39:00Z">
              <w:tcPr>
                <w:tcW w:w="1327" w:type="dxa"/>
                <w:vAlign w:val="center"/>
              </w:tcPr>
            </w:tcPrChange>
          </w:tcPr>
          <w:p w14:paraId="79303C58" w14:textId="77777777" w:rsidR="00EF3AD8" w:rsidRPr="00AF5048" w:rsidRDefault="00EF3AD8">
            <w:pPr>
              <w:pStyle w:val="afff1"/>
              <w:autoSpaceDE w:val="0"/>
              <w:autoSpaceDN w:val="0"/>
              <w:pPrChange w:id="1810" w:author="Seongeun Woo" w:date="2016-10-13T18:41:00Z">
                <w:pPr>
                  <w:pStyle w:val="afff1"/>
                </w:pPr>
              </w:pPrChange>
            </w:pPr>
            <w:r w:rsidRPr="00AF5048">
              <w:rPr>
                <w:rFonts w:hint="eastAsia"/>
              </w:rPr>
              <w:t>CHAR</w:t>
            </w:r>
          </w:p>
        </w:tc>
      </w:tr>
      <w:tr w:rsidR="00EF3AD8" w:rsidRPr="00AF5048" w14:paraId="69A5DA3B" w14:textId="77777777" w:rsidTr="00AD6CD5">
        <w:tc>
          <w:tcPr>
            <w:tcW w:w="1690" w:type="dxa"/>
            <w:vAlign w:val="center"/>
            <w:tcPrChange w:id="1811" w:author="宋 哲均" w:date="2019-08-09T14:39:00Z">
              <w:tcPr>
                <w:tcW w:w="1690" w:type="dxa"/>
                <w:vAlign w:val="center"/>
              </w:tcPr>
            </w:tcPrChange>
          </w:tcPr>
          <w:p w14:paraId="5BC86DD7" w14:textId="77777777" w:rsidR="00EF3AD8" w:rsidRPr="00AF5048" w:rsidRDefault="00EF3AD8">
            <w:pPr>
              <w:pStyle w:val="afff1"/>
              <w:autoSpaceDE w:val="0"/>
              <w:autoSpaceDN w:val="0"/>
              <w:pPrChange w:id="1812" w:author="Seongeun Woo" w:date="2016-10-13T18:41:00Z">
                <w:pPr>
                  <w:pStyle w:val="afff1"/>
                </w:pPr>
              </w:pPrChange>
            </w:pPr>
            <w:r w:rsidRPr="00AF5048">
              <w:rPr>
                <w:rFonts w:hint="eastAsia"/>
              </w:rPr>
              <w:t>REL_DESC</w:t>
            </w:r>
          </w:p>
        </w:tc>
        <w:tc>
          <w:tcPr>
            <w:tcW w:w="4259" w:type="dxa"/>
            <w:vAlign w:val="center"/>
            <w:tcPrChange w:id="1813" w:author="宋 哲均" w:date="2019-08-09T14:39:00Z">
              <w:tcPr>
                <w:tcW w:w="4514" w:type="dxa"/>
                <w:vAlign w:val="center"/>
              </w:tcPr>
            </w:tcPrChange>
          </w:tcPr>
          <w:p w14:paraId="332AADDE" w14:textId="4AEC8ACB" w:rsidR="00436650" w:rsidRPr="00AF5048" w:rsidRDefault="00946B2B">
            <w:pPr>
              <w:pStyle w:val="afff1"/>
              <w:autoSpaceDE w:val="0"/>
              <w:autoSpaceDN w:val="0"/>
              <w:pPrChange w:id="1814" w:author="Seongeun Woo" w:date="2016-10-13T18:41:00Z">
                <w:pPr>
                  <w:pStyle w:val="afff1"/>
                </w:pPr>
              </w:pPrChange>
            </w:pPr>
            <w:del w:id="1815" w:author="宋 哲均" w:date="2019-08-09T15:06:00Z">
              <w:r w:rsidRPr="00AF5048" w:rsidDel="00436650">
                <w:rPr>
                  <w:rFonts w:hint="eastAsia"/>
                </w:rPr>
                <w:delText>関係ルール</w:delText>
              </w:r>
              <w:r w:rsidR="00EF3AD8" w:rsidRPr="00AF5048" w:rsidDel="00436650">
                <w:rPr>
                  <w:rFonts w:hint="eastAsia"/>
                </w:rPr>
                <w:delText>の関係説明情報</w:delText>
              </w:r>
            </w:del>
            <w:ins w:id="1816" w:author="宋 哲均" w:date="2019-08-09T15:06:00Z">
              <w:r w:rsidR="00436650">
                <w:t xml:space="preserve">Description for </w:t>
              </w:r>
            </w:ins>
            <w:ins w:id="1817" w:author="宋 哲均" w:date="2019-08-09T15:05:00Z">
              <w:r w:rsidR="00436650" w:rsidRPr="00436650">
                <w:t>the relation</w:t>
              </w:r>
            </w:ins>
          </w:p>
        </w:tc>
        <w:tc>
          <w:tcPr>
            <w:tcW w:w="1966" w:type="dxa"/>
            <w:vAlign w:val="center"/>
            <w:tcPrChange w:id="1818" w:author="宋 哲均" w:date="2019-08-09T14:39:00Z">
              <w:tcPr>
                <w:tcW w:w="1711" w:type="dxa"/>
                <w:vAlign w:val="center"/>
              </w:tcPr>
            </w:tcPrChange>
          </w:tcPr>
          <w:p w14:paraId="075CF28C" w14:textId="77777777" w:rsidR="00EF3AD8" w:rsidRPr="00AF5048" w:rsidRDefault="00EF3AD8">
            <w:pPr>
              <w:pStyle w:val="afff1"/>
              <w:autoSpaceDE w:val="0"/>
              <w:autoSpaceDN w:val="0"/>
              <w:pPrChange w:id="1819" w:author="Seongeun Woo" w:date="2016-10-13T18:41:00Z">
                <w:pPr>
                  <w:pStyle w:val="afff1"/>
                </w:pPr>
              </w:pPrChange>
            </w:pPr>
          </w:p>
        </w:tc>
        <w:tc>
          <w:tcPr>
            <w:tcW w:w="1327" w:type="dxa"/>
            <w:vAlign w:val="center"/>
            <w:tcPrChange w:id="1820" w:author="宋 哲均" w:date="2019-08-09T14:39:00Z">
              <w:tcPr>
                <w:tcW w:w="1327" w:type="dxa"/>
                <w:vAlign w:val="center"/>
              </w:tcPr>
            </w:tcPrChange>
          </w:tcPr>
          <w:p w14:paraId="13D1909F" w14:textId="77777777" w:rsidR="00EF3AD8" w:rsidRPr="00AF5048" w:rsidRDefault="00EF3AD8">
            <w:pPr>
              <w:pStyle w:val="afff1"/>
              <w:autoSpaceDE w:val="0"/>
              <w:autoSpaceDN w:val="0"/>
              <w:pPrChange w:id="1821" w:author="Seongeun Woo" w:date="2016-10-13T18:41:00Z">
                <w:pPr>
                  <w:pStyle w:val="afff1"/>
                </w:pPr>
              </w:pPrChange>
            </w:pPr>
            <w:r w:rsidRPr="00AF5048">
              <w:rPr>
                <w:rFonts w:hint="eastAsia"/>
              </w:rPr>
              <w:t>NVARCHAR2</w:t>
            </w:r>
          </w:p>
        </w:tc>
      </w:tr>
      <w:tr w:rsidR="00EF3AD8" w:rsidRPr="00AF5048" w14:paraId="0E6578BD" w14:textId="77777777" w:rsidTr="00AD6CD5">
        <w:tc>
          <w:tcPr>
            <w:tcW w:w="1690" w:type="dxa"/>
            <w:vAlign w:val="center"/>
            <w:tcPrChange w:id="1822" w:author="宋 哲均" w:date="2019-08-09T14:39:00Z">
              <w:tcPr>
                <w:tcW w:w="1690" w:type="dxa"/>
                <w:vAlign w:val="center"/>
              </w:tcPr>
            </w:tcPrChange>
          </w:tcPr>
          <w:p w14:paraId="1AB20BA9" w14:textId="77777777" w:rsidR="00EF3AD8" w:rsidRPr="00AF5048" w:rsidRDefault="00EF3AD8">
            <w:pPr>
              <w:pStyle w:val="afff1"/>
              <w:autoSpaceDE w:val="0"/>
              <w:autoSpaceDN w:val="0"/>
              <w:pPrChange w:id="1823" w:author="Seongeun Woo" w:date="2016-10-13T18:41:00Z">
                <w:pPr>
                  <w:pStyle w:val="afff1"/>
                </w:pPr>
              </w:pPrChange>
            </w:pPr>
            <w:r w:rsidRPr="00AF5048">
              <w:rPr>
                <w:rFonts w:hint="eastAsia"/>
              </w:rPr>
              <w:t>RULEID</w:t>
            </w:r>
          </w:p>
        </w:tc>
        <w:tc>
          <w:tcPr>
            <w:tcW w:w="4259" w:type="dxa"/>
            <w:vAlign w:val="center"/>
            <w:tcPrChange w:id="1824" w:author="宋 哲均" w:date="2019-08-09T14:39:00Z">
              <w:tcPr>
                <w:tcW w:w="4514" w:type="dxa"/>
                <w:vAlign w:val="center"/>
              </w:tcPr>
            </w:tcPrChange>
          </w:tcPr>
          <w:p w14:paraId="3B762065" w14:textId="45BA700F" w:rsidR="00436650" w:rsidRPr="00AF5048" w:rsidRDefault="00946B2B">
            <w:pPr>
              <w:pStyle w:val="afff1"/>
              <w:autoSpaceDE w:val="0"/>
              <w:autoSpaceDN w:val="0"/>
              <w:pPrChange w:id="1825" w:author="Seongeun Woo" w:date="2016-10-13T18:41:00Z">
                <w:pPr>
                  <w:pStyle w:val="afff1"/>
                </w:pPr>
              </w:pPrChange>
            </w:pPr>
            <w:del w:id="1826" w:author="宋 哲均" w:date="2019-08-09T15:12:00Z">
              <w:r w:rsidRPr="00AF5048" w:rsidDel="00DA0C64">
                <w:rPr>
                  <w:rFonts w:hint="eastAsia"/>
                </w:rPr>
                <w:delText>関係ルール</w:delText>
              </w:r>
              <w:r w:rsidR="00EF3AD8" w:rsidRPr="00AF5048" w:rsidDel="00DA0C64">
                <w:rPr>
                  <w:rFonts w:hint="eastAsia"/>
                </w:rPr>
                <w:delText>に条件ルールが保存される際のルール</w:delText>
              </w:r>
              <w:r w:rsidR="00EF3AD8" w:rsidRPr="00AF5048" w:rsidDel="00DA0C64">
                <w:rPr>
                  <w:rFonts w:hint="eastAsia"/>
                </w:rPr>
                <w:lastRenderedPageBreak/>
                <w:delText>ID</w:delText>
              </w:r>
            </w:del>
            <w:ins w:id="1827" w:author="宋 哲均" w:date="2019-08-09T15:12:00Z">
              <w:r w:rsidR="00DA0C64" w:rsidRPr="00DA0C64">
                <w:t>Rule ID of condition rule when relation rule</w:t>
              </w:r>
              <w:del w:id="1828" w:author="哲均 宋" w:date="2019-08-16T14:34:00Z">
                <w:r w:rsidR="00DA0C64" w:rsidRPr="00DA0C64" w:rsidDel="00AA4215">
                  <w:delText>s</w:delText>
                </w:r>
              </w:del>
              <w:r w:rsidR="00DA0C64" w:rsidRPr="00DA0C64">
                <w:t xml:space="preserve"> defined condition rule</w:t>
              </w:r>
            </w:ins>
          </w:p>
        </w:tc>
        <w:tc>
          <w:tcPr>
            <w:tcW w:w="1966" w:type="dxa"/>
            <w:vAlign w:val="center"/>
            <w:tcPrChange w:id="1829" w:author="宋 哲均" w:date="2019-08-09T14:39:00Z">
              <w:tcPr>
                <w:tcW w:w="1711" w:type="dxa"/>
                <w:vAlign w:val="center"/>
              </w:tcPr>
            </w:tcPrChange>
          </w:tcPr>
          <w:p w14:paraId="3DC59FE7" w14:textId="77777777" w:rsidR="00EF3AD8" w:rsidRPr="00AF5048" w:rsidRDefault="00EF3AD8">
            <w:pPr>
              <w:pStyle w:val="afff1"/>
              <w:autoSpaceDE w:val="0"/>
              <w:autoSpaceDN w:val="0"/>
              <w:pPrChange w:id="1830" w:author="Seongeun Woo" w:date="2016-10-13T18:41:00Z">
                <w:pPr>
                  <w:pStyle w:val="afff1"/>
                </w:pPr>
              </w:pPrChange>
            </w:pPr>
          </w:p>
        </w:tc>
        <w:tc>
          <w:tcPr>
            <w:tcW w:w="1327" w:type="dxa"/>
            <w:vAlign w:val="center"/>
            <w:tcPrChange w:id="1831" w:author="宋 哲均" w:date="2019-08-09T14:39:00Z">
              <w:tcPr>
                <w:tcW w:w="1327" w:type="dxa"/>
                <w:vAlign w:val="center"/>
              </w:tcPr>
            </w:tcPrChange>
          </w:tcPr>
          <w:p w14:paraId="61943942" w14:textId="39A36E26" w:rsidR="00EF3AD8" w:rsidRPr="00AF5048" w:rsidRDefault="00AF6F0E">
            <w:pPr>
              <w:pStyle w:val="afff1"/>
              <w:autoSpaceDE w:val="0"/>
              <w:autoSpaceDN w:val="0"/>
              <w:pPrChange w:id="1832" w:author="Seongeun Woo" w:date="2016-10-13T18:41:00Z">
                <w:pPr>
                  <w:pStyle w:val="afff1"/>
                </w:pPr>
              </w:pPrChange>
            </w:pPr>
            <w:r>
              <w:rPr>
                <w:rFonts w:hint="eastAsia"/>
              </w:rPr>
              <w:t>C</w:t>
            </w:r>
            <w:r>
              <w:t>H</w:t>
            </w:r>
            <w:r>
              <w:rPr>
                <w:rFonts w:hint="eastAsia"/>
              </w:rPr>
              <w:t>AR</w:t>
            </w:r>
          </w:p>
        </w:tc>
      </w:tr>
    </w:tbl>
    <w:p w14:paraId="65D5A361" w14:textId="77777777" w:rsidR="00EF3AD8" w:rsidRPr="00AF5048" w:rsidRDefault="00EF3AD8">
      <w:pPr>
        <w:autoSpaceDE w:val="0"/>
        <w:autoSpaceDN w:val="0"/>
        <w:rPr>
          <w:rFonts w:ascii="Noto Sans Japanese Black" w:eastAsia="Noto Sans Japanese Black" w:hAnsi="Noto Sans Japanese Black"/>
        </w:rPr>
        <w:pPrChange w:id="1833" w:author="Seongeun Woo" w:date="2016-10-13T18:41:00Z">
          <w:pPr/>
        </w:pPrChange>
      </w:pPr>
    </w:p>
    <w:p w14:paraId="4FE9AD55" w14:textId="77777777" w:rsidR="00EF3AD8" w:rsidRPr="00AF5048" w:rsidRDefault="00EF3AD8">
      <w:pPr>
        <w:widowControl/>
        <w:autoSpaceDE w:val="0"/>
        <w:autoSpaceDN w:val="0"/>
        <w:rPr>
          <w:rFonts w:ascii="Noto Sans Japanese Black" w:eastAsia="Noto Sans Japanese Black" w:hAnsi="Noto Sans Japanese Black"/>
        </w:rPr>
        <w:pPrChange w:id="1834" w:author="Seongeun Woo" w:date="2016-10-13T18:41:00Z">
          <w:pPr>
            <w:widowControl/>
          </w:pPr>
        </w:pPrChange>
      </w:pPr>
      <w:r w:rsidRPr="00AF5048">
        <w:rPr>
          <w:rFonts w:ascii="Noto Sans Japanese Black" w:eastAsia="Noto Sans Japanese Black" w:hAnsi="Noto Sans Japanese Black"/>
        </w:rPr>
        <w:br w:type="page"/>
      </w:r>
    </w:p>
    <w:p w14:paraId="52AB81B3" w14:textId="6F96EBBC" w:rsidR="00EF3AD8" w:rsidRDefault="00EF3AD8">
      <w:pPr>
        <w:pStyle w:val="20"/>
        <w:wordWrap/>
        <w:rPr>
          <w:ins w:id="1835" w:author="InnoRules" w:date="2016-10-11T09:45:00Z"/>
          <w:rFonts w:eastAsiaTheme="minorEastAsia"/>
        </w:rPr>
        <w:pPrChange w:id="1836" w:author="Seongeun Woo" w:date="2016-10-13T18:41:00Z">
          <w:pPr>
            <w:pStyle w:val="20"/>
          </w:pPr>
        </w:pPrChange>
      </w:pPr>
      <w:bookmarkStart w:id="1837" w:name="_Toc414631557"/>
      <w:bookmarkStart w:id="1838" w:name="_Toc430358073"/>
      <w:bookmarkStart w:id="1839" w:name="_Toc446339097"/>
      <w:del w:id="1840" w:author="宋 哲均" w:date="2019-08-09T15:13:00Z">
        <w:r w:rsidRPr="005D25A9" w:rsidDel="00DA0C64">
          <w:rPr>
            <w:rFonts w:hint="eastAsia"/>
          </w:rPr>
          <w:lastRenderedPageBreak/>
          <w:delText>テーブル共通カラム</w:delText>
        </w:r>
      </w:del>
      <w:bookmarkStart w:id="1841" w:name="_Toc16256948"/>
      <w:bookmarkEnd w:id="1837"/>
      <w:bookmarkEnd w:id="1838"/>
      <w:bookmarkEnd w:id="1839"/>
      <w:ins w:id="1842" w:author="宋 哲均" w:date="2019-08-09T15:13:00Z">
        <w:r w:rsidR="00DA0C64" w:rsidRPr="00DA0C64">
          <w:t>Table common column</w:t>
        </w:r>
      </w:ins>
      <w:bookmarkEnd w:id="1841"/>
    </w:p>
    <w:p w14:paraId="704DC9E2" w14:textId="77777777" w:rsidR="008945AB" w:rsidRPr="00460674" w:rsidRDefault="008945AB">
      <w:pPr>
        <w:pPrChange w:id="1843" w:author="창환" w:date="2016-10-23T21:36:00Z">
          <w:pPr>
            <w:pStyle w:val="20"/>
          </w:pPr>
        </w:pPrChange>
      </w:pPr>
    </w:p>
    <w:p w14:paraId="5007031B" w14:textId="54FA7238" w:rsidR="00A327E5" w:rsidRPr="00AF5048" w:rsidRDefault="00A327E5">
      <w:pPr>
        <w:pStyle w:val="aff4"/>
        <w:keepNext/>
        <w:autoSpaceDE w:val="0"/>
        <w:autoSpaceDN w:val="0"/>
        <w:pPrChange w:id="1844" w:author="Seongeun Woo" w:date="2016-10-13T18:41:00Z">
          <w:pPr>
            <w:pStyle w:val="aff4"/>
            <w:keepNext/>
          </w:pPr>
        </w:pPrChange>
      </w:pPr>
      <w:r w:rsidRPr="00AF5048">
        <w:rPr>
          <w:rFonts w:hint="eastAsia"/>
        </w:rPr>
        <w:t>[</w:t>
      </w:r>
      <w:del w:id="1845" w:author="宋 哲均" w:date="2019-08-09T15:13:00Z">
        <w:r w:rsidRPr="00AF5048" w:rsidDel="00DA0C64">
          <w:rPr>
            <w:rFonts w:hint="eastAsia"/>
          </w:rPr>
          <w:delText>表</w:delText>
        </w:r>
      </w:del>
      <w:ins w:id="1846" w:author="宋 哲均" w:date="2019-08-09T15:13:00Z">
        <w:r w:rsidR="00DA0C64">
          <w:rPr>
            <w:rFonts w:hint="eastAsia"/>
          </w:rPr>
          <w:t>T</w:t>
        </w:r>
        <w:r w:rsidR="00DA0C64">
          <w:t>able</w:t>
        </w:r>
      </w:ins>
      <w:r w:rsidRPr="00AF5048">
        <w:rPr>
          <w:rFonts w:hint="eastAsia"/>
        </w:rPr>
        <w:t xml:space="preserve"> </w:t>
      </w:r>
      <w:r w:rsidRPr="00AF5048">
        <w:fldChar w:fldCharType="begin"/>
      </w:r>
      <w:r w:rsidRPr="00AF5048">
        <w:instrText xml:space="preserve"> </w:instrText>
      </w:r>
      <w:r w:rsidRPr="00AF5048">
        <w:rPr>
          <w:rFonts w:hint="eastAsia"/>
        </w:rPr>
        <w:instrText>SEQ [</w:instrText>
      </w:r>
      <w:r w:rsidRPr="00AF5048">
        <w:rPr>
          <w:rFonts w:hint="eastAsia"/>
        </w:rPr>
        <w:instrText>表</w:instrText>
      </w:r>
      <w:r w:rsidRPr="00AF5048">
        <w:rPr>
          <w:rFonts w:hint="eastAsia"/>
        </w:rPr>
        <w:instrText xml:space="preserve"> \* ARABIC</w:instrText>
      </w:r>
      <w:r w:rsidRPr="00AF5048">
        <w:instrText xml:space="preserve"> </w:instrText>
      </w:r>
      <w:r w:rsidRPr="00AF5048">
        <w:fldChar w:fldCharType="separate"/>
      </w:r>
      <w:r w:rsidRPr="00AF5048">
        <w:rPr>
          <w:noProof/>
        </w:rPr>
        <w:t>11</w:t>
      </w:r>
      <w:r w:rsidRPr="00AF5048">
        <w:fldChar w:fldCharType="end"/>
      </w:r>
      <w:r w:rsidRPr="00AF5048">
        <w:rPr>
          <w:rFonts w:hint="eastAsia"/>
        </w:rPr>
        <w:t>]</w:t>
      </w:r>
    </w:p>
    <w:tbl>
      <w:tblPr>
        <w:tblStyle w:val="afff"/>
        <w:tblW w:w="9242" w:type="dxa"/>
        <w:tblLook w:val="04A0" w:firstRow="1" w:lastRow="0" w:firstColumn="1" w:lastColumn="0" w:noHBand="0" w:noVBand="1"/>
      </w:tblPr>
      <w:tblGrid>
        <w:gridCol w:w="1747"/>
        <w:gridCol w:w="4031"/>
        <w:gridCol w:w="2137"/>
        <w:gridCol w:w="1327"/>
      </w:tblGrid>
      <w:tr w:rsidR="00DA0C64" w:rsidRPr="00AF5048" w14:paraId="530C3BE5" w14:textId="77777777" w:rsidTr="00EF3AD8">
        <w:trPr>
          <w:trHeight w:val="360"/>
        </w:trPr>
        <w:tc>
          <w:tcPr>
            <w:tcW w:w="1747" w:type="dxa"/>
            <w:shd w:val="clear" w:color="auto" w:fill="EEECE1"/>
            <w:vAlign w:val="center"/>
          </w:tcPr>
          <w:p w14:paraId="189B987B" w14:textId="35032D74" w:rsidR="00DA0C64" w:rsidRPr="00AF5048" w:rsidRDefault="00DA0C64">
            <w:pPr>
              <w:pStyle w:val="afff0"/>
              <w:wordWrap/>
              <w:pPrChange w:id="1847" w:author="Seongeun Woo" w:date="2016-10-13T18:41:00Z">
                <w:pPr>
                  <w:pStyle w:val="afff0"/>
                </w:pPr>
              </w:pPrChange>
            </w:pPr>
            <w:ins w:id="1848" w:author="宋 哲均" w:date="2019-08-09T15:13:00Z">
              <w:r>
                <w:rPr>
                  <w:rFonts w:hint="eastAsia"/>
                </w:rPr>
                <w:t>C</w:t>
              </w:r>
              <w:r>
                <w:t>olumn Name</w:t>
              </w:r>
            </w:ins>
            <w:del w:id="1849" w:author="宋 哲均" w:date="2019-08-09T15:13:00Z">
              <w:r w:rsidRPr="00AF5048" w:rsidDel="00DE5344">
                <w:rPr>
                  <w:rFonts w:hint="eastAsia"/>
                </w:rPr>
                <w:delText>カラム名</w:delText>
              </w:r>
            </w:del>
          </w:p>
        </w:tc>
        <w:tc>
          <w:tcPr>
            <w:tcW w:w="4031" w:type="dxa"/>
            <w:shd w:val="clear" w:color="auto" w:fill="EEECE1"/>
            <w:vAlign w:val="center"/>
          </w:tcPr>
          <w:p w14:paraId="2435621B" w14:textId="79BBD47A" w:rsidR="00DA0C64" w:rsidRPr="00AF5048" w:rsidRDefault="00DA0C64">
            <w:pPr>
              <w:pStyle w:val="afff0"/>
              <w:wordWrap/>
              <w:pPrChange w:id="1850" w:author="Seongeun Woo" w:date="2016-10-13T18:41:00Z">
                <w:pPr>
                  <w:pStyle w:val="afff0"/>
                </w:pPr>
              </w:pPrChange>
            </w:pPr>
            <w:ins w:id="1851" w:author="宋 哲均" w:date="2019-08-09T15:13:00Z">
              <w:r>
                <w:rPr>
                  <w:rFonts w:hint="eastAsia"/>
                </w:rPr>
                <w:t>D</w:t>
              </w:r>
              <w:r>
                <w:t>escription</w:t>
              </w:r>
            </w:ins>
            <w:del w:id="1852" w:author="宋 哲均" w:date="2019-08-09T15:13:00Z">
              <w:r w:rsidRPr="00AF5048" w:rsidDel="00DE5344">
                <w:rPr>
                  <w:rFonts w:hint="eastAsia"/>
                </w:rPr>
                <w:delText>説明</w:delText>
              </w:r>
            </w:del>
          </w:p>
        </w:tc>
        <w:tc>
          <w:tcPr>
            <w:tcW w:w="2137" w:type="dxa"/>
            <w:shd w:val="clear" w:color="auto" w:fill="EEECE1"/>
            <w:vAlign w:val="center"/>
          </w:tcPr>
          <w:p w14:paraId="2F015ADC" w14:textId="05B2C7DD" w:rsidR="00DA0C64" w:rsidRPr="00AF5048" w:rsidRDefault="00DA0C64">
            <w:pPr>
              <w:pStyle w:val="afff0"/>
              <w:wordWrap/>
              <w:pPrChange w:id="1853" w:author="Seongeun Woo" w:date="2016-10-13T18:41:00Z">
                <w:pPr>
                  <w:pStyle w:val="afff0"/>
                </w:pPr>
              </w:pPrChange>
            </w:pPr>
            <w:ins w:id="1854" w:author="宋 哲均" w:date="2019-08-09T15:13:00Z">
              <w:r w:rsidRPr="001D2C85">
                <w:t>Remarks</w:t>
              </w:r>
            </w:ins>
            <w:del w:id="1855" w:author="宋 哲均" w:date="2019-08-09T15:13:00Z">
              <w:r w:rsidRPr="00AF5048" w:rsidDel="00DE5344">
                <w:rPr>
                  <w:rFonts w:hint="eastAsia"/>
                </w:rPr>
                <w:delText>備考</w:delText>
              </w:r>
            </w:del>
          </w:p>
        </w:tc>
        <w:tc>
          <w:tcPr>
            <w:tcW w:w="1327" w:type="dxa"/>
            <w:shd w:val="clear" w:color="auto" w:fill="EEECE1"/>
            <w:vAlign w:val="center"/>
          </w:tcPr>
          <w:p w14:paraId="62077479" w14:textId="3549AB98" w:rsidR="00DA0C64" w:rsidRPr="00AF5048" w:rsidRDefault="00DA0C64">
            <w:pPr>
              <w:pStyle w:val="afff0"/>
              <w:wordWrap/>
              <w:rPr>
                <w:rFonts w:eastAsiaTheme="minorEastAsia"/>
                <w:lang w:eastAsia="ko-KR"/>
              </w:rPr>
              <w:pPrChange w:id="1856" w:author="Seongeun Woo" w:date="2016-10-13T18:41:00Z">
                <w:pPr>
                  <w:pStyle w:val="afff0"/>
                </w:pPr>
              </w:pPrChange>
            </w:pPr>
            <w:ins w:id="1857" w:author="宋 哲均" w:date="2019-08-09T15:13:00Z">
              <w:r>
                <w:rPr>
                  <w:rFonts w:hint="eastAsia"/>
                </w:rPr>
                <w:t>D</w:t>
              </w:r>
              <w:r>
                <w:t>ata Type</w:t>
              </w:r>
            </w:ins>
            <w:del w:id="1858" w:author="宋 哲均" w:date="2019-08-09T15:13:00Z">
              <w:r w:rsidRPr="00AF5048" w:rsidDel="00DE5344">
                <w:rPr>
                  <w:rFonts w:hint="eastAsia"/>
                </w:rPr>
                <w:delText>データ型</w:delText>
              </w:r>
            </w:del>
          </w:p>
        </w:tc>
      </w:tr>
      <w:tr w:rsidR="00EF3AD8" w:rsidRPr="00AF5048" w14:paraId="1D6336C8" w14:textId="77777777" w:rsidTr="00EF3AD8">
        <w:tc>
          <w:tcPr>
            <w:tcW w:w="1747" w:type="dxa"/>
            <w:vAlign w:val="center"/>
          </w:tcPr>
          <w:p w14:paraId="17629649" w14:textId="77777777" w:rsidR="00EF3AD8" w:rsidRPr="00AF5048" w:rsidRDefault="00EF3AD8">
            <w:pPr>
              <w:pStyle w:val="afff1"/>
              <w:autoSpaceDE w:val="0"/>
              <w:autoSpaceDN w:val="0"/>
              <w:pPrChange w:id="1859" w:author="Seongeun Woo" w:date="2016-10-13T18:41:00Z">
                <w:pPr>
                  <w:pStyle w:val="afff1"/>
                </w:pPr>
              </w:pPrChange>
            </w:pPr>
            <w:r w:rsidRPr="00AF5048">
              <w:rPr>
                <w:rFonts w:hint="eastAsia"/>
              </w:rPr>
              <w:t>VF_DT</w:t>
            </w:r>
          </w:p>
        </w:tc>
        <w:tc>
          <w:tcPr>
            <w:tcW w:w="4031" w:type="dxa"/>
            <w:vAlign w:val="center"/>
          </w:tcPr>
          <w:p w14:paraId="3C2C3D0C" w14:textId="44EFF666" w:rsidR="00EF3AD8" w:rsidRPr="00AF5048" w:rsidRDefault="00DA0C64">
            <w:pPr>
              <w:pStyle w:val="afff1"/>
              <w:autoSpaceDE w:val="0"/>
              <w:autoSpaceDN w:val="0"/>
              <w:pPrChange w:id="1860" w:author="Seongeun Woo" w:date="2016-10-13T18:41:00Z">
                <w:pPr>
                  <w:pStyle w:val="afff1"/>
                </w:pPr>
              </w:pPrChange>
            </w:pPr>
            <w:ins w:id="1861" w:author="宋 哲均" w:date="2019-08-09T15:14:00Z">
              <w:r w:rsidRPr="00DA0C64">
                <w:t>Effective start date</w:t>
              </w:r>
            </w:ins>
            <w:del w:id="1862" w:author="宋 哲均" w:date="2019-08-09T15:14:00Z">
              <w:r w:rsidR="00EF3AD8" w:rsidRPr="00AF5048" w:rsidDel="00DA0C64">
                <w:rPr>
                  <w:rFonts w:hint="eastAsia"/>
                </w:rPr>
                <w:delText>データの有効開始の日</w:delText>
              </w:r>
            </w:del>
            <w:del w:id="1863" w:author="Ryu" w:date="2016-10-19T19:58:00Z">
              <w:r w:rsidR="00EF3AD8" w:rsidRPr="00AF5048" w:rsidDel="00915133">
                <w:rPr>
                  <w:rFonts w:hint="eastAsia"/>
                </w:rPr>
                <w:delText>付</w:delText>
              </w:r>
            </w:del>
          </w:p>
        </w:tc>
        <w:tc>
          <w:tcPr>
            <w:tcW w:w="2137" w:type="dxa"/>
            <w:vAlign w:val="center"/>
          </w:tcPr>
          <w:p w14:paraId="082EB6A0" w14:textId="77777777" w:rsidR="00EF3AD8" w:rsidRPr="00AF5048" w:rsidRDefault="00EF3AD8">
            <w:pPr>
              <w:pStyle w:val="afff1"/>
              <w:autoSpaceDE w:val="0"/>
              <w:autoSpaceDN w:val="0"/>
              <w:pPrChange w:id="1864" w:author="Seongeun Woo" w:date="2016-10-13T18:41:00Z">
                <w:pPr>
                  <w:pStyle w:val="afff1"/>
                </w:pPr>
              </w:pPrChange>
            </w:pPr>
            <w:r w:rsidRPr="00AF5048">
              <w:rPr>
                <w:rFonts w:hint="eastAsia"/>
              </w:rPr>
              <w:t>YYYYMMDD</w:t>
            </w:r>
          </w:p>
        </w:tc>
        <w:tc>
          <w:tcPr>
            <w:tcW w:w="1327" w:type="dxa"/>
            <w:vAlign w:val="center"/>
          </w:tcPr>
          <w:p w14:paraId="0320D39F" w14:textId="77777777" w:rsidR="00EF3AD8" w:rsidRPr="00AF5048" w:rsidRDefault="00EF3AD8">
            <w:pPr>
              <w:pStyle w:val="afff1"/>
              <w:autoSpaceDE w:val="0"/>
              <w:autoSpaceDN w:val="0"/>
              <w:pPrChange w:id="1865" w:author="Seongeun Woo" w:date="2016-10-13T18:41:00Z">
                <w:pPr>
                  <w:pStyle w:val="afff1"/>
                </w:pPr>
              </w:pPrChange>
            </w:pPr>
            <w:r w:rsidRPr="00AF5048">
              <w:rPr>
                <w:rFonts w:hint="eastAsia"/>
              </w:rPr>
              <w:t>VARCHAR2</w:t>
            </w:r>
          </w:p>
        </w:tc>
      </w:tr>
      <w:tr w:rsidR="00DA0C64" w:rsidRPr="00AF5048" w14:paraId="0819015D" w14:textId="77777777" w:rsidTr="00EF3AD8">
        <w:tc>
          <w:tcPr>
            <w:tcW w:w="1747" w:type="dxa"/>
            <w:vAlign w:val="center"/>
          </w:tcPr>
          <w:p w14:paraId="02395D18" w14:textId="77777777" w:rsidR="00DA0C64" w:rsidRPr="00AF5048" w:rsidRDefault="00DA0C64">
            <w:pPr>
              <w:pStyle w:val="afff1"/>
              <w:autoSpaceDE w:val="0"/>
              <w:autoSpaceDN w:val="0"/>
              <w:pPrChange w:id="1866" w:author="Seongeun Woo" w:date="2016-10-13T18:41:00Z">
                <w:pPr>
                  <w:pStyle w:val="afff1"/>
                </w:pPr>
              </w:pPrChange>
            </w:pPr>
            <w:r w:rsidRPr="00AF5048">
              <w:rPr>
                <w:rFonts w:hint="eastAsia"/>
              </w:rPr>
              <w:t>VT_DT</w:t>
            </w:r>
          </w:p>
        </w:tc>
        <w:tc>
          <w:tcPr>
            <w:tcW w:w="4031" w:type="dxa"/>
            <w:vAlign w:val="center"/>
          </w:tcPr>
          <w:p w14:paraId="6DB5224E" w14:textId="2584F455" w:rsidR="00DA0C64" w:rsidRPr="00AF5048" w:rsidRDefault="00DA0C64">
            <w:pPr>
              <w:pStyle w:val="afff1"/>
              <w:autoSpaceDE w:val="0"/>
              <w:autoSpaceDN w:val="0"/>
              <w:pPrChange w:id="1867" w:author="Seongeun Woo" w:date="2016-10-13T18:41:00Z">
                <w:pPr>
                  <w:pStyle w:val="afff1"/>
                </w:pPr>
              </w:pPrChange>
            </w:pPr>
            <w:ins w:id="1868" w:author="宋 哲均" w:date="2019-08-09T15:14:00Z">
              <w:r w:rsidRPr="00DA0C64">
                <w:t xml:space="preserve">Effective </w:t>
              </w:r>
              <w:r>
                <w:t>end</w:t>
              </w:r>
              <w:r w:rsidRPr="00DA0C64">
                <w:t xml:space="preserve"> date</w:t>
              </w:r>
            </w:ins>
            <w:del w:id="1869" w:author="宋 哲均" w:date="2019-08-09T15:14:00Z">
              <w:r w:rsidRPr="00AF5048" w:rsidDel="00EA4EC1">
                <w:rPr>
                  <w:rFonts w:hint="eastAsia"/>
                </w:rPr>
                <w:delText>データの有効終了の日付</w:delText>
              </w:r>
            </w:del>
          </w:p>
        </w:tc>
        <w:tc>
          <w:tcPr>
            <w:tcW w:w="2137" w:type="dxa"/>
            <w:vAlign w:val="center"/>
          </w:tcPr>
          <w:p w14:paraId="58F1FA34" w14:textId="77777777" w:rsidR="00DA0C64" w:rsidRPr="00AF5048" w:rsidRDefault="00DA0C64">
            <w:pPr>
              <w:pStyle w:val="afff1"/>
              <w:autoSpaceDE w:val="0"/>
              <w:autoSpaceDN w:val="0"/>
              <w:pPrChange w:id="1870" w:author="Seongeun Woo" w:date="2016-10-13T18:41:00Z">
                <w:pPr>
                  <w:pStyle w:val="afff1"/>
                </w:pPr>
              </w:pPrChange>
            </w:pPr>
            <w:r w:rsidRPr="00AF5048">
              <w:rPr>
                <w:rFonts w:hint="eastAsia"/>
              </w:rPr>
              <w:t>YYYYMMDD</w:t>
            </w:r>
          </w:p>
        </w:tc>
        <w:tc>
          <w:tcPr>
            <w:tcW w:w="1327" w:type="dxa"/>
            <w:vAlign w:val="center"/>
          </w:tcPr>
          <w:p w14:paraId="56189500" w14:textId="77777777" w:rsidR="00DA0C64" w:rsidRPr="00AF5048" w:rsidRDefault="00DA0C64">
            <w:pPr>
              <w:pStyle w:val="afff1"/>
              <w:autoSpaceDE w:val="0"/>
              <w:autoSpaceDN w:val="0"/>
              <w:pPrChange w:id="1871" w:author="Seongeun Woo" w:date="2016-10-13T18:41:00Z">
                <w:pPr>
                  <w:pStyle w:val="afff1"/>
                </w:pPr>
              </w:pPrChange>
            </w:pPr>
            <w:r w:rsidRPr="00AF5048">
              <w:rPr>
                <w:rFonts w:hint="eastAsia"/>
              </w:rPr>
              <w:t>VARCHAR2</w:t>
            </w:r>
          </w:p>
        </w:tc>
      </w:tr>
      <w:tr w:rsidR="00DA0C64" w:rsidRPr="00AF5048" w14:paraId="07CE7852" w14:textId="77777777" w:rsidTr="00EF3AD8">
        <w:tc>
          <w:tcPr>
            <w:tcW w:w="1747" w:type="dxa"/>
            <w:vAlign w:val="center"/>
          </w:tcPr>
          <w:p w14:paraId="4255F087" w14:textId="77777777" w:rsidR="00DA0C64" w:rsidRPr="00AF5048" w:rsidRDefault="00DA0C64">
            <w:pPr>
              <w:pStyle w:val="afff1"/>
              <w:autoSpaceDE w:val="0"/>
              <w:autoSpaceDN w:val="0"/>
              <w:pPrChange w:id="1872" w:author="Seongeun Woo" w:date="2016-10-13T18:41:00Z">
                <w:pPr>
                  <w:pStyle w:val="afff1"/>
                </w:pPr>
              </w:pPrChange>
            </w:pPr>
            <w:r w:rsidRPr="00AF5048">
              <w:rPr>
                <w:rFonts w:hint="eastAsia"/>
              </w:rPr>
              <w:t>APPLY_FLG</w:t>
            </w:r>
          </w:p>
        </w:tc>
        <w:tc>
          <w:tcPr>
            <w:tcW w:w="4031" w:type="dxa"/>
            <w:vAlign w:val="center"/>
          </w:tcPr>
          <w:p w14:paraId="75F9372B" w14:textId="7C6BA303" w:rsidR="00DA0C64" w:rsidRPr="00AF5048" w:rsidRDefault="00DA0C64">
            <w:pPr>
              <w:pStyle w:val="afff1"/>
              <w:autoSpaceDE w:val="0"/>
              <w:autoSpaceDN w:val="0"/>
              <w:pPrChange w:id="1873" w:author="Seongeun Woo" w:date="2016-10-13T18:41:00Z">
                <w:pPr>
                  <w:pStyle w:val="afff1"/>
                </w:pPr>
              </w:pPrChange>
            </w:pPr>
            <w:del w:id="1874" w:author="宋 哲均" w:date="2019-08-09T15:16:00Z">
              <w:r w:rsidRPr="00AF5048" w:rsidDel="00DA0C64">
                <w:rPr>
                  <w:rFonts w:hint="eastAsia"/>
                </w:rPr>
                <w:delText>データの移管可否</w:delText>
              </w:r>
            </w:del>
            <w:ins w:id="1875" w:author="宋 哲均" w:date="2019-08-09T15:15:00Z">
              <w:r w:rsidRPr="00DA0C64">
                <w:t xml:space="preserve">Code </w:t>
              </w:r>
              <w:r>
                <w:t xml:space="preserve">values that </w:t>
              </w:r>
              <w:r w:rsidRPr="00DA0C64">
                <w:t>indicating the status of data transfer</w:t>
              </w:r>
            </w:ins>
          </w:p>
        </w:tc>
        <w:tc>
          <w:tcPr>
            <w:tcW w:w="2137" w:type="dxa"/>
            <w:vAlign w:val="center"/>
          </w:tcPr>
          <w:p w14:paraId="74C65B70" w14:textId="4AD4ABAD" w:rsidR="00DA0C64" w:rsidRPr="00AF5048" w:rsidRDefault="00DA0C64">
            <w:pPr>
              <w:pStyle w:val="afff1"/>
              <w:autoSpaceDE w:val="0"/>
              <w:autoSpaceDN w:val="0"/>
              <w:pPrChange w:id="1876" w:author="Seongeun Woo" w:date="2016-10-13T18:41:00Z">
                <w:pPr>
                  <w:pStyle w:val="afff1"/>
                </w:pPr>
              </w:pPrChange>
            </w:pPr>
            <w:r w:rsidRPr="00AF5048">
              <w:rPr>
                <w:rFonts w:hint="eastAsia"/>
              </w:rPr>
              <w:t>N</w:t>
            </w:r>
            <w:del w:id="1877" w:author="宋 哲均" w:date="2019-08-09T15:16:00Z">
              <w:r w:rsidRPr="00AF5048" w:rsidDel="00DA0C64">
                <w:rPr>
                  <w:rFonts w:hint="eastAsia"/>
                </w:rPr>
                <w:delText xml:space="preserve"> </w:delText>
              </w:r>
            </w:del>
            <w:r w:rsidRPr="00AF5048">
              <w:rPr>
                <w:rFonts w:hint="eastAsia"/>
              </w:rPr>
              <w:t xml:space="preserve">: </w:t>
            </w:r>
            <w:ins w:id="1878" w:author="宋 哲均" w:date="2019-08-09T15:16:00Z">
              <w:r>
                <w:t>New Data</w:t>
              </w:r>
            </w:ins>
            <w:del w:id="1879" w:author="宋 哲均" w:date="2019-08-09T15:16:00Z">
              <w:r w:rsidRPr="00AF5048" w:rsidDel="00DA0C64">
                <w:rPr>
                  <w:rFonts w:hint="eastAsia"/>
                </w:rPr>
                <w:delText>新規データ</w:delText>
              </w:r>
            </w:del>
          </w:p>
          <w:p w14:paraId="78AECA66" w14:textId="5EC9708E" w:rsidR="00DA0C64" w:rsidRPr="00AF5048" w:rsidRDefault="00DA0C64">
            <w:pPr>
              <w:pStyle w:val="afff1"/>
              <w:autoSpaceDE w:val="0"/>
              <w:autoSpaceDN w:val="0"/>
              <w:pPrChange w:id="1880" w:author="Seongeun Woo" w:date="2016-10-13T18:41:00Z">
                <w:pPr>
                  <w:pStyle w:val="afff1"/>
                </w:pPr>
              </w:pPrChange>
            </w:pPr>
            <w:r w:rsidRPr="00AF5048">
              <w:rPr>
                <w:rFonts w:hint="eastAsia"/>
              </w:rPr>
              <w:t>A</w:t>
            </w:r>
            <w:del w:id="1881" w:author="宋 哲均" w:date="2019-08-09T15:16:00Z">
              <w:r w:rsidRPr="00AF5048" w:rsidDel="00DA0C64">
                <w:rPr>
                  <w:rFonts w:hint="eastAsia"/>
                </w:rPr>
                <w:delText xml:space="preserve"> </w:delText>
              </w:r>
            </w:del>
            <w:r w:rsidRPr="00AF5048">
              <w:rPr>
                <w:rFonts w:hint="eastAsia"/>
              </w:rPr>
              <w:t xml:space="preserve">: </w:t>
            </w:r>
            <w:ins w:id="1882" w:author="宋 哲均" w:date="2019-08-09T15:16:00Z">
              <w:r>
                <w:t>Transferred Data</w:t>
              </w:r>
            </w:ins>
            <w:del w:id="1883" w:author="宋 哲均" w:date="2019-08-09T15:16:00Z">
              <w:r w:rsidRPr="00AF5048" w:rsidDel="00DA0C64">
                <w:rPr>
                  <w:rFonts w:hint="eastAsia"/>
                </w:rPr>
                <w:delText>移管されたデータ</w:delText>
              </w:r>
            </w:del>
          </w:p>
          <w:p w14:paraId="6497AEDA" w14:textId="10B1F6AD" w:rsidR="00DA0C64" w:rsidRPr="00AF5048" w:rsidRDefault="00DA0C64">
            <w:pPr>
              <w:pStyle w:val="afff1"/>
              <w:autoSpaceDE w:val="0"/>
              <w:autoSpaceDN w:val="0"/>
              <w:pPrChange w:id="1884" w:author="Seongeun Woo" w:date="2016-10-13T18:41:00Z">
                <w:pPr>
                  <w:pStyle w:val="afff1"/>
                </w:pPr>
              </w:pPrChange>
            </w:pPr>
            <w:r w:rsidRPr="00AF5048">
              <w:rPr>
                <w:rFonts w:hint="eastAsia"/>
              </w:rPr>
              <w:t>E</w:t>
            </w:r>
            <w:del w:id="1885" w:author="宋 哲均" w:date="2019-08-09T15:16:00Z">
              <w:r w:rsidRPr="00AF5048" w:rsidDel="00DA0C64">
                <w:rPr>
                  <w:rFonts w:hint="eastAsia"/>
                </w:rPr>
                <w:delText xml:space="preserve"> </w:delText>
              </w:r>
            </w:del>
            <w:r w:rsidRPr="00AF5048">
              <w:rPr>
                <w:rFonts w:hint="eastAsia"/>
              </w:rPr>
              <w:t xml:space="preserve">: </w:t>
            </w:r>
            <w:ins w:id="1886" w:author="宋 哲均" w:date="2019-08-09T15:17:00Z">
              <w:r w:rsidRPr="00DA0C64">
                <w:t>Data changed after transfer</w:t>
              </w:r>
            </w:ins>
            <w:del w:id="1887" w:author="宋 哲均" w:date="2019-08-09T15:17:00Z">
              <w:r w:rsidRPr="00AF5048" w:rsidDel="00DA0C64">
                <w:rPr>
                  <w:rFonts w:hint="eastAsia"/>
                </w:rPr>
                <w:delText>移管後に変更されたデータ</w:delText>
              </w:r>
            </w:del>
          </w:p>
        </w:tc>
        <w:tc>
          <w:tcPr>
            <w:tcW w:w="1327" w:type="dxa"/>
            <w:vAlign w:val="center"/>
          </w:tcPr>
          <w:p w14:paraId="2A1BCE84" w14:textId="77777777" w:rsidR="00DA0C64" w:rsidRPr="00AF5048" w:rsidRDefault="00DA0C64">
            <w:pPr>
              <w:pStyle w:val="afff1"/>
              <w:autoSpaceDE w:val="0"/>
              <w:autoSpaceDN w:val="0"/>
              <w:pPrChange w:id="1888" w:author="Seongeun Woo" w:date="2016-10-13T18:41:00Z">
                <w:pPr>
                  <w:pStyle w:val="afff1"/>
                </w:pPr>
              </w:pPrChange>
            </w:pPr>
            <w:r w:rsidRPr="00AF5048">
              <w:rPr>
                <w:rFonts w:hint="eastAsia"/>
              </w:rPr>
              <w:t>CHAR</w:t>
            </w:r>
          </w:p>
        </w:tc>
      </w:tr>
      <w:tr w:rsidR="00DA0C64" w:rsidRPr="00AF5048" w14:paraId="293FC449" w14:textId="77777777" w:rsidTr="00EF3AD8">
        <w:tc>
          <w:tcPr>
            <w:tcW w:w="1747" w:type="dxa"/>
            <w:vAlign w:val="center"/>
          </w:tcPr>
          <w:p w14:paraId="16EA9784" w14:textId="77777777" w:rsidR="00DA0C64" w:rsidRPr="00AF5048" w:rsidRDefault="00DA0C64">
            <w:pPr>
              <w:pStyle w:val="afff1"/>
              <w:autoSpaceDE w:val="0"/>
              <w:autoSpaceDN w:val="0"/>
              <w:pPrChange w:id="1889" w:author="Seongeun Woo" w:date="2016-10-13T18:41:00Z">
                <w:pPr>
                  <w:pStyle w:val="afff1"/>
                </w:pPr>
              </w:pPrChange>
            </w:pPr>
            <w:r w:rsidRPr="00AF5048">
              <w:rPr>
                <w:rFonts w:hint="eastAsia"/>
              </w:rPr>
              <w:t>CHG_USER</w:t>
            </w:r>
          </w:p>
        </w:tc>
        <w:tc>
          <w:tcPr>
            <w:tcW w:w="4031" w:type="dxa"/>
            <w:vAlign w:val="center"/>
          </w:tcPr>
          <w:p w14:paraId="40C35F7F" w14:textId="7C31322D" w:rsidR="00DA0C64" w:rsidRPr="00AF5048" w:rsidRDefault="00DA0C64">
            <w:pPr>
              <w:pStyle w:val="afff1"/>
              <w:autoSpaceDE w:val="0"/>
              <w:autoSpaceDN w:val="0"/>
              <w:pPrChange w:id="1890" w:author="Seongeun Woo" w:date="2016-10-13T18:41:00Z">
                <w:pPr>
                  <w:pStyle w:val="afff1"/>
                </w:pPr>
              </w:pPrChange>
            </w:pPr>
            <w:ins w:id="1891" w:author="宋 哲均" w:date="2019-08-09T15:18:00Z">
              <w:r w:rsidRPr="00DA0C64">
                <w:t>User that changed the data</w:t>
              </w:r>
            </w:ins>
            <w:del w:id="1892" w:author="宋 哲均" w:date="2019-08-09T15:18:00Z">
              <w:r w:rsidRPr="00AF5048" w:rsidDel="00DA0C64">
                <w:rPr>
                  <w:rFonts w:hint="eastAsia"/>
                </w:rPr>
                <w:delText>データを変更したユーザ情報</w:delText>
              </w:r>
            </w:del>
          </w:p>
        </w:tc>
        <w:tc>
          <w:tcPr>
            <w:tcW w:w="2137" w:type="dxa"/>
            <w:vAlign w:val="center"/>
          </w:tcPr>
          <w:p w14:paraId="22335BFD" w14:textId="77777777" w:rsidR="00DA0C64" w:rsidRPr="00AF5048" w:rsidRDefault="00DA0C64">
            <w:pPr>
              <w:pStyle w:val="afff1"/>
              <w:autoSpaceDE w:val="0"/>
              <w:autoSpaceDN w:val="0"/>
              <w:pPrChange w:id="1893" w:author="Seongeun Woo" w:date="2016-10-13T18:41:00Z">
                <w:pPr>
                  <w:pStyle w:val="afff1"/>
                </w:pPr>
              </w:pPrChange>
            </w:pPr>
          </w:p>
        </w:tc>
        <w:tc>
          <w:tcPr>
            <w:tcW w:w="1327" w:type="dxa"/>
            <w:vAlign w:val="center"/>
          </w:tcPr>
          <w:p w14:paraId="275CAC03" w14:textId="77777777" w:rsidR="00DA0C64" w:rsidRPr="00AF5048" w:rsidRDefault="00DA0C64">
            <w:pPr>
              <w:pStyle w:val="afff1"/>
              <w:autoSpaceDE w:val="0"/>
              <w:autoSpaceDN w:val="0"/>
              <w:pPrChange w:id="1894" w:author="Seongeun Woo" w:date="2016-10-13T18:41:00Z">
                <w:pPr>
                  <w:pStyle w:val="afff1"/>
                </w:pPr>
              </w:pPrChange>
            </w:pPr>
            <w:r w:rsidRPr="00AF5048">
              <w:rPr>
                <w:rFonts w:hint="eastAsia"/>
              </w:rPr>
              <w:t>NVARCHAR2</w:t>
            </w:r>
          </w:p>
        </w:tc>
      </w:tr>
      <w:tr w:rsidR="00DA0C64" w:rsidRPr="00AF5048" w14:paraId="5BF78D37" w14:textId="77777777" w:rsidTr="00EF3AD8">
        <w:tc>
          <w:tcPr>
            <w:tcW w:w="1747" w:type="dxa"/>
            <w:vAlign w:val="center"/>
          </w:tcPr>
          <w:p w14:paraId="0E59EC28" w14:textId="77777777" w:rsidR="00DA0C64" w:rsidRPr="00AF5048" w:rsidRDefault="00DA0C64">
            <w:pPr>
              <w:pStyle w:val="afff1"/>
              <w:autoSpaceDE w:val="0"/>
              <w:autoSpaceDN w:val="0"/>
              <w:pPrChange w:id="1895" w:author="Seongeun Woo" w:date="2016-10-13T18:41:00Z">
                <w:pPr>
                  <w:pStyle w:val="afff1"/>
                </w:pPr>
              </w:pPrChange>
            </w:pPr>
            <w:r w:rsidRPr="00AF5048">
              <w:rPr>
                <w:rFonts w:hint="eastAsia"/>
              </w:rPr>
              <w:t>CHG_DT</w:t>
            </w:r>
          </w:p>
        </w:tc>
        <w:tc>
          <w:tcPr>
            <w:tcW w:w="4031" w:type="dxa"/>
            <w:vAlign w:val="center"/>
          </w:tcPr>
          <w:p w14:paraId="2AC56086" w14:textId="298544DB" w:rsidR="00DA0C64" w:rsidRPr="00AF5048" w:rsidRDefault="00DA0C64">
            <w:pPr>
              <w:pStyle w:val="afff1"/>
              <w:autoSpaceDE w:val="0"/>
              <w:autoSpaceDN w:val="0"/>
              <w:pPrChange w:id="1896" w:author="Seongeun Woo" w:date="2016-10-13T18:41:00Z">
                <w:pPr>
                  <w:pStyle w:val="afff1"/>
                </w:pPr>
              </w:pPrChange>
            </w:pPr>
            <w:ins w:id="1897" w:author="宋 哲均" w:date="2019-08-09T15:18:00Z">
              <w:r>
                <w:t>Date</w:t>
              </w:r>
              <w:r w:rsidRPr="00DA0C64">
                <w:t xml:space="preserve"> that changed the data</w:t>
              </w:r>
            </w:ins>
            <w:del w:id="1898" w:author="宋 哲均" w:date="2019-08-09T15:18:00Z">
              <w:r w:rsidRPr="00AF5048" w:rsidDel="00DA0C64">
                <w:rPr>
                  <w:rFonts w:hint="eastAsia"/>
                </w:rPr>
                <w:delText>データを変更した日付</w:delText>
              </w:r>
            </w:del>
          </w:p>
        </w:tc>
        <w:tc>
          <w:tcPr>
            <w:tcW w:w="2137" w:type="dxa"/>
            <w:vAlign w:val="center"/>
          </w:tcPr>
          <w:p w14:paraId="7114ABAD" w14:textId="77777777" w:rsidR="00DA0C64" w:rsidRPr="00AF5048" w:rsidRDefault="00DA0C64">
            <w:pPr>
              <w:pStyle w:val="afff1"/>
              <w:autoSpaceDE w:val="0"/>
              <w:autoSpaceDN w:val="0"/>
              <w:pPrChange w:id="1899" w:author="Seongeun Woo" w:date="2016-10-13T18:41:00Z">
                <w:pPr>
                  <w:pStyle w:val="afff1"/>
                </w:pPr>
              </w:pPrChange>
            </w:pPr>
            <w:r w:rsidRPr="00AF5048">
              <w:rPr>
                <w:rFonts w:hint="eastAsia"/>
              </w:rPr>
              <w:t>YYYYMMDD</w:t>
            </w:r>
          </w:p>
        </w:tc>
        <w:tc>
          <w:tcPr>
            <w:tcW w:w="1327" w:type="dxa"/>
            <w:vAlign w:val="center"/>
          </w:tcPr>
          <w:p w14:paraId="410AF220" w14:textId="6E8495B1" w:rsidR="00DA0C64" w:rsidRPr="00AF5048" w:rsidRDefault="00DA0C64">
            <w:pPr>
              <w:pStyle w:val="afff1"/>
              <w:autoSpaceDE w:val="0"/>
              <w:autoSpaceDN w:val="0"/>
              <w:pPrChange w:id="1900" w:author="Seongeun Woo" w:date="2016-10-13T18:41:00Z">
                <w:pPr>
                  <w:pStyle w:val="afff1"/>
                </w:pPr>
              </w:pPrChange>
            </w:pPr>
            <w:r w:rsidRPr="00AF5048">
              <w:rPr>
                <w:rFonts w:hint="eastAsia"/>
              </w:rPr>
              <w:t>VARCHAR2</w:t>
            </w:r>
          </w:p>
        </w:tc>
      </w:tr>
      <w:tr w:rsidR="00DA0C64" w:rsidRPr="00AF5048" w14:paraId="0CCD530F" w14:textId="77777777" w:rsidTr="00EF3AD8">
        <w:tc>
          <w:tcPr>
            <w:tcW w:w="1747" w:type="dxa"/>
            <w:vAlign w:val="center"/>
          </w:tcPr>
          <w:p w14:paraId="42F15DC8" w14:textId="77777777" w:rsidR="00DA0C64" w:rsidRPr="00AF5048" w:rsidRDefault="00DA0C64">
            <w:pPr>
              <w:pStyle w:val="afff1"/>
              <w:autoSpaceDE w:val="0"/>
              <w:autoSpaceDN w:val="0"/>
              <w:pPrChange w:id="1901" w:author="Seongeun Woo" w:date="2016-10-13T18:41:00Z">
                <w:pPr>
                  <w:pStyle w:val="afff1"/>
                </w:pPr>
              </w:pPrChange>
            </w:pPr>
            <w:r w:rsidRPr="00AF5048">
              <w:rPr>
                <w:rFonts w:hint="eastAsia"/>
              </w:rPr>
              <w:t>END_USER</w:t>
            </w:r>
          </w:p>
        </w:tc>
        <w:tc>
          <w:tcPr>
            <w:tcW w:w="4031" w:type="dxa"/>
            <w:vAlign w:val="center"/>
          </w:tcPr>
          <w:p w14:paraId="40A7A396" w14:textId="4AAE12ED" w:rsidR="00DA0C64" w:rsidRPr="00AF5048" w:rsidRDefault="00DA0C64">
            <w:pPr>
              <w:pStyle w:val="afff1"/>
              <w:autoSpaceDE w:val="0"/>
              <w:autoSpaceDN w:val="0"/>
              <w:pPrChange w:id="1902" w:author="Seongeun Woo" w:date="2016-10-13T18:41:00Z">
                <w:pPr>
                  <w:pStyle w:val="afff1"/>
                </w:pPr>
              </w:pPrChange>
            </w:pPr>
            <w:ins w:id="1903" w:author="宋 哲均" w:date="2019-08-09T15:18:00Z">
              <w:r w:rsidRPr="00DA0C64">
                <w:t xml:space="preserve">User that </w:t>
              </w:r>
              <w:r>
                <w:t>deleted</w:t>
              </w:r>
              <w:r w:rsidRPr="00DA0C64">
                <w:t xml:space="preserve"> the data</w:t>
              </w:r>
            </w:ins>
            <w:del w:id="1904" w:author="宋 哲均" w:date="2019-08-09T15:18:00Z">
              <w:r w:rsidRPr="00AF5048" w:rsidDel="00DA0C64">
                <w:rPr>
                  <w:rFonts w:hint="eastAsia"/>
                </w:rPr>
                <w:delText>データを削除したユーザ情報</w:delText>
              </w:r>
            </w:del>
          </w:p>
        </w:tc>
        <w:tc>
          <w:tcPr>
            <w:tcW w:w="2137" w:type="dxa"/>
            <w:vAlign w:val="center"/>
          </w:tcPr>
          <w:p w14:paraId="7A3B9AD7" w14:textId="77777777" w:rsidR="00DA0C64" w:rsidRPr="00AF5048" w:rsidRDefault="00DA0C64">
            <w:pPr>
              <w:pStyle w:val="afff1"/>
              <w:autoSpaceDE w:val="0"/>
              <w:autoSpaceDN w:val="0"/>
              <w:pPrChange w:id="1905" w:author="Seongeun Woo" w:date="2016-10-13T18:41:00Z">
                <w:pPr>
                  <w:pStyle w:val="afff1"/>
                </w:pPr>
              </w:pPrChange>
            </w:pPr>
          </w:p>
        </w:tc>
        <w:tc>
          <w:tcPr>
            <w:tcW w:w="1327" w:type="dxa"/>
            <w:vAlign w:val="center"/>
          </w:tcPr>
          <w:p w14:paraId="5BB012C7" w14:textId="77777777" w:rsidR="00DA0C64" w:rsidRPr="00AF5048" w:rsidRDefault="00DA0C64">
            <w:pPr>
              <w:pStyle w:val="afff1"/>
              <w:autoSpaceDE w:val="0"/>
              <w:autoSpaceDN w:val="0"/>
              <w:pPrChange w:id="1906" w:author="Seongeun Woo" w:date="2016-10-13T18:41:00Z">
                <w:pPr>
                  <w:pStyle w:val="afff1"/>
                </w:pPr>
              </w:pPrChange>
            </w:pPr>
            <w:r w:rsidRPr="00AF5048">
              <w:rPr>
                <w:rFonts w:hint="eastAsia"/>
              </w:rPr>
              <w:t>NVARCHAR2</w:t>
            </w:r>
          </w:p>
        </w:tc>
      </w:tr>
      <w:tr w:rsidR="00DA0C64" w:rsidRPr="00AF5048" w14:paraId="0264EC5F" w14:textId="77777777" w:rsidTr="00EF3AD8">
        <w:tc>
          <w:tcPr>
            <w:tcW w:w="1747" w:type="dxa"/>
            <w:vAlign w:val="center"/>
          </w:tcPr>
          <w:p w14:paraId="3BF8161B" w14:textId="77777777" w:rsidR="00DA0C64" w:rsidRPr="00AF5048" w:rsidRDefault="00DA0C64">
            <w:pPr>
              <w:pStyle w:val="afff1"/>
              <w:autoSpaceDE w:val="0"/>
              <w:autoSpaceDN w:val="0"/>
              <w:pPrChange w:id="1907" w:author="Seongeun Woo" w:date="2016-10-13T18:41:00Z">
                <w:pPr>
                  <w:pStyle w:val="afff1"/>
                </w:pPr>
              </w:pPrChange>
            </w:pPr>
            <w:r w:rsidRPr="00AF5048">
              <w:rPr>
                <w:rFonts w:hint="eastAsia"/>
              </w:rPr>
              <w:t>END_DT</w:t>
            </w:r>
          </w:p>
        </w:tc>
        <w:tc>
          <w:tcPr>
            <w:tcW w:w="4031" w:type="dxa"/>
            <w:vAlign w:val="center"/>
          </w:tcPr>
          <w:p w14:paraId="3774D15E" w14:textId="7177275C" w:rsidR="00DA0C64" w:rsidRPr="00AF5048" w:rsidRDefault="00DA0C64">
            <w:pPr>
              <w:pStyle w:val="afff1"/>
              <w:autoSpaceDE w:val="0"/>
              <w:autoSpaceDN w:val="0"/>
              <w:pPrChange w:id="1908" w:author="Seongeun Woo" w:date="2016-10-13T18:41:00Z">
                <w:pPr>
                  <w:pStyle w:val="afff1"/>
                </w:pPr>
              </w:pPrChange>
            </w:pPr>
            <w:ins w:id="1909" w:author="宋 哲均" w:date="2019-08-09T15:18:00Z">
              <w:r>
                <w:t>Date</w:t>
              </w:r>
              <w:r w:rsidRPr="00DA0C64">
                <w:t xml:space="preserve"> that </w:t>
              </w:r>
              <w:r>
                <w:t>deleted</w:t>
              </w:r>
              <w:r w:rsidRPr="00DA0C64">
                <w:t xml:space="preserve"> the data</w:t>
              </w:r>
            </w:ins>
            <w:del w:id="1910" w:author="宋 哲均" w:date="2019-08-09T15:18:00Z">
              <w:r w:rsidRPr="00AF5048" w:rsidDel="00DA0C64">
                <w:rPr>
                  <w:rFonts w:hint="eastAsia"/>
                </w:rPr>
                <w:delText>データを削除した日付</w:delText>
              </w:r>
            </w:del>
          </w:p>
        </w:tc>
        <w:tc>
          <w:tcPr>
            <w:tcW w:w="2137" w:type="dxa"/>
            <w:vAlign w:val="center"/>
          </w:tcPr>
          <w:p w14:paraId="1790C889" w14:textId="77777777" w:rsidR="00DA0C64" w:rsidRPr="00AF5048" w:rsidRDefault="00DA0C64">
            <w:pPr>
              <w:pStyle w:val="afff1"/>
              <w:autoSpaceDE w:val="0"/>
              <w:autoSpaceDN w:val="0"/>
              <w:pPrChange w:id="1911" w:author="Seongeun Woo" w:date="2016-10-13T18:41:00Z">
                <w:pPr>
                  <w:pStyle w:val="afff1"/>
                </w:pPr>
              </w:pPrChange>
            </w:pPr>
            <w:r w:rsidRPr="00AF5048">
              <w:rPr>
                <w:rFonts w:hint="eastAsia"/>
              </w:rPr>
              <w:t>YYYYMMDD</w:t>
            </w:r>
          </w:p>
        </w:tc>
        <w:tc>
          <w:tcPr>
            <w:tcW w:w="1327" w:type="dxa"/>
            <w:vAlign w:val="center"/>
          </w:tcPr>
          <w:p w14:paraId="2869EAE4" w14:textId="77777777" w:rsidR="00DA0C64" w:rsidRPr="00AF5048" w:rsidRDefault="00DA0C64">
            <w:pPr>
              <w:pStyle w:val="afff1"/>
              <w:autoSpaceDE w:val="0"/>
              <w:autoSpaceDN w:val="0"/>
              <w:pPrChange w:id="1912" w:author="Seongeun Woo" w:date="2016-10-13T18:41:00Z">
                <w:pPr>
                  <w:pStyle w:val="afff1"/>
                </w:pPr>
              </w:pPrChange>
            </w:pPr>
            <w:r w:rsidRPr="00AF5048">
              <w:rPr>
                <w:rFonts w:hint="eastAsia"/>
              </w:rPr>
              <w:t>VARCHAR2</w:t>
            </w:r>
          </w:p>
        </w:tc>
      </w:tr>
      <w:tr w:rsidR="00DA0C64" w:rsidRPr="00AF5048" w14:paraId="21873F5A" w14:textId="77777777" w:rsidTr="00EF3AD8">
        <w:tc>
          <w:tcPr>
            <w:tcW w:w="1747" w:type="dxa"/>
            <w:vAlign w:val="center"/>
          </w:tcPr>
          <w:p w14:paraId="74CCAD2F" w14:textId="77777777" w:rsidR="00DA0C64" w:rsidRPr="00AF5048" w:rsidRDefault="00DA0C64">
            <w:pPr>
              <w:pStyle w:val="afff1"/>
              <w:autoSpaceDE w:val="0"/>
              <w:autoSpaceDN w:val="0"/>
              <w:pPrChange w:id="1913" w:author="Seongeun Woo" w:date="2016-10-13T18:41:00Z">
                <w:pPr>
                  <w:pStyle w:val="afff1"/>
                </w:pPr>
              </w:pPrChange>
            </w:pPr>
            <w:r w:rsidRPr="00AF5048">
              <w:rPr>
                <w:rFonts w:hint="eastAsia"/>
              </w:rPr>
              <w:t>REG_USER</w:t>
            </w:r>
          </w:p>
        </w:tc>
        <w:tc>
          <w:tcPr>
            <w:tcW w:w="4031" w:type="dxa"/>
            <w:vAlign w:val="center"/>
          </w:tcPr>
          <w:p w14:paraId="6B1CD883" w14:textId="789EEA69" w:rsidR="00DA0C64" w:rsidRPr="00AF5048" w:rsidRDefault="00DA0C64">
            <w:pPr>
              <w:pStyle w:val="afff1"/>
              <w:autoSpaceDE w:val="0"/>
              <w:autoSpaceDN w:val="0"/>
              <w:pPrChange w:id="1914" w:author="Seongeun Woo" w:date="2016-10-13T18:41:00Z">
                <w:pPr>
                  <w:pStyle w:val="afff1"/>
                </w:pPr>
              </w:pPrChange>
            </w:pPr>
            <w:ins w:id="1915" w:author="宋 哲均" w:date="2019-08-09T15:19:00Z">
              <w:r w:rsidRPr="00DA0C64">
                <w:t xml:space="preserve">User that </w:t>
              </w:r>
              <w:r>
                <w:t>registered</w:t>
              </w:r>
              <w:r w:rsidRPr="00DA0C64">
                <w:t xml:space="preserve"> the data</w:t>
              </w:r>
            </w:ins>
            <w:del w:id="1916" w:author="宋 哲均" w:date="2019-08-09T15:19:00Z">
              <w:r w:rsidRPr="00AF5048" w:rsidDel="00DA0C64">
                <w:rPr>
                  <w:rFonts w:hint="eastAsia"/>
                </w:rPr>
                <w:delText>データを最初に登録したユーザ情報</w:delText>
              </w:r>
            </w:del>
          </w:p>
        </w:tc>
        <w:tc>
          <w:tcPr>
            <w:tcW w:w="2137" w:type="dxa"/>
            <w:vAlign w:val="center"/>
          </w:tcPr>
          <w:p w14:paraId="4CAB14D9" w14:textId="77777777" w:rsidR="00DA0C64" w:rsidRPr="00AF5048" w:rsidRDefault="00DA0C64">
            <w:pPr>
              <w:pStyle w:val="afff1"/>
              <w:autoSpaceDE w:val="0"/>
              <w:autoSpaceDN w:val="0"/>
              <w:pPrChange w:id="1917" w:author="Seongeun Woo" w:date="2016-10-13T18:41:00Z">
                <w:pPr>
                  <w:pStyle w:val="afff1"/>
                </w:pPr>
              </w:pPrChange>
            </w:pPr>
          </w:p>
        </w:tc>
        <w:tc>
          <w:tcPr>
            <w:tcW w:w="1327" w:type="dxa"/>
            <w:vAlign w:val="center"/>
          </w:tcPr>
          <w:p w14:paraId="5A4B9B07" w14:textId="77777777" w:rsidR="00DA0C64" w:rsidRPr="00AF5048" w:rsidRDefault="00DA0C64">
            <w:pPr>
              <w:pStyle w:val="afff1"/>
              <w:autoSpaceDE w:val="0"/>
              <w:autoSpaceDN w:val="0"/>
              <w:pPrChange w:id="1918" w:author="Seongeun Woo" w:date="2016-10-13T18:41:00Z">
                <w:pPr>
                  <w:pStyle w:val="afff1"/>
                </w:pPr>
              </w:pPrChange>
            </w:pPr>
            <w:r w:rsidRPr="00AF5048">
              <w:rPr>
                <w:rFonts w:hint="eastAsia"/>
              </w:rPr>
              <w:t>NVARCHAR2</w:t>
            </w:r>
          </w:p>
        </w:tc>
      </w:tr>
      <w:tr w:rsidR="00DA0C64" w:rsidRPr="00AF5048" w14:paraId="7A791B49" w14:textId="77777777" w:rsidTr="00EF3AD8">
        <w:tc>
          <w:tcPr>
            <w:tcW w:w="1747" w:type="dxa"/>
            <w:vAlign w:val="center"/>
          </w:tcPr>
          <w:p w14:paraId="5C961112" w14:textId="77777777" w:rsidR="00DA0C64" w:rsidRPr="00AF5048" w:rsidRDefault="00DA0C64">
            <w:pPr>
              <w:pStyle w:val="afff1"/>
              <w:autoSpaceDE w:val="0"/>
              <w:autoSpaceDN w:val="0"/>
              <w:pPrChange w:id="1919" w:author="Seongeun Woo" w:date="2016-10-13T18:41:00Z">
                <w:pPr>
                  <w:pStyle w:val="afff1"/>
                </w:pPr>
              </w:pPrChange>
            </w:pPr>
            <w:r w:rsidRPr="00AF5048">
              <w:rPr>
                <w:rFonts w:hint="eastAsia"/>
              </w:rPr>
              <w:t>REG_DT</w:t>
            </w:r>
          </w:p>
        </w:tc>
        <w:tc>
          <w:tcPr>
            <w:tcW w:w="4031" w:type="dxa"/>
            <w:vAlign w:val="center"/>
          </w:tcPr>
          <w:p w14:paraId="0419D448" w14:textId="279D2C8F" w:rsidR="00DA0C64" w:rsidRPr="00AF5048" w:rsidRDefault="00DA0C64">
            <w:pPr>
              <w:pStyle w:val="afff1"/>
              <w:autoSpaceDE w:val="0"/>
              <w:autoSpaceDN w:val="0"/>
              <w:pPrChange w:id="1920" w:author="Seongeun Woo" w:date="2016-10-13T18:41:00Z">
                <w:pPr>
                  <w:pStyle w:val="afff1"/>
                </w:pPr>
              </w:pPrChange>
            </w:pPr>
            <w:ins w:id="1921" w:author="宋 哲均" w:date="2019-08-09T15:19:00Z">
              <w:r>
                <w:t>Date</w:t>
              </w:r>
              <w:r w:rsidRPr="00DA0C64">
                <w:t xml:space="preserve"> that </w:t>
              </w:r>
              <w:r>
                <w:t>registered</w:t>
              </w:r>
              <w:r w:rsidRPr="00DA0C64">
                <w:t xml:space="preserve"> the data</w:t>
              </w:r>
            </w:ins>
            <w:del w:id="1922" w:author="宋 哲均" w:date="2019-08-09T15:19:00Z">
              <w:r w:rsidRPr="00AF5048" w:rsidDel="00605D0F">
                <w:rPr>
                  <w:rFonts w:hint="eastAsia"/>
                </w:rPr>
                <w:delText>データを最初に登録した日付</w:delText>
              </w:r>
            </w:del>
          </w:p>
        </w:tc>
        <w:tc>
          <w:tcPr>
            <w:tcW w:w="2137" w:type="dxa"/>
            <w:vAlign w:val="center"/>
          </w:tcPr>
          <w:p w14:paraId="6DF1817B" w14:textId="77777777" w:rsidR="00DA0C64" w:rsidRPr="00AF5048" w:rsidRDefault="00DA0C64">
            <w:pPr>
              <w:pStyle w:val="afff1"/>
              <w:autoSpaceDE w:val="0"/>
              <w:autoSpaceDN w:val="0"/>
              <w:pPrChange w:id="1923" w:author="Seongeun Woo" w:date="2016-10-13T18:41:00Z">
                <w:pPr>
                  <w:pStyle w:val="afff1"/>
                </w:pPr>
              </w:pPrChange>
            </w:pPr>
            <w:r w:rsidRPr="00AF5048">
              <w:rPr>
                <w:rFonts w:hint="eastAsia"/>
              </w:rPr>
              <w:t>YYYYMMDD</w:t>
            </w:r>
          </w:p>
        </w:tc>
        <w:tc>
          <w:tcPr>
            <w:tcW w:w="1327" w:type="dxa"/>
            <w:vAlign w:val="center"/>
          </w:tcPr>
          <w:p w14:paraId="650135C8" w14:textId="77777777" w:rsidR="00DA0C64" w:rsidRPr="00AF5048" w:rsidRDefault="00DA0C64">
            <w:pPr>
              <w:pStyle w:val="afff1"/>
              <w:autoSpaceDE w:val="0"/>
              <w:autoSpaceDN w:val="0"/>
              <w:pPrChange w:id="1924" w:author="Seongeun Woo" w:date="2016-10-13T18:41:00Z">
                <w:pPr>
                  <w:pStyle w:val="afff1"/>
                </w:pPr>
              </w:pPrChange>
            </w:pPr>
            <w:r w:rsidRPr="00AF5048">
              <w:rPr>
                <w:rFonts w:hint="eastAsia"/>
              </w:rPr>
              <w:t>VARCHAR2</w:t>
            </w:r>
          </w:p>
        </w:tc>
      </w:tr>
      <w:tr w:rsidR="00DA0C64" w:rsidRPr="00AF5048" w14:paraId="193A1442" w14:textId="77777777" w:rsidTr="00EF3AD8">
        <w:tc>
          <w:tcPr>
            <w:tcW w:w="1747" w:type="dxa"/>
            <w:vAlign w:val="center"/>
          </w:tcPr>
          <w:p w14:paraId="1318B35D" w14:textId="77777777" w:rsidR="00DA0C64" w:rsidRPr="00AF5048" w:rsidRDefault="00DA0C64">
            <w:pPr>
              <w:pStyle w:val="afff1"/>
              <w:autoSpaceDE w:val="0"/>
              <w:autoSpaceDN w:val="0"/>
              <w:pPrChange w:id="1925" w:author="Seongeun Woo" w:date="2016-10-13T18:41:00Z">
                <w:pPr>
                  <w:pStyle w:val="afff1"/>
                </w:pPr>
              </w:pPrChange>
            </w:pPr>
            <w:r w:rsidRPr="00AF5048">
              <w:rPr>
                <w:rFonts w:hint="eastAsia"/>
              </w:rPr>
              <w:t>LAST_CHG_DT</w:t>
            </w:r>
          </w:p>
        </w:tc>
        <w:tc>
          <w:tcPr>
            <w:tcW w:w="4031" w:type="dxa"/>
            <w:vAlign w:val="center"/>
          </w:tcPr>
          <w:p w14:paraId="35A5A35E" w14:textId="6B38436B" w:rsidR="00DA0C64" w:rsidRPr="00AF5048" w:rsidRDefault="00DA0C64">
            <w:pPr>
              <w:pStyle w:val="afff1"/>
              <w:autoSpaceDE w:val="0"/>
              <w:autoSpaceDN w:val="0"/>
              <w:pPrChange w:id="1926" w:author="Unknown" w:date="2019-08-09T15:22:00Z">
                <w:pPr>
                  <w:pStyle w:val="afff1"/>
                </w:pPr>
              </w:pPrChange>
            </w:pPr>
            <w:del w:id="1927" w:author="宋 哲均" w:date="2019-08-09T15:22:00Z">
              <w:r w:rsidRPr="00AF5048" w:rsidDel="008D396F">
                <w:rPr>
                  <w:rFonts w:hint="eastAsia"/>
                </w:rPr>
                <w:delText>データを最後に変更した日付または下位システムで移管され、反映された日付</w:delText>
              </w:r>
            </w:del>
            <w:ins w:id="1928" w:author="宋 哲均" w:date="2019-08-09T15:20:00Z">
              <w:r>
                <w:t>Date</w:t>
              </w:r>
              <w:r w:rsidRPr="00DA0C64">
                <w:t xml:space="preserve"> that </w:t>
              </w:r>
              <w:r>
                <w:t xml:space="preserve">last </w:t>
              </w:r>
              <w:r w:rsidRPr="00DA0C64">
                <w:t>changed the data</w:t>
              </w:r>
            </w:ins>
            <w:ins w:id="1929" w:author="宋 哲均" w:date="2019-08-09T15:21:00Z">
              <w:r>
                <w:t xml:space="preserve"> or Date </w:t>
              </w:r>
              <w:r w:rsidR="008D396F">
                <w:t xml:space="preserve">that transferred from </w:t>
              </w:r>
            </w:ins>
            <w:ins w:id="1930" w:author="宋 哲均" w:date="2019-08-09T15:25:00Z">
              <w:r w:rsidR="008D396F">
                <w:t>lower</w:t>
              </w:r>
            </w:ins>
            <w:ins w:id="1931" w:author="宋 哲均" w:date="2019-08-09T15:22:00Z">
              <w:r w:rsidR="008D396F">
                <w:t xml:space="preserve"> rule system.</w:t>
              </w:r>
            </w:ins>
          </w:p>
        </w:tc>
        <w:tc>
          <w:tcPr>
            <w:tcW w:w="2137" w:type="dxa"/>
            <w:vAlign w:val="center"/>
          </w:tcPr>
          <w:p w14:paraId="2E7929E9" w14:textId="77777777" w:rsidR="00DA0C64" w:rsidRPr="00AF5048" w:rsidRDefault="00DA0C64">
            <w:pPr>
              <w:pStyle w:val="afff1"/>
              <w:autoSpaceDE w:val="0"/>
              <w:autoSpaceDN w:val="0"/>
              <w:pPrChange w:id="1932" w:author="Seongeun Woo" w:date="2016-10-13T18:41:00Z">
                <w:pPr>
                  <w:pStyle w:val="afff1"/>
                </w:pPr>
              </w:pPrChange>
            </w:pPr>
            <w:r w:rsidRPr="00AF5048">
              <w:rPr>
                <w:rFonts w:hint="eastAsia"/>
              </w:rPr>
              <w:t>YYYYMMDD</w:t>
            </w:r>
          </w:p>
        </w:tc>
        <w:tc>
          <w:tcPr>
            <w:tcW w:w="1327" w:type="dxa"/>
            <w:vAlign w:val="center"/>
          </w:tcPr>
          <w:p w14:paraId="7949A489" w14:textId="77777777" w:rsidR="00DA0C64" w:rsidRPr="00AF5048" w:rsidRDefault="00DA0C64">
            <w:pPr>
              <w:pStyle w:val="afff1"/>
              <w:autoSpaceDE w:val="0"/>
              <w:autoSpaceDN w:val="0"/>
              <w:pPrChange w:id="1933" w:author="Seongeun Woo" w:date="2016-10-13T18:41:00Z">
                <w:pPr>
                  <w:pStyle w:val="afff1"/>
                </w:pPr>
              </w:pPrChange>
            </w:pPr>
            <w:r w:rsidRPr="00AF5048">
              <w:rPr>
                <w:rFonts w:hint="eastAsia"/>
              </w:rPr>
              <w:t>VARCHAR2</w:t>
            </w:r>
          </w:p>
        </w:tc>
      </w:tr>
      <w:tr w:rsidR="00DA0C64" w:rsidRPr="00AF5048" w14:paraId="7FCBCB28" w14:textId="77777777" w:rsidTr="00EF3AD8">
        <w:tc>
          <w:tcPr>
            <w:tcW w:w="1747" w:type="dxa"/>
            <w:vAlign w:val="center"/>
          </w:tcPr>
          <w:p w14:paraId="6427DE73" w14:textId="77777777" w:rsidR="00DA0C64" w:rsidRPr="00AF5048" w:rsidRDefault="00DA0C64">
            <w:pPr>
              <w:pStyle w:val="afff1"/>
              <w:autoSpaceDE w:val="0"/>
              <w:autoSpaceDN w:val="0"/>
              <w:pPrChange w:id="1934" w:author="Seongeun Woo" w:date="2016-10-13T18:41:00Z">
                <w:pPr>
                  <w:pStyle w:val="afff1"/>
                </w:pPr>
              </w:pPrChange>
            </w:pPr>
            <w:r w:rsidRPr="00AF5048">
              <w:rPr>
                <w:rFonts w:hint="eastAsia"/>
              </w:rPr>
              <w:t>LAST_CHG_USER</w:t>
            </w:r>
          </w:p>
        </w:tc>
        <w:tc>
          <w:tcPr>
            <w:tcW w:w="4031" w:type="dxa"/>
            <w:vAlign w:val="center"/>
          </w:tcPr>
          <w:p w14:paraId="688DBDA3" w14:textId="07FC0E3C" w:rsidR="00DA0C64" w:rsidRPr="00AF5048" w:rsidRDefault="00DA0C64">
            <w:pPr>
              <w:pStyle w:val="afff1"/>
              <w:autoSpaceDE w:val="0"/>
              <w:autoSpaceDN w:val="0"/>
              <w:pPrChange w:id="1935" w:author="Seongeun Woo" w:date="2016-10-13T18:41:00Z">
                <w:pPr>
                  <w:pStyle w:val="afff1"/>
                </w:pPr>
              </w:pPrChange>
            </w:pPr>
            <w:del w:id="1936" w:author="宋 哲均" w:date="2019-08-09T15:24:00Z">
              <w:r w:rsidRPr="00AF5048" w:rsidDel="008D396F">
                <w:rPr>
                  <w:rFonts w:hint="eastAsia"/>
                </w:rPr>
                <w:delText>データを最後に変更したユーザ情報または下位システムで移管</w:delText>
              </w:r>
            </w:del>
            <w:ins w:id="1937" w:author="InnoRules" w:date="2016-10-11T18:04:00Z">
              <w:del w:id="1938" w:author="宋 哲均" w:date="2019-08-09T15:24:00Z">
                <w:r w:rsidDel="008D396F">
                  <w:rPr>
                    <w:rFonts w:hint="eastAsia"/>
                  </w:rPr>
                  <w:delText>処理をした</w:delText>
                </w:r>
              </w:del>
            </w:ins>
            <w:del w:id="1939" w:author="宋 哲均" w:date="2019-08-09T15:24:00Z">
              <w:r w:rsidRPr="00AF5048" w:rsidDel="008D396F">
                <w:rPr>
                  <w:rFonts w:hint="eastAsia"/>
                </w:rPr>
                <w:delText>したユーザ情報</w:delText>
              </w:r>
            </w:del>
            <w:ins w:id="1940" w:author="宋 哲均" w:date="2019-08-09T15:23:00Z">
              <w:r w:rsidR="008D396F">
                <w:t>User</w:t>
              </w:r>
              <w:r w:rsidR="008D396F" w:rsidRPr="00DA0C64">
                <w:t xml:space="preserve"> that </w:t>
              </w:r>
              <w:r w:rsidR="008D396F">
                <w:t xml:space="preserve">last </w:t>
              </w:r>
              <w:r w:rsidR="008D396F" w:rsidRPr="00DA0C64">
                <w:t>changed the data</w:t>
              </w:r>
              <w:r w:rsidR="008D396F">
                <w:t xml:space="preserve"> or User that transferred from previous rule system.</w:t>
              </w:r>
            </w:ins>
          </w:p>
        </w:tc>
        <w:tc>
          <w:tcPr>
            <w:tcW w:w="2137" w:type="dxa"/>
            <w:vAlign w:val="center"/>
          </w:tcPr>
          <w:p w14:paraId="20B10A95" w14:textId="77777777" w:rsidR="00DA0C64" w:rsidRPr="00AF5048" w:rsidRDefault="00DA0C64">
            <w:pPr>
              <w:pStyle w:val="afff1"/>
              <w:autoSpaceDE w:val="0"/>
              <w:autoSpaceDN w:val="0"/>
              <w:pPrChange w:id="1941" w:author="Seongeun Woo" w:date="2016-10-13T18:41:00Z">
                <w:pPr>
                  <w:pStyle w:val="afff1"/>
                </w:pPr>
              </w:pPrChange>
            </w:pPr>
          </w:p>
        </w:tc>
        <w:tc>
          <w:tcPr>
            <w:tcW w:w="1327" w:type="dxa"/>
            <w:vAlign w:val="center"/>
          </w:tcPr>
          <w:p w14:paraId="42EFACFA" w14:textId="77777777" w:rsidR="00DA0C64" w:rsidRPr="00AF5048" w:rsidRDefault="00DA0C64">
            <w:pPr>
              <w:pStyle w:val="afff1"/>
              <w:autoSpaceDE w:val="0"/>
              <w:autoSpaceDN w:val="0"/>
              <w:pPrChange w:id="1942" w:author="Seongeun Woo" w:date="2016-10-13T18:41:00Z">
                <w:pPr>
                  <w:pStyle w:val="afff1"/>
                </w:pPr>
              </w:pPrChange>
            </w:pPr>
            <w:r w:rsidRPr="00AF5048">
              <w:rPr>
                <w:rFonts w:hint="eastAsia"/>
              </w:rPr>
              <w:t>NVARCHAR2</w:t>
            </w:r>
          </w:p>
        </w:tc>
      </w:tr>
      <w:tr w:rsidR="00DA0C64" w:rsidRPr="00AF5048" w14:paraId="39CDEFBD" w14:textId="77777777" w:rsidTr="00EF3AD8">
        <w:tc>
          <w:tcPr>
            <w:tcW w:w="1747" w:type="dxa"/>
            <w:vAlign w:val="center"/>
          </w:tcPr>
          <w:p w14:paraId="483DC3A7" w14:textId="77777777" w:rsidR="00DA0C64" w:rsidRPr="00AF5048" w:rsidRDefault="00DA0C64">
            <w:pPr>
              <w:pStyle w:val="afff1"/>
              <w:autoSpaceDE w:val="0"/>
              <w:autoSpaceDN w:val="0"/>
              <w:pPrChange w:id="1943" w:author="Seongeun Woo" w:date="2016-10-13T18:41:00Z">
                <w:pPr>
                  <w:pStyle w:val="afff1"/>
                </w:pPr>
              </w:pPrChange>
            </w:pPr>
            <w:r w:rsidRPr="00AF5048">
              <w:rPr>
                <w:rFonts w:hint="eastAsia"/>
              </w:rPr>
              <w:t>OK_DT</w:t>
            </w:r>
          </w:p>
        </w:tc>
        <w:tc>
          <w:tcPr>
            <w:tcW w:w="4031" w:type="dxa"/>
            <w:vAlign w:val="center"/>
          </w:tcPr>
          <w:p w14:paraId="0487BCE8" w14:textId="6C730F00" w:rsidR="008D396F" w:rsidRPr="00AF5048" w:rsidRDefault="00DA0C64">
            <w:pPr>
              <w:pStyle w:val="afff1"/>
              <w:autoSpaceDE w:val="0"/>
              <w:autoSpaceDN w:val="0"/>
              <w:pPrChange w:id="1944" w:author="Seongeun Woo" w:date="2016-10-13T18:41:00Z">
                <w:pPr>
                  <w:pStyle w:val="afff1"/>
                </w:pPr>
              </w:pPrChange>
            </w:pPr>
            <w:del w:id="1945" w:author="宋 哲均" w:date="2019-08-09T15:24:00Z">
              <w:r w:rsidRPr="00AF5048" w:rsidDel="008D396F">
                <w:rPr>
                  <w:rFonts w:hint="eastAsia"/>
                </w:rPr>
                <w:delText>データを承認した日付</w:delText>
              </w:r>
            </w:del>
            <w:ins w:id="1946" w:author="宋 哲均" w:date="2019-08-09T15:24:00Z">
              <w:r w:rsidR="008D396F" w:rsidRPr="008D396F">
                <w:t xml:space="preserve">Date data was </w:t>
              </w:r>
              <w:r w:rsidR="008D396F" w:rsidRPr="008D396F">
                <w:lastRenderedPageBreak/>
                <w:t>approved</w:t>
              </w:r>
            </w:ins>
          </w:p>
        </w:tc>
        <w:tc>
          <w:tcPr>
            <w:tcW w:w="2137" w:type="dxa"/>
            <w:vAlign w:val="center"/>
          </w:tcPr>
          <w:p w14:paraId="6666BE96" w14:textId="77777777" w:rsidR="00DA0C64" w:rsidRPr="00AF5048" w:rsidRDefault="00DA0C64">
            <w:pPr>
              <w:pStyle w:val="afff1"/>
              <w:autoSpaceDE w:val="0"/>
              <w:autoSpaceDN w:val="0"/>
              <w:pPrChange w:id="1947" w:author="Seongeun Woo" w:date="2016-10-13T18:41:00Z">
                <w:pPr>
                  <w:pStyle w:val="afff1"/>
                </w:pPr>
              </w:pPrChange>
            </w:pPr>
            <w:r w:rsidRPr="00AF5048">
              <w:rPr>
                <w:rFonts w:hint="eastAsia"/>
              </w:rPr>
              <w:lastRenderedPageBreak/>
              <w:t>YYYYMMDD</w:t>
            </w:r>
          </w:p>
        </w:tc>
        <w:tc>
          <w:tcPr>
            <w:tcW w:w="1327" w:type="dxa"/>
            <w:vAlign w:val="center"/>
          </w:tcPr>
          <w:p w14:paraId="0EAA6413" w14:textId="77777777" w:rsidR="00DA0C64" w:rsidRPr="00AF5048" w:rsidRDefault="00DA0C64">
            <w:pPr>
              <w:pStyle w:val="afff1"/>
              <w:autoSpaceDE w:val="0"/>
              <w:autoSpaceDN w:val="0"/>
              <w:pPrChange w:id="1948" w:author="Seongeun Woo" w:date="2016-10-13T18:41:00Z">
                <w:pPr>
                  <w:pStyle w:val="afff1"/>
                </w:pPr>
              </w:pPrChange>
            </w:pPr>
            <w:r w:rsidRPr="00AF5048">
              <w:rPr>
                <w:rFonts w:hint="eastAsia"/>
              </w:rPr>
              <w:t>VARCHAR2</w:t>
            </w:r>
          </w:p>
        </w:tc>
      </w:tr>
      <w:tr w:rsidR="00DA0C64" w:rsidRPr="00AF5048" w14:paraId="2E8D7EA1" w14:textId="77777777" w:rsidTr="00EF3AD8">
        <w:tc>
          <w:tcPr>
            <w:tcW w:w="1747" w:type="dxa"/>
            <w:vAlign w:val="center"/>
          </w:tcPr>
          <w:p w14:paraId="2C730066" w14:textId="77777777" w:rsidR="00DA0C64" w:rsidRPr="00AF5048" w:rsidRDefault="00DA0C64">
            <w:pPr>
              <w:pStyle w:val="afff1"/>
              <w:autoSpaceDE w:val="0"/>
              <w:autoSpaceDN w:val="0"/>
              <w:pPrChange w:id="1949" w:author="Seongeun Woo" w:date="2016-10-13T18:41:00Z">
                <w:pPr>
                  <w:pStyle w:val="afff1"/>
                </w:pPr>
              </w:pPrChange>
            </w:pPr>
            <w:r w:rsidRPr="00AF5048">
              <w:rPr>
                <w:rFonts w:hint="eastAsia"/>
              </w:rPr>
              <w:t>OK_USER</w:t>
            </w:r>
          </w:p>
        </w:tc>
        <w:tc>
          <w:tcPr>
            <w:tcW w:w="4031" w:type="dxa"/>
            <w:vAlign w:val="center"/>
          </w:tcPr>
          <w:p w14:paraId="52E3219E" w14:textId="7CC44E86" w:rsidR="00DA0C64" w:rsidRPr="00AF5048" w:rsidRDefault="008D396F">
            <w:pPr>
              <w:pStyle w:val="afff1"/>
              <w:autoSpaceDE w:val="0"/>
              <w:autoSpaceDN w:val="0"/>
              <w:pPrChange w:id="1950" w:author="Seongeun Woo" w:date="2016-10-13T18:41:00Z">
                <w:pPr>
                  <w:pStyle w:val="afff1"/>
                </w:pPr>
              </w:pPrChange>
            </w:pPr>
            <w:ins w:id="1951" w:author="宋 哲均" w:date="2019-08-09T15:25:00Z">
              <w:r>
                <w:t>User</w:t>
              </w:r>
            </w:ins>
            <w:ins w:id="1952" w:author="宋 哲均" w:date="2019-08-09T15:24:00Z">
              <w:r w:rsidRPr="008D396F">
                <w:t xml:space="preserve"> data was approved</w:t>
              </w:r>
            </w:ins>
            <w:del w:id="1953" w:author="宋 哲均" w:date="2019-08-09T15:25:00Z">
              <w:r w:rsidR="00DA0C64" w:rsidRPr="00AF5048" w:rsidDel="008D396F">
                <w:rPr>
                  <w:rFonts w:hint="eastAsia"/>
                </w:rPr>
                <w:delText>データを承認したユーザ情報</w:delText>
              </w:r>
            </w:del>
          </w:p>
        </w:tc>
        <w:tc>
          <w:tcPr>
            <w:tcW w:w="2137" w:type="dxa"/>
            <w:vAlign w:val="center"/>
          </w:tcPr>
          <w:p w14:paraId="6E8D9F0F" w14:textId="77777777" w:rsidR="00DA0C64" w:rsidRPr="00AF5048" w:rsidRDefault="00DA0C64">
            <w:pPr>
              <w:pStyle w:val="afff1"/>
              <w:autoSpaceDE w:val="0"/>
              <w:autoSpaceDN w:val="0"/>
              <w:pPrChange w:id="1954" w:author="Seongeun Woo" w:date="2016-10-13T18:41:00Z">
                <w:pPr>
                  <w:pStyle w:val="afff1"/>
                </w:pPr>
              </w:pPrChange>
            </w:pPr>
          </w:p>
        </w:tc>
        <w:tc>
          <w:tcPr>
            <w:tcW w:w="1327" w:type="dxa"/>
            <w:vAlign w:val="center"/>
          </w:tcPr>
          <w:p w14:paraId="4A1BFB88" w14:textId="77777777" w:rsidR="00DA0C64" w:rsidRPr="00AF5048" w:rsidRDefault="00DA0C64">
            <w:pPr>
              <w:pStyle w:val="afff1"/>
              <w:autoSpaceDE w:val="0"/>
              <w:autoSpaceDN w:val="0"/>
              <w:pPrChange w:id="1955" w:author="Seongeun Woo" w:date="2016-10-13T18:41:00Z">
                <w:pPr>
                  <w:pStyle w:val="afff1"/>
                </w:pPr>
              </w:pPrChange>
            </w:pPr>
            <w:r w:rsidRPr="00AF5048">
              <w:rPr>
                <w:rFonts w:hint="eastAsia"/>
              </w:rPr>
              <w:t>NVARCHAR2</w:t>
            </w:r>
          </w:p>
        </w:tc>
      </w:tr>
      <w:tr w:rsidR="00DA0C64" w:rsidRPr="00AF5048" w14:paraId="72C6ABE1" w14:textId="77777777" w:rsidTr="00EF3AD8">
        <w:tc>
          <w:tcPr>
            <w:tcW w:w="1747" w:type="dxa"/>
            <w:vAlign w:val="center"/>
          </w:tcPr>
          <w:p w14:paraId="053FA163" w14:textId="77777777" w:rsidR="00DA0C64" w:rsidRPr="00AF5048" w:rsidRDefault="00DA0C64">
            <w:pPr>
              <w:pStyle w:val="afff1"/>
              <w:autoSpaceDE w:val="0"/>
              <w:autoSpaceDN w:val="0"/>
              <w:pPrChange w:id="1956" w:author="Seongeun Woo" w:date="2016-10-13T18:41:00Z">
                <w:pPr>
                  <w:pStyle w:val="afff1"/>
                </w:pPr>
              </w:pPrChange>
            </w:pPr>
            <w:r w:rsidRPr="00AF5048">
              <w:rPr>
                <w:rFonts w:hint="eastAsia"/>
              </w:rPr>
              <w:t>APPLY_DT</w:t>
            </w:r>
          </w:p>
        </w:tc>
        <w:tc>
          <w:tcPr>
            <w:tcW w:w="4031" w:type="dxa"/>
            <w:vAlign w:val="center"/>
          </w:tcPr>
          <w:p w14:paraId="751EFD99" w14:textId="221CCB06" w:rsidR="00DA0C64" w:rsidRPr="00AF5048" w:rsidRDefault="008D396F">
            <w:pPr>
              <w:pStyle w:val="afff1"/>
              <w:autoSpaceDE w:val="0"/>
              <w:autoSpaceDN w:val="0"/>
              <w:pPrChange w:id="1957" w:author="Seongeun Woo" w:date="2016-10-13T18:41:00Z">
                <w:pPr>
                  <w:pStyle w:val="afff1"/>
                </w:pPr>
              </w:pPrChange>
            </w:pPr>
            <w:ins w:id="1958" w:author="宋 哲均" w:date="2019-08-09T15:25:00Z">
              <w:r>
                <w:t>Date that transferred to upper rule system.</w:t>
              </w:r>
            </w:ins>
            <w:del w:id="1959" w:author="宋 哲均" w:date="2019-08-09T15:25:00Z">
              <w:r w:rsidR="00DA0C64" w:rsidRPr="00AF5048" w:rsidDel="008D396F">
                <w:rPr>
                  <w:rFonts w:hint="eastAsia"/>
                </w:rPr>
                <w:delText>データを上位システムに移管した日付</w:delText>
              </w:r>
            </w:del>
          </w:p>
        </w:tc>
        <w:tc>
          <w:tcPr>
            <w:tcW w:w="2137" w:type="dxa"/>
            <w:vAlign w:val="center"/>
          </w:tcPr>
          <w:p w14:paraId="40F3BDFC" w14:textId="77777777" w:rsidR="00DA0C64" w:rsidRPr="00AF5048" w:rsidRDefault="00DA0C64">
            <w:pPr>
              <w:pStyle w:val="afff1"/>
              <w:autoSpaceDE w:val="0"/>
              <w:autoSpaceDN w:val="0"/>
              <w:pPrChange w:id="1960" w:author="Seongeun Woo" w:date="2016-10-13T18:41:00Z">
                <w:pPr>
                  <w:pStyle w:val="afff1"/>
                </w:pPr>
              </w:pPrChange>
            </w:pPr>
            <w:r w:rsidRPr="00AF5048">
              <w:rPr>
                <w:rFonts w:hint="eastAsia"/>
              </w:rPr>
              <w:t>YYYYMMDD</w:t>
            </w:r>
          </w:p>
        </w:tc>
        <w:tc>
          <w:tcPr>
            <w:tcW w:w="1327" w:type="dxa"/>
            <w:vAlign w:val="center"/>
          </w:tcPr>
          <w:p w14:paraId="61CC397F" w14:textId="77777777" w:rsidR="00DA0C64" w:rsidRPr="00AF5048" w:rsidRDefault="00DA0C64">
            <w:pPr>
              <w:pStyle w:val="afff1"/>
              <w:autoSpaceDE w:val="0"/>
              <w:autoSpaceDN w:val="0"/>
              <w:pPrChange w:id="1961" w:author="Seongeun Woo" w:date="2016-10-13T18:41:00Z">
                <w:pPr>
                  <w:pStyle w:val="afff1"/>
                </w:pPr>
              </w:pPrChange>
            </w:pPr>
            <w:r w:rsidRPr="00AF5048">
              <w:rPr>
                <w:rFonts w:hint="eastAsia"/>
              </w:rPr>
              <w:t>VARCHAR2</w:t>
            </w:r>
          </w:p>
        </w:tc>
      </w:tr>
      <w:tr w:rsidR="00DA0C64" w:rsidRPr="00AF5048" w14:paraId="78C08D9F" w14:textId="77777777" w:rsidTr="00EF3AD8">
        <w:tc>
          <w:tcPr>
            <w:tcW w:w="1747" w:type="dxa"/>
            <w:vAlign w:val="center"/>
          </w:tcPr>
          <w:p w14:paraId="4ABCC269" w14:textId="77777777" w:rsidR="00DA0C64" w:rsidRPr="00AF5048" w:rsidRDefault="00DA0C64">
            <w:pPr>
              <w:pStyle w:val="afff1"/>
              <w:autoSpaceDE w:val="0"/>
              <w:autoSpaceDN w:val="0"/>
              <w:pPrChange w:id="1962" w:author="Seongeun Woo" w:date="2016-10-13T18:41:00Z">
                <w:pPr>
                  <w:pStyle w:val="afff1"/>
                </w:pPr>
              </w:pPrChange>
            </w:pPr>
            <w:r w:rsidRPr="00AF5048">
              <w:rPr>
                <w:rFonts w:hint="eastAsia"/>
              </w:rPr>
              <w:t>APPLY_USER</w:t>
            </w:r>
          </w:p>
        </w:tc>
        <w:tc>
          <w:tcPr>
            <w:tcW w:w="4031" w:type="dxa"/>
            <w:vAlign w:val="center"/>
          </w:tcPr>
          <w:p w14:paraId="467B10BC" w14:textId="225E7D3C" w:rsidR="008D396F" w:rsidRPr="00AF5048" w:rsidRDefault="00DA0C64">
            <w:pPr>
              <w:pStyle w:val="afff1"/>
              <w:autoSpaceDE w:val="0"/>
              <w:autoSpaceDN w:val="0"/>
              <w:pPrChange w:id="1963" w:author="Seongeun Woo" w:date="2016-10-13T18:41:00Z">
                <w:pPr>
                  <w:pStyle w:val="afff1"/>
                </w:pPr>
              </w:pPrChange>
            </w:pPr>
            <w:del w:id="1964" w:author="宋 哲均" w:date="2019-08-09T15:26:00Z">
              <w:r w:rsidRPr="00AF5048" w:rsidDel="008D396F">
                <w:rPr>
                  <w:rFonts w:hint="eastAsia"/>
                </w:rPr>
                <w:delText>データを上位システムに移管したユーザ情報</w:delText>
              </w:r>
            </w:del>
            <w:ins w:id="1965" w:author="宋 哲均" w:date="2019-08-09T15:26:00Z">
              <w:r w:rsidR="008D396F">
                <w:t>User that transferred to upper rule system.</w:t>
              </w:r>
            </w:ins>
          </w:p>
        </w:tc>
        <w:tc>
          <w:tcPr>
            <w:tcW w:w="2137" w:type="dxa"/>
            <w:vAlign w:val="center"/>
          </w:tcPr>
          <w:p w14:paraId="7A3DC6EC" w14:textId="77777777" w:rsidR="00DA0C64" w:rsidRPr="00AF5048" w:rsidRDefault="00DA0C64">
            <w:pPr>
              <w:pStyle w:val="afff1"/>
              <w:autoSpaceDE w:val="0"/>
              <w:autoSpaceDN w:val="0"/>
              <w:pPrChange w:id="1966" w:author="Seongeun Woo" w:date="2016-10-13T18:41:00Z">
                <w:pPr>
                  <w:pStyle w:val="afff1"/>
                </w:pPr>
              </w:pPrChange>
            </w:pPr>
          </w:p>
        </w:tc>
        <w:tc>
          <w:tcPr>
            <w:tcW w:w="1327" w:type="dxa"/>
            <w:vAlign w:val="center"/>
          </w:tcPr>
          <w:p w14:paraId="2F0548A4" w14:textId="77777777" w:rsidR="00DA0C64" w:rsidRPr="00AF5048" w:rsidRDefault="00DA0C64">
            <w:pPr>
              <w:pStyle w:val="afff1"/>
              <w:autoSpaceDE w:val="0"/>
              <w:autoSpaceDN w:val="0"/>
              <w:pPrChange w:id="1967" w:author="Seongeun Woo" w:date="2016-10-13T18:41:00Z">
                <w:pPr>
                  <w:pStyle w:val="afff1"/>
                </w:pPr>
              </w:pPrChange>
            </w:pPr>
            <w:r w:rsidRPr="00AF5048">
              <w:rPr>
                <w:rFonts w:hint="eastAsia"/>
              </w:rPr>
              <w:t>NVARCHAR2</w:t>
            </w:r>
          </w:p>
        </w:tc>
      </w:tr>
      <w:tr w:rsidR="00DA0C64" w:rsidRPr="00EF3AD8" w14:paraId="6C284F45" w14:textId="77777777" w:rsidTr="00EF3AD8">
        <w:tc>
          <w:tcPr>
            <w:tcW w:w="1747" w:type="dxa"/>
            <w:vAlign w:val="center"/>
          </w:tcPr>
          <w:p w14:paraId="0E0608FF" w14:textId="77777777" w:rsidR="00DA0C64" w:rsidRPr="00AF5048" w:rsidRDefault="00DA0C64">
            <w:pPr>
              <w:pStyle w:val="afff1"/>
              <w:autoSpaceDE w:val="0"/>
              <w:autoSpaceDN w:val="0"/>
              <w:pPrChange w:id="1968" w:author="Seongeun Woo" w:date="2016-10-13T18:41:00Z">
                <w:pPr>
                  <w:pStyle w:val="afff1"/>
                </w:pPr>
              </w:pPrChange>
            </w:pPr>
            <w:r w:rsidRPr="00AF5048">
              <w:rPr>
                <w:rFonts w:hint="eastAsia"/>
              </w:rPr>
              <w:t>OK_FLAGS</w:t>
            </w:r>
          </w:p>
        </w:tc>
        <w:tc>
          <w:tcPr>
            <w:tcW w:w="4031" w:type="dxa"/>
            <w:vAlign w:val="center"/>
          </w:tcPr>
          <w:p w14:paraId="1893D869" w14:textId="0C0175AF" w:rsidR="00DA0C64" w:rsidRPr="00AF5048" w:rsidRDefault="008D396F">
            <w:pPr>
              <w:pStyle w:val="afff1"/>
              <w:autoSpaceDE w:val="0"/>
              <w:autoSpaceDN w:val="0"/>
              <w:pPrChange w:id="1969" w:author="Seongeun Woo" w:date="2016-10-13T18:41:00Z">
                <w:pPr>
                  <w:pStyle w:val="afff1"/>
                </w:pPr>
              </w:pPrChange>
            </w:pPr>
            <w:ins w:id="1970" w:author="宋 哲均" w:date="2019-08-09T15:26:00Z">
              <w:r w:rsidRPr="008D396F">
                <w:t>Data approval status</w:t>
              </w:r>
            </w:ins>
            <w:del w:id="1971" w:author="宋 哲均" w:date="2019-08-09T15:26:00Z">
              <w:r w:rsidR="00DA0C64" w:rsidRPr="00AF5048" w:rsidDel="008D396F">
                <w:rPr>
                  <w:rFonts w:hint="eastAsia"/>
                </w:rPr>
                <w:delText>データ承認可否</w:delText>
              </w:r>
            </w:del>
          </w:p>
        </w:tc>
        <w:tc>
          <w:tcPr>
            <w:tcW w:w="2137" w:type="dxa"/>
            <w:vAlign w:val="center"/>
          </w:tcPr>
          <w:p w14:paraId="7AE1E957" w14:textId="77777777" w:rsidR="00DA0C64" w:rsidRPr="00AF5048" w:rsidRDefault="00DA0C64">
            <w:pPr>
              <w:pStyle w:val="afff1"/>
              <w:autoSpaceDE w:val="0"/>
              <w:autoSpaceDN w:val="0"/>
              <w:pPrChange w:id="1972" w:author="Seongeun Woo" w:date="2016-10-13T18:41:00Z">
                <w:pPr>
                  <w:pStyle w:val="afff1"/>
                </w:pPr>
              </w:pPrChange>
            </w:pPr>
          </w:p>
        </w:tc>
        <w:tc>
          <w:tcPr>
            <w:tcW w:w="1327" w:type="dxa"/>
            <w:vAlign w:val="center"/>
          </w:tcPr>
          <w:p w14:paraId="47C1AD75" w14:textId="77777777" w:rsidR="00DA0C64" w:rsidRPr="00EF3AD8" w:rsidRDefault="00DA0C64">
            <w:pPr>
              <w:pStyle w:val="afff1"/>
              <w:autoSpaceDE w:val="0"/>
              <w:autoSpaceDN w:val="0"/>
              <w:pPrChange w:id="1973" w:author="Seongeun Woo" w:date="2016-10-13T18:41:00Z">
                <w:pPr>
                  <w:pStyle w:val="afff1"/>
                </w:pPr>
              </w:pPrChange>
            </w:pPr>
            <w:r w:rsidRPr="00AF5048">
              <w:rPr>
                <w:rFonts w:hint="eastAsia"/>
              </w:rPr>
              <w:t>VARCHAR2</w:t>
            </w:r>
          </w:p>
        </w:tc>
      </w:tr>
    </w:tbl>
    <w:p w14:paraId="61760E3D" w14:textId="77777777" w:rsidR="00EF3AD8" w:rsidRPr="00714CE6" w:rsidRDefault="00EF3AD8">
      <w:pPr>
        <w:autoSpaceDE w:val="0"/>
        <w:autoSpaceDN w:val="0"/>
        <w:rPr>
          <w:rFonts w:ascii="Noto Sans Japanese Black" w:eastAsia="Noto Sans Japanese Black" w:hAnsi="Noto Sans Japanese Black"/>
        </w:rPr>
        <w:pPrChange w:id="1974" w:author="Seongeun Woo" w:date="2016-10-13T18:41:00Z">
          <w:pPr/>
        </w:pPrChange>
      </w:pPr>
    </w:p>
    <w:p w14:paraId="090D23E3" w14:textId="77777777" w:rsidR="00EF3AD8" w:rsidRDefault="00EF3AD8">
      <w:pPr>
        <w:autoSpaceDE w:val="0"/>
        <w:autoSpaceDN w:val="0"/>
        <w:pPrChange w:id="1975" w:author="Seongeun Woo" w:date="2016-10-13T18:41:00Z">
          <w:pPr/>
        </w:pPrChange>
      </w:pPr>
    </w:p>
    <w:p w14:paraId="58267A41" w14:textId="77777777" w:rsidR="00EF3AD8" w:rsidRDefault="00EF3AD8">
      <w:pPr>
        <w:autoSpaceDE w:val="0"/>
        <w:autoSpaceDN w:val="0"/>
        <w:pPrChange w:id="1976" w:author="Seongeun Woo" w:date="2016-10-13T18:41:00Z">
          <w:pPr/>
        </w:pPrChange>
      </w:pPr>
    </w:p>
    <w:p w14:paraId="572CF1B1" w14:textId="77777777" w:rsidR="00EF3AD8" w:rsidRDefault="00EF3AD8">
      <w:pPr>
        <w:autoSpaceDE w:val="0"/>
        <w:autoSpaceDN w:val="0"/>
        <w:pPrChange w:id="1977" w:author="Seongeun Woo" w:date="2016-10-13T18:41:00Z">
          <w:pPr/>
        </w:pPrChange>
      </w:pPr>
    </w:p>
    <w:p w14:paraId="78B3B4DE" w14:textId="44CC16EE" w:rsidR="00C953E9" w:rsidRPr="00896224" w:rsidRDefault="00C953E9">
      <w:pPr>
        <w:pStyle w:val="aff7"/>
        <w:wordWrap/>
        <w:jc w:val="both"/>
        <w:rPr>
          <w:rFonts w:ascii="Noto Sans Japanese Black" w:eastAsiaTheme="minorEastAsia" w:hAnsi="Noto Sans Japanese Black"/>
        </w:rPr>
        <w:pPrChange w:id="1978" w:author="Seongeun Woo" w:date="2016-10-13T18:41:00Z">
          <w:pPr>
            <w:pStyle w:val="aff7"/>
            <w:jc w:val="both"/>
          </w:pPr>
        </w:pPrChange>
      </w:pPr>
    </w:p>
    <w:sectPr w:rsidR="00C953E9" w:rsidRPr="00896224" w:rsidSect="00B207F5">
      <w:pgSz w:w="11906" w:h="16838" w:code="9"/>
      <w:pgMar w:top="1418" w:right="1133" w:bottom="1418" w:left="1247"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3518F" w14:textId="77777777" w:rsidR="00D12811" w:rsidRDefault="00D12811" w:rsidP="00EE3E2E">
      <w:r>
        <w:separator/>
      </w:r>
    </w:p>
  </w:endnote>
  <w:endnote w:type="continuationSeparator" w:id="0">
    <w:p w14:paraId="048DB80B" w14:textId="77777777" w:rsidR="00D12811" w:rsidRDefault="00D12811" w:rsidP="00EE3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embedRegular r:id="rId1" w:subsetted="1" w:fontKey="{4C3F31AB-8D40-4D90-BAA9-148E9E51B38F}"/>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Japanese Black">
    <w:altName w:val="Malgun Gothic Semilight"/>
    <w:panose1 w:val="00000000000000000000"/>
    <w:charset w:val="80"/>
    <w:family w:val="swiss"/>
    <w:notTrueType/>
    <w:pitch w:val="variable"/>
    <w:sig w:usb0="00000000" w:usb1="2ADF3C10" w:usb2="00000016" w:usb3="00000000" w:csb0="00060107"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BatangChe">
    <w:altName w:val="바탕체"/>
    <w:panose1 w:val="02030609000101010101"/>
    <w:charset w:val="81"/>
    <w:family w:val="modern"/>
    <w:pitch w:val="fixed"/>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ＭＳ Ｐゴシック">
    <w:altName w:val="MS PGothic"/>
    <w:panose1 w:val="020B0600070205080204"/>
    <w:charset w:val="80"/>
    <w:family w:val="modern"/>
    <w:pitch w:val="variable"/>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embedRegular r:id="rId2" w:subsetted="1" w:fontKey="{2F09E532-7EC7-481B-B85C-01C44E181BF8}"/>
    <w:embedBold r:id="rId3" w:subsetted="1" w:fontKey="{B1D2BA9A-EF2B-4B6E-BD98-7BDE4432FB7D}"/>
  </w:font>
  <w:font w:name="ＭＳ 明朝">
    <w:altName w:val="MS Mincho"/>
    <w:panose1 w:val="02020609040205080304"/>
    <w:charset w:val="80"/>
    <w:family w:val="roman"/>
    <w:pitch w:val="fixed"/>
    <w:sig w:usb0="E00002FF" w:usb1="6AC7FDFB" w:usb2="08000012" w:usb3="00000000" w:csb0="0002009F" w:csb1="00000000"/>
  </w:font>
  <w:font w:name="Webdings">
    <w:panose1 w:val="05030102010509060703"/>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Noto Sans Japanese Regular">
    <w:altName w:val="メイリオ"/>
    <w:panose1 w:val="00000000000000000000"/>
    <w:charset w:val="80"/>
    <w:family w:val="swiss"/>
    <w:notTrueType/>
    <w:pitch w:val="variable"/>
    <w:sig w:usb0="00000000" w:usb1="2ADF3C10" w:usb2="00000016" w:usb3="00000000" w:csb0="00060107" w:csb1="00000000"/>
  </w:font>
  <w:font w:name="GulimChe">
    <w:altName w:val="굴림체"/>
    <w:panose1 w:val="020B0609000101010101"/>
    <w:charset w:val="81"/>
    <w:family w:val="modern"/>
    <w:pitch w:val="fixed"/>
    <w:sig w:usb0="B00002AF" w:usb1="69D77CFB" w:usb2="00000030" w:usb3="00000000" w:csb0="0008009F" w:csb1="00000000"/>
    <w:embedBold r:id="rId4" w:subsetted="1" w:fontKey="{FF5BC221-EBC7-43B8-BAD3-390BE6BFCB73}"/>
  </w:font>
  <w:font w:name="©öUAA">
    <w:altName w:val="Times New Roman"/>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Noto Sans Japanese Bold">
    <w:altName w:val="游ゴシック"/>
    <w:panose1 w:val="00000000000000000000"/>
    <w:charset w:val="80"/>
    <w:family w:val="swiss"/>
    <w:notTrueType/>
    <w:pitch w:val="variable"/>
    <w:sig w:usb0="20000207" w:usb1="2ADF3C10" w:usb2="00000016" w:usb3="00000000" w:csb0="00060107" w:csb1="00000000"/>
  </w:font>
  <w:font w:name="Hiragino Kaku Gothic Pro W3">
    <w:altName w:val="ＭＳ ゴシック"/>
    <w:panose1 w:val="00000000000000000000"/>
    <w:charset w:val="80"/>
    <w:family w:val="swiss"/>
    <w:notTrueType/>
    <w:pitch w:val="variable"/>
    <w:sig w:usb0="E00002FF" w:usb1="7AC7FFFF" w:usb2="00000012" w:usb3="00000000" w:csb0="0002000D"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656C6" w14:textId="66F3FB5E" w:rsidR="00D12811" w:rsidRPr="002C2BBB" w:rsidRDefault="00D12811" w:rsidP="00EF3AD8">
    <w:pPr>
      <w:pStyle w:val="af9"/>
    </w:pPr>
  </w:p>
  <w:p w14:paraId="76EB9B74" w14:textId="533B49B8" w:rsidR="00D12811" w:rsidRDefault="00D12811" w:rsidP="00EF3AD8">
    <w:r>
      <w:rPr>
        <w:noProof/>
      </w:rPr>
      <mc:AlternateContent>
        <mc:Choice Requires="wps">
          <w:drawing>
            <wp:anchor distT="0" distB="0" distL="114300" distR="114300" simplePos="0" relativeHeight="251659264" behindDoc="0" locked="0" layoutInCell="1" allowOverlap="1" wp14:anchorId="02B8695D" wp14:editId="4EDFBCC0">
              <wp:simplePos x="0" y="0"/>
              <wp:positionH relativeFrom="column">
                <wp:posOffset>9525</wp:posOffset>
              </wp:positionH>
              <wp:positionV relativeFrom="paragraph">
                <wp:posOffset>54610</wp:posOffset>
              </wp:positionV>
              <wp:extent cx="6034236" cy="0"/>
              <wp:effectExtent l="0" t="0" r="24130" b="19050"/>
              <wp:wrapNone/>
              <wp:docPr id="12" name="直線コネクタ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4236"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53D7A" id="直線コネクタ 1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4.3pt" to="475.9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" strokecolor="black [3213]"/>
          </w:pict>
        </mc:Fallback>
      </mc:AlternateContent>
    </w:r>
  </w:p>
  <w:p w14:paraId="6D7A2A5F" w14:textId="6B9542FD" w:rsidR="00D12811" w:rsidDel="00731046" w:rsidRDefault="00D12811">
    <w:pPr>
      <w:pStyle w:val="af4"/>
      <w:ind w:firstLineChars="100" w:firstLine="157"/>
      <w:rPr>
        <w:del w:id="275" w:author="Seongeun Woo" w:date="2016-10-20T17:34:00Z"/>
        <w:sz w:val="20"/>
      </w:rPr>
      <w:pPrChange w:id="276" w:author="Seongeun Woo" w:date="2016-10-20T17:37:00Z">
        <w:pPr>
          <w:pStyle w:val="af4"/>
        </w:pPr>
      </w:pPrChange>
    </w:pPr>
    <w:ins w:id="277" w:author="Seongeun Woo" w:date="2016-10-20T17:34:00Z">
      <w:r>
        <w:rPr>
          <w:bCs/>
        </w:rPr>
        <w:t>C</w:t>
      </w:r>
      <w:r w:rsidRPr="00100EC0">
        <w:t xml:space="preserve">opyright © </w:t>
      </w:r>
      <w:del w:id="278" w:author="宋哲均" w:date="2018-03-08T15:09:00Z">
        <w:r w:rsidRPr="00100EC0" w:rsidDel="003233DE">
          <w:delText>2</w:delText>
        </w:r>
      </w:del>
    </w:ins>
    <w:ins w:id="279" w:author="宋哲均" w:date="2018-03-08T15:09:00Z">
      <w:r>
        <w:t>2007-2</w:t>
      </w:r>
    </w:ins>
    <w:ins w:id="280" w:author="Seongeun Woo" w:date="2016-10-20T17:34:00Z">
      <w:r w:rsidRPr="00100EC0">
        <w:t>01</w:t>
      </w:r>
      <w:r w:rsidRPr="00100EC0">
        <w:rPr>
          <w:rFonts w:hint="eastAsia"/>
        </w:rPr>
        <w:t>6</w:t>
      </w:r>
      <w:r w:rsidRPr="00100EC0">
        <w:t xml:space="preserve"> </w:t>
      </w:r>
      <w:r w:rsidRPr="00067B7B">
        <w:t>INNORULES Corporation</w:t>
      </w:r>
      <w:r>
        <w:t>.</w:t>
      </w:r>
      <w:r w:rsidRPr="00100EC0">
        <w:t xml:space="preserve"> All rights reserved. </w:t>
      </w:r>
      <w:r w:rsidRPr="00E56254">
        <w:t xml:space="preserve">  </w:t>
      </w:r>
      <w:r>
        <w:rPr>
          <w:rFonts w:hint="eastAsia"/>
        </w:rPr>
        <w:t xml:space="preserve">　　　　　　　　　　　　　　　　　　　　　</w:t>
      </w:r>
    </w:ins>
    <w:ins w:id="281" w:author="Seongeun Woo" w:date="2016-10-20T17:37:00Z">
      <w:r>
        <w:rPr>
          <w:rFonts w:eastAsiaTheme="minorEastAsia" w:hint="eastAsia"/>
          <w:lang w:eastAsia="ko-KR"/>
        </w:rPr>
        <w:t xml:space="preserve"> </w:t>
      </w:r>
    </w:ins>
    <w:ins w:id="282" w:author="Seongeun Woo" w:date="2016-10-20T17:34:00Z">
      <w:r>
        <w:rPr>
          <w:rFonts w:hint="eastAsia"/>
        </w:rPr>
        <w:t xml:space="preserve">　　　</w:t>
      </w:r>
      <w:del w:id="283" w:author="宋 哲均" w:date="2019-08-09T15:27:00Z">
        <w:r w:rsidDel="008D396F">
          <w:rPr>
            <w:rFonts w:hint="eastAsia"/>
          </w:rPr>
          <w:delText xml:space="preserve">　</w:delText>
        </w:r>
      </w:del>
      <w:r w:rsidRPr="00F43205">
        <w:fldChar w:fldCharType="begin"/>
      </w:r>
      <w:r w:rsidRPr="00F43205">
        <w:rPr>
          <w:sz w:val="20"/>
        </w:rPr>
        <w:instrText>PAGE   \* MERGEFORMAT</w:instrText>
      </w:r>
      <w:r w:rsidRPr="00F43205">
        <w:fldChar w:fldCharType="separate"/>
      </w:r>
    </w:ins>
    <w:r w:rsidRPr="003233DE">
      <w:rPr>
        <w:noProof/>
        <w:rPrChange w:id="284" w:author="宋哲均" w:date="2018-03-08T15:09:00Z">
          <w:rPr>
            <w:noProof/>
            <w:lang w:val="ja-JP"/>
          </w:rPr>
        </w:rPrChange>
      </w:rPr>
      <w:t>1</w:t>
    </w:r>
    <w:r w:rsidRPr="00F2500B">
      <w:rPr>
        <w:noProof/>
        <w:sz w:val="20"/>
        <w:lang w:val="ja-JP"/>
      </w:rPr>
      <w:t>0</w:t>
    </w:r>
    <w:ins w:id="285" w:author="Seongeun Woo" w:date="2016-10-20T17:34:00Z">
      <w:r w:rsidRPr="00F43205">
        <w:fldChar w:fldCharType="end"/>
      </w:r>
    </w:ins>
    <w:del w:id="286" w:author="Seongeun Woo" w:date="2016-10-20T17:34:00Z">
      <w:r w:rsidDel="00731046">
        <w:rPr>
          <w:bCs/>
        </w:rPr>
        <w:delText>C</w:delText>
      </w:r>
      <w:r w:rsidRPr="00100EC0" w:rsidDel="00731046">
        <w:delText>opyright © 201</w:delText>
      </w:r>
      <w:r w:rsidRPr="00100EC0" w:rsidDel="00731046">
        <w:rPr>
          <w:rFonts w:hint="eastAsia"/>
        </w:rPr>
        <w:delText>6</w:delText>
      </w:r>
      <w:r w:rsidRPr="00100EC0" w:rsidDel="00731046">
        <w:delText xml:space="preserve"> </w:delText>
      </w:r>
      <w:r w:rsidRPr="00067B7B" w:rsidDel="00731046">
        <w:delText>INNORULES Corporation</w:delText>
      </w:r>
      <w:r w:rsidDel="00731046">
        <w:delText>.</w:delText>
      </w:r>
      <w:r w:rsidRPr="00100EC0" w:rsidDel="00731046">
        <w:delText xml:space="preserve"> All rights reserved.</w:delText>
      </w:r>
      <w:r w:rsidDel="00731046">
        <w:delText xml:space="preserve">     </w:delText>
      </w:r>
      <w:r w:rsidDel="00731046">
        <w:rPr>
          <w:rFonts w:ascii="Malgun Gothic" w:hAnsi="Malgun Gothic" w:cs="Malgun Gothic"/>
        </w:rPr>
        <w:delText xml:space="preserve">　　　　　　　　　　　　　　　　　　　　　</w:delText>
      </w:r>
      <w:r w:rsidDel="00731046">
        <w:rPr>
          <w:rFonts w:hint="eastAsia"/>
        </w:rPr>
        <w:delText xml:space="preserve"> </w:delText>
      </w:r>
      <w:r w:rsidDel="00731046">
        <w:rPr>
          <w:rFonts w:ascii="Malgun Gothic" w:hAnsi="Malgun Gothic" w:cs="Malgun Gothic"/>
        </w:rPr>
        <w:delText xml:space="preserve">　　</w:delText>
      </w:r>
      <w:r w:rsidDel="00731046">
        <w:delText xml:space="preserve">   </w:delText>
      </w:r>
      <w:r w:rsidDel="00731046">
        <w:rPr>
          <w:rFonts w:ascii="Malgun Gothic" w:hAnsi="Malgun Gothic" w:cs="Malgun Gothic"/>
        </w:rPr>
        <w:delText xml:space="preserve">　　</w:delText>
      </w:r>
      <w:r w:rsidDel="00731046">
        <w:fldChar w:fldCharType="begin"/>
      </w:r>
      <w:r w:rsidDel="00731046">
        <w:rPr>
          <w:sz w:val="20"/>
        </w:rPr>
        <w:delInstrText>PAGE   \* MERGEFORMAT</w:delInstrText>
      </w:r>
      <w:r w:rsidDel="00731046">
        <w:fldChar w:fldCharType="separate"/>
      </w:r>
      <w:r w:rsidRPr="00731046" w:rsidDel="00731046">
        <w:rPr>
          <w:noProof/>
          <w:sz w:val="20"/>
          <w:lang w:val="ja-JP"/>
        </w:rPr>
        <w:delText>10</w:delText>
      </w:r>
      <w:r w:rsidDel="00731046">
        <w:fldChar w:fldCharType="end"/>
      </w:r>
    </w:del>
  </w:p>
  <w:p w14:paraId="227C0EEC" w14:textId="77777777" w:rsidR="00D12811" w:rsidRPr="005E6DB4" w:rsidRDefault="00D12811">
    <w:pPr>
      <w:pStyle w:val="af4"/>
      <w:ind w:firstLineChars="100" w:firstLine="157"/>
      <w:rPr>
        <w:rFonts w:eastAsia="ＭＳ 明朝"/>
      </w:rPr>
      <w:pPrChange w:id="287" w:author="Seongeun Woo" w:date="2016-10-20T17:37:00Z">
        <w:pPr>
          <w:pStyle w:val="af4"/>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CB26D" w14:textId="77777777" w:rsidR="00D12811" w:rsidRDefault="00D12811" w:rsidP="00EE3E2E">
      <w:r>
        <w:separator/>
      </w:r>
    </w:p>
  </w:footnote>
  <w:footnote w:type="continuationSeparator" w:id="0">
    <w:p w14:paraId="12EEA23A" w14:textId="77777777" w:rsidR="00D12811" w:rsidRDefault="00D12811" w:rsidP="00EE3E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9C7A9" w14:textId="3D9A8CE1" w:rsidR="00D12811" w:rsidRPr="00E344AB" w:rsidRDefault="00D12811" w:rsidP="00EF3AD8">
    <w:pPr>
      <w:rPr>
        <w:rFonts w:ascii="ＭＳ ゴシック" w:eastAsiaTheme="minorEastAsia" w:hAnsi="ＭＳ ゴシック"/>
        <w:sz w:val="18"/>
      </w:rPr>
    </w:pPr>
    <w:r w:rsidRPr="00A334D4">
      <w:rPr>
        <w:noProof/>
      </w:rPr>
      <w:drawing>
        <wp:anchor distT="0" distB="0" distL="114300" distR="114300" simplePos="0" relativeHeight="251663360" behindDoc="0" locked="0" layoutInCell="1" allowOverlap="1" wp14:anchorId="73832E3A" wp14:editId="2EFFFA6A">
          <wp:simplePos x="0" y="0"/>
          <wp:positionH relativeFrom="column">
            <wp:posOffset>74847</wp:posOffset>
          </wp:positionH>
          <wp:positionV relativeFrom="paragraph">
            <wp:posOffset>39555</wp:posOffset>
          </wp:positionV>
          <wp:extent cx="1444712" cy="328930"/>
          <wp:effectExtent l="0" t="0" r="3175" b="0"/>
          <wp:wrapNone/>
          <wp:docPr id="7"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orules_LOGO.png"/>
                  <pic:cNvPicPr/>
                </pic:nvPicPr>
                <pic:blipFill rotWithShape="1">
                  <a:blip r:embed="rId1">
                    <a:extLst>
                      <a:ext uri="{28A0092B-C50C-407E-A947-70E740481C1C}">
                        <a14:useLocalDpi xmlns:a14="http://schemas.microsoft.com/office/drawing/2010/main" val="0"/>
                      </a:ext>
                    </a:extLst>
                  </a:blip>
                  <a:srcRect/>
                  <a:stretch/>
                </pic:blipFill>
                <pic:spPr bwMode="auto">
                  <a:xfrm>
                    <a:off x="0" y="0"/>
                    <a:ext cx="1450800" cy="33031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6D6415" w14:textId="6299A808" w:rsidR="00D12811" w:rsidRPr="00F841FA" w:rsidRDefault="00D12811" w:rsidP="00EF3AD8">
    <w:pPr>
      <w:jc w:val="right"/>
      <w:rPr>
        <w:rFonts w:asciiTheme="majorHAnsi" w:hAnsiTheme="majorHAnsi" w:cstheme="majorHAnsi"/>
        <w:sz w:val="18"/>
      </w:rPr>
    </w:pPr>
    <w:r w:rsidRPr="00F841FA">
      <w:rPr>
        <w:rFonts w:asciiTheme="majorHAnsi" w:hAnsiTheme="majorHAnsi" w:cstheme="majorHAnsi"/>
        <w:sz w:val="18"/>
      </w:rPr>
      <w:t>改定日：</w:t>
    </w:r>
    <w:r w:rsidRPr="00731046">
      <w:rPr>
        <w:rFonts w:eastAsia="Arial Unicode MS" w:cs="Arial"/>
        <w:sz w:val="18"/>
        <w:rPrChange w:id="262" w:author="Seongeun Woo" w:date="2016-10-20T17:33:00Z">
          <w:rPr>
            <w:rFonts w:ascii="Arial Unicode MS" w:eastAsia="Arial Unicode MS" w:hAnsi="Arial Unicode MS" w:cs="Arial Unicode MS"/>
            <w:sz w:val="18"/>
          </w:rPr>
        </w:rPrChange>
      </w:rPr>
      <w:t>201</w:t>
    </w:r>
    <w:del w:id="263" w:author="宋哲均" w:date="2018-03-08T15:11:00Z">
      <w:r w:rsidRPr="00731046" w:rsidDel="003233DE">
        <w:rPr>
          <w:rFonts w:eastAsia="Arial Unicode MS" w:cs="Arial"/>
          <w:sz w:val="18"/>
          <w:rPrChange w:id="264" w:author="Seongeun Woo" w:date="2016-10-20T17:33:00Z">
            <w:rPr>
              <w:rFonts w:ascii="Arial Unicode MS" w:eastAsia="Arial Unicode MS" w:hAnsi="Arial Unicode MS" w:cs="Arial Unicode MS"/>
              <w:sz w:val="18"/>
            </w:rPr>
          </w:rPrChange>
        </w:rPr>
        <w:delText>6</w:delText>
      </w:r>
    </w:del>
    <w:ins w:id="265" w:author="宋哲均" w:date="2018-03-08T15:11:00Z">
      <w:r>
        <w:rPr>
          <w:rFonts w:eastAsia="Arial Unicode MS" w:cs="Arial" w:hint="eastAsia"/>
          <w:sz w:val="18"/>
        </w:rPr>
        <w:t>8</w:t>
      </w:r>
    </w:ins>
    <w:r>
      <w:rPr>
        <w:rFonts w:asciiTheme="majorHAnsi" w:hAnsiTheme="majorHAnsi" w:cstheme="majorHAnsi" w:hint="eastAsia"/>
        <w:sz w:val="18"/>
      </w:rPr>
      <w:t>年</w:t>
    </w:r>
    <w:ins w:id="266" w:author="Ryu" w:date="2016-10-19T19:55:00Z">
      <w:del w:id="267" w:author="宋哲均" w:date="2018-03-08T15:11:00Z">
        <w:r w:rsidRPr="00731046" w:rsidDel="003233DE">
          <w:rPr>
            <w:rFonts w:eastAsia="Arial Unicode MS" w:cs="Arial"/>
            <w:sz w:val="18"/>
            <w:rPrChange w:id="268" w:author="Seongeun Woo" w:date="2016-10-20T17:32:00Z">
              <w:rPr>
                <w:rFonts w:ascii="Arial Unicode MS" w:eastAsia="Arial Unicode MS" w:hAnsi="Arial Unicode MS" w:cs="Arial Unicode MS"/>
                <w:sz w:val="18"/>
              </w:rPr>
            </w:rPrChange>
          </w:rPr>
          <w:delText>10</w:delText>
        </w:r>
      </w:del>
    </w:ins>
    <w:ins w:id="269" w:author="宋哲均" w:date="2018-03-08T15:11:00Z">
      <w:r>
        <w:rPr>
          <w:rFonts w:eastAsia="Arial Unicode MS" w:cs="Arial" w:hint="eastAsia"/>
          <w:sz w:val="18"/>
        </w:rPr>
        <w:t>3</w:t>
      </w:r>
    </w:ins>
    <w:del w:id="270" w:author="Ryu" w:date="2016-10-19T19:55:00Z">
      <w:r w:rsidDel="00915133">
        <w:rPr>
          <w:rFonts w:ascii="Arial Unicode MS" w:eastAsia="Arial Unicode MS" w:hAnsi="Arial Unicode MS" w:cs="Arial Unicode MS" w:hint="eastAsia"/>
          <w:sz w:val="18"/>
        </w:rPr>
        <w:delText>9</w:delText>
      </w:r>
    </w:del>
    <w:r>
      <w:rPr>
        <w:rFonts w:asciiTheme="majorHAnsi" w:hAnsiTheme="majorHAnsi" w:cstheme="majorHAnsi" w:hint="eastAsia"/>
        <w:sz w:val="18"/>
      </w:rPr>
      <w:t>月</w:t>
    </w:r>
    <w:del w:id="271" w:author="Ryu" w:date="2016-10-19T19:55:00Z">
      <w:r w:rsidDel="00915133">
        <w:rPr>
          <w:rFonts w:cs="Arial"/>
          <w:sz w:val="18"/>
        </w:rPr>
        <w:delText>27</w:delText>
      </w:r>
    </w:del>
    <w:ins w:id="272" w:author="Ryu" w:date="2016-10-19T19:55:00Z">
      <w:r>
        <w:rPr>
          <w:rFonts w:cs="Arial"/>
          <w:sz w:val="18"/>
        </w:rPr>
        <w:t>2</w:t>
      </w:r>
      <w:r>
        <w:rPr>
          <w:rFonts w:cs="Arial" w:hint="eastAsia"/>
          <w:sz w:val="18"/>
        </w:rPr>
        <w:t>0</w:t>
      </w:r>
    </w:ins>
    <w:r>
      <w:rPr>
        <w:rFonts w:asciiTheme="majorHAnsi" w:hAnsiTheme="majorHAnsi" w:cstheme="majorHAnsi" w:hint="eastAsia"/>
        <w:sz w:val="18"/>
      </w:rPr>
      <w:t>日</w:t>
    </w:r>
    <w:r w:rsidRPr="00F841FA">
      <w:rPr>
        <w:rFonts w:asciiTheme="majorHAnsi" w:hAnsiTheme="majorHAnsi" w:cstheme="majorHAnsi"/>
        <w:sz w:val="18"/>
      </w:rPr>
      <w:fldChar w:fldCharType="begin"/>
    </w:r>
    <w:r w:rsidRPr="00F841FA">
      <w:rPr>
        <w:rFonts w:asciiTheme="majorHAnsi" w:hAnsiTheme="majorHAnsi" w:cstheme="majorHAnsi"/>
        <w:sz w:val="18"/>
      </w:rPr>
      <w:instrText xml:space="preserve"> \@ "yyyy'</w:instrText>
    </w:r>
    <w:r w:rsidRPr="00F841FA">
      <w:rPr>
        <w:rFonts w:asciiTheme="majorHAnsi" w:hAnsiTheme="majorHAnsi" w:cstheme="majorHAnsi"/>
        <w:sz w:val="18"/>
      </w:rPr>
      <w:instrText>年</w:instrText>
    </w:r>
    <w:r w:rsidRPr="00F841FA">
      <w:rPr>
        <w:rFonts w:asciiTheme="majorHAnsi" w:hAnsiTheme="majorHAnsi" w:cstheme="majorHAnsi"/>
        <w:sz w:val="18"/>
      </w:rPr>
      <w:instrText>'M'</w:instrText>
    </w:r>
    <w:r w:rsidRPr="00F841FA">
      <w:rPr>
        <w:rFonts w:asciiTheme="majorHAnsi" w:hAnsiTheme="majorHAnsi" w:cstheme="majorHAnsi"/>
        <w:sz w:val="18"/>
      </w:rPr>
      <w:instrText>月</w:instrText>
    </w:r>
    <w:r w:rsidRPr="00F841FA">
      <w:rPr>
        <w:rFonts w:asciiTheme="majorHAnsi" w:hAnsiTheme="majorHAnsi" w:cstheme="majorHAnsi"/>
        <w:sz w:val="18"/>
      </w:rPr>
      <w:instrText>'d'</w:instrText>
    </w:r>
    <w:r w:rsidRPr="00F841FA">
      <w:rPr>
        <w:rFonts w:asciiTheme="majorHAnsi" w:hAnsiTheme="majorHAnsi" w:cstheme="majorHAnsi"/>
        <w:sz w:val="18"/>
      </w:rPr>
      <w:instrText>日</w:instrText>
    </w:r>
    <w:r w:rsidRPr="00F841FA">
      <w:rPr>
        <w:rFonts w:asciiTheme="majorHAnsi" w:hAnsiTheme="majorHAnsi" w:cstheme="majorHAnsi"/>
        <w:sz w:val="18"/>
      </w:rPr>
      <w:instrText xml:space="preserve">'"  \* MERGEFORMAT </w:instrText>
    </w:r>
    <w:r w:rsidRPr="00F841FA">
      <w:rPr>
        <w:rFonts w:asciiTheme="majorHAnsi" w:hAnsiTheme="majorHAnsi" w:cstheme="majorHAnsi"/>
        <w:sz w:val="18"/>
      </w:rPr>
      <w:fldChar w:fldCharType="separate"/>
    </w:r>
    <w:r w:rsidRPr="00F841FA">
      <w:rPr>
        <w:rFonts w:asciiTheme="majorHAnsi" w:hAnsiTheme="majorHAnsi" w:cstheme="majorHAnsi"/>
        <w:noProof/>
        <w:sz w:val="18"/>
      </w:rPr>
      <w:t>2016</w:t>
    </w:r>
    <w:r w:rsidRPr="00F841FA">
      <w:rPr>
        <w:rFonts w:asciiTheme="majorHAnsi" w:hAnsiTheme="majorHAnsi" w:cstheme="majorHAnsi"/>
        <w:noProof/>
        <w:sz w:val="18"/>
      </w:rPr>
      <w:t>年</w:t>
    </w:r>
    <w:r w:rsidRPr="00F841FA">
      <w:rPr>
        <w:rFonts w:asciiTheme="majorHAnsi" w:hAnsiTheme="majorHAnsi" w:cstheme="majorHAnsi"/>
        <w:noProof/>
        <w:sz w:val="18"/>
      </w:rPr>
      <w:t>1</w:t>
    </w:r>
    <w:r w:rsidRPr="00F841FA">
      <w:rPr>
        <w:rFonts w:asciiTheme="majorHAnsi" w:hAnsiTheme="majorHAnsi" w:cstheme="majorHAnsi"/>
        <w:noProof/>
        <w:sz w:val="18"/>
      </w:rPr>
      <w:t>月</w:t>
    </w:r>
    <w:r w:rsidRPr="00F841FA">
      <w:rPr>
        <w:rFonts w:asciiTheme="majorHAnsi" w:hAnsiTheme="majorHAnsi" w:cstheme="majorHAnsi"/>
        <w:noProof/>
        <w:sz w:val="18"/>
      </w:rPr>
      <w:t>12</w:t>
    </w:r>
    <w:r w:rsidRPr="00F841FA">
      <w:rPr>
        <w:rFonts w:asciiTheme="majorHAnsi" w:hAnsiTheme="majorHAnsi" w:cstheme="majorHAnsi"/>
        <w:noProof/>
        <w:sz w:val="18"/>
      </w:rPr>
      <w:t>日</w:t>
    </w:r>
    <w:r w:rsidRPr="00F841FA">
      <w:rPr>
        <w:rFonts w:asciiTheme="majorHAnsi" w:hAnsiTheme="majorHAnsi" w:cstheme="majorHAnsi"/>
        <w:sz w:val="18"/>
      </w:rPr>
      <w:fldChar w:fldCharType="end"/>
    </w:r>
  </w:p>
  <w:p w14:paraId="0AA52A43" w14:textId="77777777" w:rsidR="00D12811" w:rsidRPr="00F841FA" w:rsidRDefault="00D12811" w:rsidP="00EF3AD8">
    <w:pPr>
      <w:jc w:val="right"/>
      <w:rPr>
        <w:rFonts w:asciiTheme="majorHAnsi" w:hAnsiTheme="majorHAnsi" w:cstheme="majorHAnsi"/>
        <w:sz w:val="18"/>
      </w:rPr>
    </w:pPr>
    <w:r w:rsidRPr="00731046">
      <w:rPr>
        <w:rFonts w:eastAsia="Arial Unicode MS" w:cs="Arial"/>
        <w:noProof/>
        <w:sz w:val="18"/>
        <w:rPrChange w:id="273" w:author="Seongeun Woo" w:date="2016-10-20T17:33:00Z">
          <w:rPr>
            <w:rFonts w:ascii="Arial Unicode MS" w:eastAsia="Arial Unicode MS" w:hAnsi="Arial Unicode MS" w:cs="Arial Unicode MS"/>
            <w:noProof/>
            <w:sz w:val="18"/>
          </w:rPr>
        </w:rPrChange>
      </w:rPr>
      <mc:AlternateContent>
        <mc:Choice Requires="wps">
          <w:drawing>
            <wp:anchor distT="0" distB="0" distL="114300" distR="114300" simplePos="0" relativeHeight="251661312" behindDoc="0" locked="0" layoutInCell="1" allowOverlap="1" wp14:anchorId="0356E6AB" wp14:editId="4BE4E54D">
              <wp:simplePos x="0" y="0"/>
              <wp:positionH relativeFrom="column">
                <wp:posOffset>5715</wp:posOffset>
              </wp:positionH>
              <wp:positionV relativeFrom="paragraph">
                <wp:posOffset>200660</wp:posOffset>
              </wp:positionV>
              <wp:extent cx="6034275" cy="0"/>
              <wp:effectExtent l="0" t="0" r="24130" b="19050"/>
              <wp:wrapNone/>
              <wp:docPr id="1"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4275"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6C6259" id="直線コネクタ 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5.8pt" to="475.6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" strokecolor="black [3213]"/>
          </w:pict>
        </mc:Fallback>
      </mc:AlternateContent>
    </w:r>
    <w:r w:rsidRPr="00731046">
      <w:rPr>
        <w:rFonts w:eastAsia="Arial Unicode MS" w:cs="Arial"/>
        <w:sz w:val="18"/>
        <w:rPrChange w:id="274" w:author="Seongeun Woo" w:date="2016-10-20T17:33:00Z">
          <w:rPr>
            <w:rFonts w:ascii="Arial Unicode MS" w:eastAsia="Arial Unicode MS" w:hAnsi="Arial Unicode MS" w:cs="Arial Unicode MS"/>
            <w:sz w:val="18"/>
          </w:rPr>
        </w:rPrChange>
      </w:rPr>
      <w:t>1.0</w:t>
    </w:r>
    <w:r w:rsidRPr="00F841FA">
      <w:rPr>
        <w:rFonts w:asciiTheme="majorHAnsi" w:hAnsiTheme="majorHAnsi" w:cstheme="majorHAnsi"/>
        <w:sz w:val="18"/>
      </w:rPr>
      <w:t>版</w:t>
    </w:r>
  </w:p>
  <w:p w14:paraId="7D52FB64" w14:textId="77777777" w:rsidR="00D12811" w:rsidRDefault="00D12811">
    <w:pPr>
      <w:pStyle w:val="af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01390"/>
    <w:multiLevelType w:val="hybridMultilevel"/>
    <w:tmpl w:val="79AE8022"/>
    <w:lvl w:ilvl="0" w:tplc="FF74D466">
      <w:start w:val="1"/>
      <w:numFmt w:val="bullet"/>
      <w:lvlText w:val="-"/>
      <w:lvlJc w:val="left"/>
      <w:pPr>
        <w:ind w:left="2614" w:hanging="400"/>
      </w:pPr>
      <w:rPr>
        <w:rFonts w:ascii="Malgun Gothic" w:eastAsia="Malgun Gothic" w:hAnsi="Malgun Gothic" w:hint="eastAsia"/>
        <w:b w:val="0"/>
        <w:i w:val="0"/>
        <w:sz w:val="20"/>
      </w:rPr>
    </w:lvl>
    <w:lvl w:ilvl="1" w:tplc="04090003" w:tentative="1">
      <w:start w:val="1"/>
      <w:numFmt w:val="bullet"/>
      <w:lvlText w:val=""/>
      <w:lvlJc w:val="left"/>
      <w:pPr>
        <w:ind w:left="3014" w:hanging="400"/>
      </w:pPr>
      <w:rPr>
        <w:rFonts w:ascii="Wingdings" w:hAnsi="Wingdings" w:hint="default"/>
      </w:rPr>
    </w:lvl>
    <w:lvl w:ilvl="2" w:tplc="04090005" w:tentative="1">
      <w:start w:val="1"/>
      <w:numFmt w:val="bullet"/>
      <w:lvlText w:val=""/>
      <w:lvlJc w:val="left"/>
      <w:pPr>
        <w:ind w:left="3414" w:hanging="400"/>
      </w:pPr>
      <w:rPr>
        <w:rFonts w:ascii="Wingdings" w:hAnsi="Wingdings" w:hint="default"/>
      </w:rPr>
    </w:lvl>
    <w:lvl w:ilvl="3" w:tplc="04090001" w:tentative="1">
      <w:start w:val="1"/>
      <w:numFmt w:val="bullet"/>
      <w:lvlText w:val=""/>
      <w:lvlJc w:val="left"/>
      <w:pPr>
        <w:ind w:left="3814" w:hanging="400"/>
      </w:pPr>
      <w:rPr>
        <w:rFonts w:ascii="Wingdings" w:hAnsi="Wingdings" w:hint="default"/>
      </w:rPr>
    </w:lvl>
    <w:lvl w:ilvl="4" w:tplc="04090003" w:tentative="1">
      <w:start w:val="1"/>
      <w:numFmt w:val="bullet"/>
      <w:lvlText w:val=""/>
      <w:lvlJc w:val="left"/>
      <w:pPr>
        <w:ind w:left="4214" w:hanging="400"/>
      </w:pPr>
      <w:rPr>
        <w:rFonts w:ascii="Wingdings" w:hAnsi="Wingdings" w:hint="default"/>
      </w:rPr>
    </w:lvl>
    <w:lvl w:ilvl="5" w:tplc="04090005" w:tentative="1">
      <w:start w:val="1"/>
      <w:numFmt w:val="bullet"/>
      <w:lvlText w:val=""/>
      <w:lvlJc w:val="left"/>
      <w:pPr>
        <w:ind w:left="4614" w:hanging="400"/>
      </w:pPr>
      <w:rPr>
        <w:rFonts w:ascii="Wingdings" w:hAnsi="Wingdings" w:hint="default"/>
      </w:rPr>
    </w:lvl>
    <w:lvl w:ilvl="6" w:tplc="04090001" w:tentative="1">
      <w:start w:val="1"/>
      <w:numFmt w:val="bullet"/>
      <w:lvlText w:val=""/>
      <w:lvlJc w:val="left"/>
      <w:pPr>
        <w:ind w:left="5014" w:hanging="400"/>
      </w:pPr>
      <w:rPr>
        <w:rFonts w:ascii="Wingdings" w:hAnsi="Wingdings" w:hint="default"/>
      </w:rPr>
    </w:lvl>
    <w:lvl w:ilvl="7" w:tplc="04090003" w:tentative="1">
      <w:start w:val="1"/>
      <w:numFmt w:val="bullet"/>
      <w:lvlText w:val=""/>
      <w:lvlJc w:val="left"/>
      <w:pPr>
        <w:ind w:left="5414" w:hanging="400"/>
      </w:pPr>
      <w:rPr>
        <w:rFonts w:ascii="Wingdings" w:hAnsi="Wingdings" w:hint="default"/>
      </w:rPr>
    </w:lvl>
    <w:lvl w:ilvl="8" w:tplc="04090005" w:tentative="1">
      <w:start w:val="1"/>
      <w:numFmt w:val="bullet"/>
      <w:lvlText w:val=""/>
      <w:lvlJc w:val="left"/>
      <w:pPr>
        <w:ind w:left="5814" w:hanging="400"/>
      </w:pPr>
      <w:rPr>
        <w:rFonts w:ascii="Wingdings" w:hAnsi="Wingdings" w:hint="default"/>
      </w:rPr>
    </w:lvl>
  </w:abstractNum>
  <w:abstractNum w:abstractNumId="1" w15:restartNumberingAfterBreak="0">
    <w:nsid w:val="0E4D60F9"/>
    <w:multiLevelType w:val="hybridMultilevel"/>
    <w:tmpl w:val="DF0A2CCE"/>
    <w:lvl w:ilvl="0" w:tplc="4E0C754E">
      <w:start w:val="1"/>
      <w:numFmt w:val="bullet"/>
      <w:lvlText w:val=""/>
      <w:lvlJc w:val="left"/>
      <w:pPr>
        <w:ind w:left="1962" w:hanging="400"/>
      </w:pPr>
      <w:rPr>
        <w:rFonts w:ascii="Wingdings" w:eastAsia="Malgun Gothic" w:hAnsi="Wingdings" w:hint="default"/>
        <w:b w:val="0"/>
        <w:i w:val="0"/>
        <w:sz w:val="20"/>
      </w:rPr>
    </w:lvl>
    <w:lvl w:ilvl="1" w:tplc="04090003" w:tentative="1">
      <w:start w:val="1"/>
      <w:numFmt w:val="bullet"/>
      <w:lvlText w:val=""/>
      <w:lvlJc w:val="left"/>
      <w:pPr>
        <w:ind w:left="2362" w:hanging="400"/>
      </w:pPr>
      <w:rPr>
        <w:rFonts w:ascii="Wingdings" w:hAnsi="Wingdings" w:hint="default"/>
      </w:rPr>
    </w:lvl>
    <w:lvl w:ilvl="2" w:tplc="04090005" w:tentative="1">
      <w:start w:val="1"/>
      <w:numFmt w:val="bullet"/>
      <w:lvlText w:val=""/>
      <w:lvlJc w:val="left"/>
      <w:pPr>
        <w:ind w:left="2762" w:hanging="400"/>
      </w:pPr>
      <w:rPr>
        <w:rFonts w:ascii="Wingdings" w:hAnsi="Wingdings" w:hint="default"/>
      </w:rPr>
    </w:lvl>
    <w:lvl w:ilvl="3" w:tplc="04090001" w:tentative="1">
      <w:start w:val="1"/>
      <w:numFmt w:val="bullet"/>
      <w:lvlText w:val=""/>
      <w:lvlJc w:val="left"/>
      <w:pPr>
        <w:ind w:left="3162" w:hanging="400"/>
      </w:pPr>
      <w:rPr>
        <w:rFonts w:ascii="Wingdings" w:hAnsi="Wingdings" w:hint="default"/>
      </w:rPr>
    </w:lvl>
    <w:lvl w:ilvl="4" w:tplc="04090003" w:tentative="1">
      <w:start w:val="1"/>
      <w:numFmt w:val="bullet"/>
      <w:lvlText w:val=""/>
      <w:lvlJc w:val="left"/>
      <w:pPr>
        <w:ind w:left="3562" w:hanging="400"/>
      </w:pPr>
      <w:rPr>
        <w:rFonts w:ascii="Wingdings" w:hAnsi="Wingdings" w:hint="default"/>
      </w:rPr>
    </w:lvl>
    <w:lvl w:ilvl="5" w:tplc="04090005" w:tentative="1">
      <w:start w:val="1"/>
      <w:numFmt w:val="bullet"/>
      <w:lvlText w:val=""/>
      <w:lvlJc w:val="left"/>
      <w:pPr>
        <w:ind w:left="3962" w:hanging="400"/>
      </w:pPr>
      <w:rPr>
        <w:rFonts w:ascii="Wingdings" w:hAnsi="Wingdings" w:hint="default"/>
      </w:rPr>
    </w:lvl>
    <w:lvl w:ilvl="6" w:tplc="04090001" w:tentative="1">
      <w:start w:val="1"/>
      <w:numFmt w:val="bullet"/>
      <w:lvlText w:val=""/>
      <w:lvlJc w:val="left"/>
      <w:pPr>
        <w:ind w:left="4362" w:hanging="400"/>
      </w:pPr>
      <w:rPr>
        <w:rFonts w:ascii="Wingdings" w:hAnsi="Wingdings" w:hint="default"/>
      </w:rPr>
    </w:lvl>
    <w:lvl w:ilvl="7" w:tplc="04090003" w:tentative="1">
      <w:start w:val="1"/>
      <w:numFmt w:val="bullet"/>
      <w:lvlText w:val=""/>
      <w:lvlJc w:val="left"/>
      <w:pPr>
        <w:ind w:left="4762" w:hanging="400"/>
      </w:pPr>
      <w:rPr>
        <w:rFonts w:ascii="Wingdings" w:hAnsi="Wingdings" w:hint="default"/>
      </w:rPr>
    </w:lvl>
    <w:lvl w:ilvl="8" w:tplc="04090005" w:tentative="1">
      <w:start w:val="1"/>
      <w:numFmt w:val="bullet"/>
      <w:lvlText w:val=""/>
      <w:lvlJc w:val="left"/>
      <w:pPr>
        <w:ind w:left="5162" w:hanging="400"/>
      </w:pPr>
      <w:rPr>
        <w:rFonts w:ascii="Wingdings" w:hAnsi="Wingdings" w:hint="default"/>
      </w:rPr>
    </w:lvl>
  </w:abstractNum>
  <w:abstractNum w:abstractNumId="2" w15:restartNumberingAfterBreak="0">
    <w:nsid w:val="0E921B50"/>
    <w:multiLevelType w:val="hybridMultilevel"/>
    <w:tmpl w:val="0608D308"/>
    <w:lvl w:ilvl="0" w:tplc="DBEEE96A">
      <w:start w:val="1"/>
      <w:numFmt w:val="decimal"/>
      <w:pStyle w:val="2"/>
      <w:lvlText w:val="%1장."/>
      <w:lvlJc w:val="left"/>
      <w:pPr>
        <w:ind w:left="600" w:hanging="400"/>
      </w:pPr>
      <w:rPr>
        <w:rFonts w:hint="eastAsia"/>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3" w15:restartNumberingAfterBreak="0">
    <w:nsid w:val="16A56857"/>
    <w:multiLevelType w:val="hybridMultilevel"/>
    <w:tmpl w:val="81E6D2A8"/>
    <w:lvl w:ilvl="0" w:tplc="2C8674C0">
      <w:start w:val="1"/>
      <w:numFmt w:val="bullet"/>
      <w:pStyle w:val="6"/>
      <w:lvlText w:val=""/>
      <w:lvlJc w:val="left"/>
      <w:pPr>
        <w:ind w:left="800" w:hanging="400"/>
      </w:pPr>
      <w:rPr>
        <w:rFonts w:ascii="Wingdings" w:eastAsia="Malgun Gothic" w:hAnsi="Wingdings" w:hint="default"/>
        <w:b w:val="0"/>
        <w:i w:val="0"/>
        <w:sz w:val="2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81C2DEA"/>
    <w:multiLevelType w:val="hybridMultilevel"/>
    <w:tmpl w:val="50A40854"/>
    <w:lvl w:ilvl="0" w:tplc="DBFA839A">
      <w:start w:val="1"/>
      <w:numFmt w:val="aiueo"/>
      <w:pStyle w:val="60"/>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86C2B4A"/>
    <w:multiLevelType w:val="hybridMultilevel"/>
    <w:tmpl w:val="74F07714"/>
    <w:lvl w:ilvl="0" w:tplc="C9F44532">
      <w:start w:val="1"/>
      <w:numFmt w:val="bullet"/>
      <w:pStyle w:val="-"/>
      <w:lvlText w:val="-"/>
      <w:lvlJc w:val="left"/>
      <w:pPr>
        <w:ind w:left="627" w:hanging="400"/>
      </w:pPr>
      <w:rPr>
        <w:rFonts w:ascii="Malgun Gothic" w:eastAsia="Malgun Gothic" w:hAnsi="Malgun Gothic" w:hint="eastAsia"/>
        <w:b w:val="0"/>
        <w:i w:val="0"/>
        <w:sz w:val="20"/>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6" w15:restartNumberingAfterBreak="0">
    <w:nsid w:val="1E2F35FA"/>
    <w:multiLevelType w:val="hybridMultilevel"/>
    <w:tmpl w:val="480C5C70"/>
    <w:lvl w:ilvl="0" w:tplc="C938E622">
      <w:start w:val="1"/>
      <w:numFmt w:val="bullet"/>
      <w:pStyle w:val="-0"/>
      <w:lvlText w:val=""/>
      <w:lvlJc w:val="left"/>
      <w:pPr>
        <w:tabs>
          <w:tab w:val="num" w:pos="406"/>
        </w:tabs>
        <w:ind w:left="406" w:hanging="400"/>
      </w:pPr>
      <w:rPr>
        <w:rFonts w:ascii="Wingdings" w:hAnsi="Wingdings" w:hint="default"/>
        <w:sz w:val="18"/>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7" w15:restartNumberingAfterBreak="0">
    <w:nsid w:val="272616D2"/>
    <w:multiLevelType w:val="hybridMultilevel"/>
    <w:tmpl w:val="7EB68DD4"/>
    <w:lvl w:ilvl="0" w:tplc="3E06F2F0">
      <w:start w:val="1"/>
      <w:numFmt w:val="bullet"/>
      <w:lvlText w:val="※"/>
      <w:lvlJc w:val="left"/>
      <w:pPr>
        <w:ind w:left="760" w:hanging="360"/>
      </w:pPr>
      <w:rPr>
        <w:rFonts w:ascii="Malgun Gothic" w:eastAsia="Malgun Gothic" w:hAnsi="Malgun Gothic"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AF47D63"/>
    <w:multiLevelType w:val="multilevel"/>
    <w:tmpl w:val="4A2E1AD6"/>
    <w:lvl w:ilvl="0">
      <w:start w:val="1"/>
      <w:numFmt w:val="decimal"/>
      <w:lvlText w:val="第%1章.  "/>
      <w:lvlJc w:val="left"/>
      <w:pPr>
        <w:ind w:left="567" w:firstLine="0"/>
      </w:pPr>
      <w:rPr>
        <w:rFonts w:ascii="Noto Sans Japanese Black" w:eastAsia="Noto Sans Japanese Black" w:hAnsi="Noto Sans Japanese Black" w:hint="default"/>
        <w:b/>
        <w:i w:val="0"/>
        <w:sz w:val="36"/>
      </w:rPr>
    </w:lvl>
    <w:lvl w:ilvl="1">
      <w:start w:val="1"/>
      <w:numFmt w:val="decimal"/>
      <w:lvlText w:val="%2."/>
      <w:lvlJc w:val="left"/>
      <w:pPr>
        <w:tabs>
          <w:tab w:val="num" w:pos="454"/>
        </w:tabs>
        <w:ind w:left="0" w:firstLine="454"/>
      </w:pPr>
      <w:rPr>
        <w:rFonts w:ascii="Arial" w:eastAsia="Malgun Gothic" w:hAnsi="Arial" w:hint="default"/>
        <w:b/>
        <w:i w:val="0"/>
        <w:sz w:val="32"/>
      </w:rPr>
    </w:lvl>
    <w:lvl w:ilvl="2">
      <w:start w:val="1"/>
      <w:numFmt w:val="decimal"/>
      <w:lvlText w:val="%2.%3 "/>
      <w:lvlJc w:val="left"/>
      <w:pPr>
        <w:ind w:left="0" w:firstLine="567"/>
      </w:pPr>
      <w:rPr>
        <w:rFonts w:ascii="Arial" w:eastAsia="Malgun Gothic" w:hAnsi="Arial" w:hint="default"/>
        <w:b/>
        <w:i w:val="0"/>
        <w:sz w:val="28"/>
      </w:rPr>
    </w:lvl>
    <w:lvl w:ilvl="3">
      <w:start w:val="1"/>
      <w:numFmt w:val="decimal"/>
      <w:lvlText w:val="%2.%3.%4 "/>
      <w:lvlJc w:val="left"/>
      <w:pPr>
        <w:ind w:left="0" w:firstLine="737"/>
      </w:pPr>
      <w:rPr>
        <w:rFonts w:eastAsia="Malgun Gothic" w:hint="eastAsia"/>
        <w:b/>
        <w:i w:val="0"/>
        <w:sz w:val="24"/>
      </w:rPr>
    </w:lvl>
    <w:lvl w:ilvl="4">
      <w:start w:val="1"/>
      <w:numFmt w:val="decimal"/>
      <w:lvlText w:val="%5)"/>
      <w:lvlJc w:val="left"/>
      <w:pPr>
        <w:ind w:left="1477" w:hanging="1077"/>
      </w:pPr>
      <w:rPr>
        <w:rFonts w:eastAsia="Malgun Gothic" w:hint="eastAsia"/>
        <w:b/>
        <w:i w:val="0"/>
        <w:sz w:val="22"/>
      </w:rPr>
    </w:lvl>
    <w:lvl w:ilvl="5">
      <w:start w:val="1"/>
      <w:numFmt w:val="decimal"/>
      <w:lvlText w:val="%5)-%6"/>
      <w:lvlJc w:val="left"/>
      <w:pPr>
        <w:ind w:left="1394" w:hanging="397"/>
      </w:pPr>
      <w:rPr>
        <w:rFonts w:eastAsia="Malgun Gothic" w:hint="eastAsia"/>
        <w:b/>
        <w:i w:val="0"/>
        <w:sz w:val="22"/>
      </w:rPr>
    </w:lvl>
    <w:lvl w:ilvl="6">
      <w:start w:val="1"/>
      <w:numFmt w:val="none"/>
      <w:lvlText w:val=""/>
      <w:lvlJc w:val="left"/>
      <w:pPr>
        <w:ind w:left="597" w:hanging="397"/>
      </w:pPr>
      <w:rPr>
        <w:rFonts w:hint="eastAsia"/>
      </w:rPr>
    </w:lvl>
    <w:lvl w:ilvl="7">
      <w:start w:val="1"/>
      <w:numFmt w:val="decimal"/>
      <w:lvlText w:val="%1.%2.%3.%4.%5.%6.%7.%8"/>
      <w:lvlJc w:val="left"/>
      <w:pPr>
        <w:ind w:left="994" w:hanging="397"/>
      </w:pPr>
      <w:rPr>
        <w:rFonts w:hint="eastAsia"/>
      </w:rPr>
    </w:lvl>
    <w:lvl w:ilvl="8">
      <w:start w:val="1"/>
      <w:numFmt w:val="decimal"/>
      <w:lvlText w:val="%1.%2.%3.%4.%5.%6.%7.%8.%9"/>
      <w:lvlJc w:val="left"/>
      <w:pPr>
        <w:ind w:left="994" w:hanging="397"/>
      </w:pPr>
      <w:rPr>
        <w:rFonts w:hint="eastAsia"/>
      </w:rPr>
    </w:lvl>
  </w:abstractNum>
  <w:abstractNum w:abstractNumId="9" w15:restartNumberingAfterBreak="0">
    <w:nsid w:val="2B6D3A05"/>
    <w:multiLevelType w:val="hybridMultilevel"/>
    <w:tmpl w:val="B200536A"/>
    <w:lvl w:ilvl="0" w:tplc="BB705A80">
      <w:start w:val="1"/>
      <w:numFmt w:val="decimal"/>
      <w:lvlText w:val="%1. "/>
      <w:lvlJc w:val="left"/>
      <w:pPr>
        <w:ind w:left="400" w:hanging="400"/>
      </w:pPr>
      <w:rPr>
        <w:rFonts w:eastAsia="Malgun Gothic" w:hint="eastAsia"/>
        <w:b w:val="0"/>
        <w:i w:val="0"/>
        <w:sz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CF74C2D"/>
    <w:multiLevelType w:val="hybridMultilevel"/>
    <w:tmpl w:val="B120AE26"/>
    <w:lvl w:ilvl="0" w:tplc="8E46986A">
      <w:numFmt w:val="bullet"/>
      <w:pStyle w:val="4"/>
      <w:lvlText w:val=""/>
      <w:lvlJc w:val="left"/>
      <w:pPr>
        <w:ind w:left="771" w:hanging="420"/>
      </w:pPr>
      <w:rPr>
        <w:rFonts w:ascii="Wingdings" w:eastAsia="Malgun Gothic" w:hAnsi="Wingdings" w:cs="Times New Roman" w:hint="default"/>
      </w:rPr>
    </w:lvl>
    <w:lvl w:ilvl="1" w:tplc="0409000B" w:tentative="1">
      <w:start w:val="1"/>
      <w:numFmt w:val="bullet"/>
      <w:lvlText w:val=""/>
      <w:lvlJc w:val="left"/>
      <w:pPr>
        <w:ind w:left="1191" w:hanging="420"/>
      </w:pPr>
      <w:rPr>
        <w:rFonts w:ascii="Wingdings" w:hAnsi="Wingdings" w:hint="default"/>
      </w:rPr>
    </w:lvl>
    <w:lvl w:ilvl="2" w:tplc="0409000D" w:tentative="1">
      <w:start w:val="1"/>
      <w:numFmt w:val="bullet"/>
      <w:lvlText w:val=""/>
      <w:lvlJc w:val="left"/>
      <w:pPr>
        <w:ind w:left="1611" w:hanging="420"/>
      </w:pPr>
      <w:rPr>
        <w:rFonts w:ascii="Wingdings" w:hAnsi="Wingdings" w:hint="default"/>
      </w:rPr>
    </w:lvl>
    <w:lvl w:ilvl="3" w:tplc="04090001" w:tentative="1">
      <w:start w:val="1"/>
      <w:numFmt w:val="bullet"/>
      <w:lvlText w:val=""/>
      <w:lvlJc w:val="left"/>
      <w:pPr>
        <w:ind w:left="2031" w:hanging="420"/>
      </w:pPr>
      <w:rPr>
        <w:rFonts w:ascii="Wingdings" w:hAnsi="Wingdings" w:hint="default"/>
      </w:rPr>
    </w:lvl>
    <w:lvl w:ilvl="4" w:tplc="0409000B" w:tentative="1">
      <w:start w:val="1"/>
      <w:numFmt w:val="bullet"/>
      <w:lvlText w:val=""/>
      <w:lvlJc w:val="left"/>
      <w:pPr>
        <w:ind w:left="2451" w:hanging="420"/>
      </w:pPr>
      <w:rPr>
        <w:rFonts w:ascii="Wingdings" w:hAnsi="Wingdings" w:hint="default"/>
      </w:rPr>
    </w:lvl>
    <w:lvl w:ilvl="5" w:tplc="0409000D" w:tentative="1">
      <w:start w:val="1"/>
      <w:numFmt w:val="bullet"/>
      <w:lvlText w:val=""/>
      <w:lvlJc w:val="left"/>
      <w:pPr>
        <w:ind w:left="2871" w:hanging="420"/>
      </w:pPr>
      <w:rPr>
        <w:rFonts w:ascii="Wingdings" w:hAnsi="Wingdings" w:hint="default"/>
      </w:rPr>
    </w:lvl>
    <w:lvl w:ilvl="6" w:tplc="04090001" w:tentative="1">
      <w:start w:val="1"/>
      <w:numFmt w:val="bullet"/>
      <w:lvlText w:val=""/>
      <w:lvlJc w:val="left"/>
      <w:pPr>
        <w:ind w:left="3291" w:hanging="420"/>
      </w:pPr>
      <w:rPr>
        <w:rFonts w:ascii="Wingdings" w:hAnsi="Wingdings" w:hint="default"/>
      </w:rPr>
    </w:lvl>
    <w:lvl w:ilvl="7" w:tplc="0409000B" w:tentative="1">
      <w:start w:val="1"/>
      <w:numFmt w:val="bullet"/>
      <w:lvlText w:val=""/>
      <w:lvlJc w:val="left"/>
      <w:pPr>
        <w:ind w:left="3711" w:hanging="420"/>
      </w:pPr>
      <w:rPr>
        <w:rFonts w:ascii="Wingdings" w:hAnsi="Wingdings" w:hint="default"/>
      </w:rPr>
    </w:lvl>
    <w:lvl w:ilvl="8" w:tplc="0409000D" w:tentative="1">
      <w:start w:val="1"/>
      <w:numFmt w:val="bullet"/>
      <w:lvlText w:val=""/>
      <w:lvlJc w:val="left"/>
      <w:pPr>
        <w:ind w:left="4131" w:hanging="420"/>
      </w:pPr>
      <w:rPr>
        <w:rFonts w:ascii="Wingdings" w:hAnsi="Wingdings" w:hint="default"/>
      </w:rPr>
    </w:lvl>
  </w:abstractNum>
  <w:abstractNum w:abstractNumId="11" w15:restartNumberingAfterBreak="0">
    <w:nsid w:val="2DED0884"/>
    <w:multiLevelType w:val="hybridMultilevel"/>
    <w:tmpl w:val="9FA4FF2C"/>
    <w:lvl w:ilvl="0" w:tplc="CD8CF290">
      <w:start w:val="1"/>
      <w:numFmt w:val="bullet"/>
      <w:lvlText w:val=""/>
      <w:lvlJc w:val="left"/>
      <w:pPr>
        <w:ind w:left="1988" w:hanging="400"/>
      </w:pPr>
      <w:rPr>
        <w:rFonts w:ascii="Wingdings" w:hAnsi="Wingdings" w:hint="default"/>
        <w:b w:val="0"/>
        <w:i w:val="0"/>
        <w:sz w:val="20"/>
      </w:rPr>
    </w:lvl>
    <w:lvl w:ilvl="1" w:tplc="04090003" w:tentative="1">
      <w:start w:val="1"/>
      <w:numFmt w:val="bullet"/>
      <w:lvlText w:val=""/>
      <w:lvlJc w:val="left"/>
      <w:pPr>
        <w:ind w:left="2731" w:hanging="400"/>
      </w:pPr>
      <w:rPr>
        <w:rFonts w:ascii="Wingdings" w:hAnsi="Wingdings" w:hint="default"/>
      </w:rPr>
    </w:lvl>
    <w:lvl w:ilvl="2" w:tplc="04090005" w:tentative="1">
      <w:start w:val="1"/>
      <w:numFmt w:val="bullet"/>
      <w:lvlText w:val=""/>
      <w:lvlJc w:val="left"/>
      <w:pPr>
        <w:ind w:left="3131" w:hanging="400"/>
      </w:pPr>
      <w:rPr>
        <w:rFonts w:ascii="Wingdings" w:hAnsi="Wingdings" w:hint="default"/>
      </w:rPr>
    </w:lvl>
    <w:lvl w:ilvl="3" w:tplc="04090001" w:tentative="1">
      <w:start w:val="1"/>
      <w:numFmt w:val="bullet"/>
      <w:lvlText w:val=""/>
      <w:lvlJc w:val="left"/>
      <w:pPr>
        <w:ind w:left="3531" w:hanging="400"/>
      </w:pPr>
      <w:rPr>
        <w:rFonts w:ascii="Wingdings" w:hAnsi="Wingdings" w:hint="default"/>
      </w:rPr>
    </w:lvl>
    <w:lvl w:ilvl="4" w:tplc="04090003" w:tentative="1">
      <w:start w:val="1"/>
      <w:numFmt w:val="bullet"/>
      <w:lvlText w:val=""/>
      <w:lvlJc w:val="left"/>
      <w:pPr>
        <w:ind w:left="3931" w:hanging="400"/>
      </w:pPr>
      <w:rPr>
        <w:rFonts w:ascii="Wingdings" w:hAnsi="Wingdings" w:hint="default"/>
      </w:rPr>
    </w:lvl>
    <w:lvl w:ilvl="5" w:tplc="04090005" w:tentative="1">
      <w:start w:val="1"/>
      <w:numFmt w:val="bullet"/>
      <w:lvlText w:val=""/>
      <w:lvlJc w:val="left"/>
      <w:pPr>
        <w:ind w:left="4331" w:hanging="400"/>
      </w:pPr>
      <w:rPr>
        <w:rFonts w:ascii="Wingdings" w:hAnsi="Wingdings" w:hint="default"/>
      </w:rPr>
    </w:lvl>
    <w:lvl w:ilvl="6" w:tplc="04090001" w:tentative="1">
      <w:start w:val="1"/>
      <w:numFmt w:val="bullet"/>
      <w:lvlText w:val=""/>
      <w:lvlJc w:val="left"/>
      <w:pPr>
        <w:ind w:left="4731" w:hanging="400"/>
      </w:pPr>
      <w:rPr>
        <w:rFonts w:ascii="Wingdings" w:hAnsi="Wingdings" w:hint="default"/>
      </w:rPr>
    </w:lvl>
    <w:lvl w:ilvl="7" w:tplc="04090003" w:tentative="1">
      <w:start w:val="1"/>
      <w:numFmt w:val="bullet"/>
      <w:lvlText w:val=""/>
      <w:lvlJc w:val="left"/>
      <w:pPr>
        <w:ind w:left="5131" w:hanging="400"/>
      </w:pPr>
      <w:rPr>
        <w:rFonts w:ascii="Wingdings" w:hAnsi="Wingdings" w:hint="default"/>
      </w:rPr>
    </w:lvl>
    <w:lvl w:ilvl="8" w:tplc="04090005" w:tentative="1">
      <w:start w:val="1"/>
      <w:numFmt w:val="bullet"/>
      <w:lvlText w:val=""/>
      <w:lvlJc w:val="left"/>
      <w:pPr>
        <w:ind w:left="5531" w:hanging="400"/>
      </w:pPr>
      <w:rPr>
        <w:rFonts w:ascii="Wingdings" w:hAnsi="Wingdings" w:hint="default"/>
      </w:rPr>
    </w:lvl>
  </w:abstractNum>
  <w:abstractNum w:abstractNumId="12" w15:restartNumberingAfterBreak="0">
    <w:nsid w:val="30F8539C"/>
    <w:multiLevelType w:val="hybridMultilevel"/>
    <w:tmpl w:val="1F5A2550"/>
    <w:lvl w:ilvl="0" w:tplc="BA606CEC">
      <w:start w:val="1"/>
      <w:numFmt w:val="lowerLetter"/>
      <w:pStyle w:val="-32"/>
      <w:lvlText w:val="(%1)."/>
      <w:lvlJc w:val="left"/>
      <w:pPr>
        <w:ind w:left="1197" w:hanging="400"/>
      </w:pPr>
      <w:rPr>
        <w:rFonts w:hint="eastAsia"/>
        <w:b w:val="0"/>
        <w:i w:val="0"/>
        <w:sz w:val="20"/>
      </w:rPr>
    </w:lvl>
    <w:lvl w:ilvl="1" w:tplc="04090019" w:tentative="1">
      <w:start w:val="1"/>
      <w:numFmt w:val="upperLetter"/>
      <w:lvlText w:val="%2."/>
      <w:lvlJc w:val="left"/>
      <w:pPr>
        <w:ind w:left="1597" w:hanging="400"/>
      </w:pPr>
    </w:lvl>
    <w:lvl w:ilvl="2" w:tplc="0409001B" w:tentative="1">
      <w:start w:val="1"/>
      <w:numFmt w:val="lowerRoman"/>
      <w:lvlText w:val="%3."/>
      <w:lvlJc w:val="right"/>
      <w:pPr>
        <w:ind w:left="1997" w:hanging="400"/>
      </w:pPr>
    </w:lvl>
    <w:lvl w:ilvl="3" w:tplc="0409000F" w:tentative="1">
      <w:start w:val="1"/>
      <w:numFmt w:val="decimal"/>
      <w:lvlText w:val="%4."/>
      <w:lvlJc w:val="left"/>
      <w:pPr>
        <w:ind w:left="2397" w:hanging="400"/>
      </w:pPr>
    </w:lvl>
    <w:lvl w:ilvl="4" w:tplc="04090019" w:tentative="1">
      <w:start w:val="1"/>
      <w:numFmt w:val="upperLetter"/>
      <w:lvlText w:val="%5."/>
      <w:lvlJc w:val="left"/>
      <w:pPr>
        <w:ind w:left="2797" w:hanging="400"/>
      </w:pPr>
    </w:lvl>
    <w:lvl w:ilvl="5" w:tplc="0409001B" w:tentative="1">
      <w:start w:val="1"/>
      <w:numFmt w:val="lowerRoman"/>
      <w:lvlText w:val="%6."/>
      <w:lvlJc w:val="right"/>
      <w:pPr>
        <w:ind w:left="3197" w:hanging="400"/>
      </w:pPr>
    </w:lvl>
    <w:lvl w:ilvl="6" w:tplc="0409000F" w:tentative="1">
      <w:start w:val="1"/>
      <w:numFmt w:val="decimal"/>
      <w:lvlText w:val="%7."/>
      <w:lvlJc w:val="left"/>
      <w:pPr>
        <w:ind w:left="3597" w:hanging="400"/>
      </w:pPr>
    </w:lvl>
    <w:lvl w:ilvl="7" w:tplc="04090019" w:tentative="1">
      <w:start w:val="1"/>
      <w:numFmt w:val="upperLetter"/>
      <w:lvlText w:val="%8."/>
      <w:lvlJc w:val="left"/>
      <w:pPr>
        <w:ind w:left="3997" w:hanging="400"/>
      </w:pPr>
    </w:lvl>
    <w:lvl w:ilvl="8" w:tplc="0409001B" w:tentative="1">
      <w:start w:val="1"/>
      <w:numFmt w:val="lowerRoman"/>
      <w:lvlText w:val="%9."/>
      <w:lvlJc w:val="right"/>
      <w:pPr>
        <w:ind w:left="4397" w:hanging="400"/>
      </w:pPr>
    </w:lvl>
  </w:abstractNum>
  <w:abstractNum w:abstractNumId="13" w15:restartNumberingAfterBreak="0">
    <w:nsid w:val="31682524"/>
    <w:multiLevelType w:val="hybridMultilevel"/>
    <w:tmpl w:val="597C54EA"/>
    <w:lvl w:ilvl="0" w:tplc="11A41F40">
      <w:start w:val="1"/>
      <w:numFmt w:val="bullet"/>
      <w:pStyle w:val="a"/>
      <w:lvlText w:val=""/>
      <w:lvlJc w:val="left"/>
      <w:pPr>
        <w:ind w:left="800" w:hanging="400"/>
      </w:pPr>
      <w:rPr>
        <w:rFonts w:ascii="Wingdings" w:hAnsi="Wingdings" w:hint="default"/>
        <w:b w:val="0"/>
        <w:i w:val="0"/>
        <w:sz w:val="18"/>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33A03DD5"/>
    <w:multiLevelType w:val="hybridMultilevel"/>
    <w:tmpl w:val="540A62E0"/>
    <w:lvl w:ilvl="0" w:tplc="8DCE92EC">
      <w:start w:val="1"/>
      <w:numFmt w:val="aiueo"/>
      <w:pStyle w:val="5"/>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40E30E1"/>
    <w:multiLevelType w:val="hybridMultilevel"/>
    <w:tmpl w:val="894C9DC6"/>
    <w:lvl w:ilvl="0" w:tplc="3A3A13CC">
      <w:start w:val="1"/>
      <w:numFmt w:val="bullet"/>
      <w:pStyle w:val="a0"/>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34D9140C"/>
    <w:multiLevelType w:val="hybridMultilevel"/>
    <w:tmpl w:val="B82ACA80"/>
    <w:lvl w:ilvl="0" w:tplc="189EE0D2">
      <w:start w:val="1"/>
      <w:numFmt w:val="bullet"/>
      <w:pStyle w:val="a1"/>
      <w:lvlText w:val=""/>
      <w:lvlJc w:val="left"/>
      <w:pPr>
        <w:ind w:left="1673" w:hanging="420"/>
      </w:pPr>
      <w:rPr>
        <w:rFonts w:ascii="Wingdings" w:hAnsi="Wingdings" w:hint="default"/>
      </w:rPr>
    </w:lvl>
    <w:lvl w:ilvl="1" w:tplc="0409000B" w:tentative="1">
      <w:start w:val="1"/>
      <w:numFmt w:val="bullet"/>
      <w:lvlText w:val=""/>
      <w:lvlJc w:val="left"/>
      <w:pPr>
        <w:ind w:left="2093" w:hanging="420"/>
      </w:pPr>
      <w:rPr>
        <w:rFonts w:ascii="Wingdings" w:hAnsi="Wingdings" w:hint="default"/>
      </w:rPr>
    </w:lvl>
    <w:lvl w:ilvl="2" w:tplc="0409000D" w:tentative="1">
      <w:start w:val="1"/>
      <w:numFmt w:val="bullet"/>
      <w:lvlText w:val=""/>
      <w:lvlJc w:val="left"/>
      <w:pPr>
        <w:ind w:left="2513" w:hanging="420"/>
      </w:pPr>
      <w:rPr>
        <w:rFonts w:ascii="Wingdings" w:hAnsi="Wingdings" w:hint="default"/>
      </w:rPr>
    </w:lvl>
    <w:lvl w:ilvl="3" w:tplc="04090001" w:tentative="1">
      <w:start w:val="1"/>
      <w:numFmt w:val="bullet"/>
      <w:lvlText w:val=""/>
      <w:lvlJc w:val="left"/>
      <w:pPr>
        <w:ind w:left="2933" w:hanging="420"/>
      </w:pPr>
      <w:rPr>
        <w:rFonts w:ascii="Wingdings" w:hAnsi="Wingdings" w:hint="default"/>
      </w:rPr>
    </w:lvl>
    <w:lvl w:ilvl="4" w:tplc="0409000B" w:tentative="1">
      <w:start w:val="1"/>
      <w:numFmt w:val="bullet"/>
      <w:lvlText w:val=""/>
      <w:lvlJc w:val="left"/>
      <w:pPr>
        <w:ind w:left="3353" w:hanging="420"/>
      </w:pPr>
      <w:rPr>
        <w:rFonts w:ascii="Wingdings" w:hAnsi="Wingdings" w:hint="default"/>
      </w:rPr>
    </w:lvl>
    <w:lvl w:ilvl="5" w:tplc="0409000D" w:tentative="1">
      <w:start w:val="1"/>
      <w:numFmt w:val="bullet"/>
      <w:lvlText w:val=""/>
      <w:lvlJc w:val="left"/>
      <w:pPr>
        <w:ind w:left="3773" w:hanging="420"/>
      </w:pPr>
      <w:rPr>
        <w:rFonts w:ascii="Wingdings" w:hAnsi="Wingdings" w:hint="default"/>
      </w:rPr>
    </w:lvl>
    <w:lvl w:ilvl="6" w:tplc="04090001" w:tentative="1">
      <w:start w:val="1"/>
      <w:numFmt w:val="bullet"/>
      <w:lvlText w:val=""/>
      <w:lvlJc w:val="left"/>
      <w:pPr>
        <w:ind w:left="4193" w:hanging="420"/>
      </w:pPr>
      <w:rPr>
        <w:rFonts w:ascii="Wingdings" w:hAnsi="Wingdings" w:hint="default"/>
      </w:rPr>
    </w:lvl>
    <w:lvl w:ilvl="7" w:tplc="0409000B" w:tentative="1">
      <w:start w:val="1"/>
      <w:numFmt w:val="bullet"/>
      <w:lvlText w:val=""/>
      <w:lvlJc w:val="left"/>
      <w:pPr>
        <w:ind w:left="4613" w:hanging="420"/>
      </w:pPr>
      <w:rPr>
        <w:rFonts w:ascii="Wingdings" w:hAnsi="Wingdings" w:hint="default"/>
      </w:rPr>
    </w:lvl>
    <w:lvl w:ilvl="8" w:tplc="0409000D" w:tentative="1">
      <w:start w:val="1"/>
      <w:numFmt w:val="bullet"/>
      <w:lvlText w:val=""/>
      <w:lvlJc w:val="left"/>
      <w:pPr>
        <w:ind w:left="5033" w:hanging="420"/>
      </w:pPr>
      <w:rPr>
        <w:rFonts w:ascii="Wingdings" w:hAnsi="Wingdings" w:hint="default"/>
      </w:rPr>
    </w:lvl>
  </w:abstractNum>
  <w:abstractNum w:abstractNumId="17" w15:restartNumberingAfterBreak="0">
    <w:nsid w:val="3B294205"/>
    <w:multiLevelType w:val="hybridMultilevel"/>
    <w:tmpl w:val="ED4C3D66"/>
    <w:lvl w:ilvl="0" w:tplc="330CA41C">
      <w:start w:val="1"/>
      <w:numFmt w:val="decimal"/>
      <w:pStyle w:val="1-111"/>
      <w:lvlText w:val="-%1"/>
      <w:lvlJc w:val="left"/>
      <w:pPr>
        <w:ind w:left="597" w:hanging="400"/>
      </w:pPr>
      <w:rPr>
        <w:rFonts w:ascii="Malgun Gothic" w:hAnsi="Malgun Gothic" w:hint="eastAsia"/>
      </w:rPr>
    </w:lvl>
    <w:lvl w:ilvl="1" w:tplc="04090019" w:tentative="1">
      <w:start w:val="1"/>
      <w:numFmt w:val="upperLetter"/>
      <w:lvlText w:val="%2."/>
      <w:lvlJc w:val="left"/>
      <w:pPr>
        <w:ind w:left="997" w:hanging="400"/>
      </w:pPr>
    </w:lvl>
    <w:lvl w:ilvl="2" w:tplc="0409001B" w:tentative="1">
      <w:start w:val="1"/>
      <w:numFmt w:val="lowerRoman"/>
      <w:lvlText w:val="%3."/>
      <w:lvlJc w:val="right"/>
      <w:pPr>
        <w:ind w:left="1397" w:hanging="400"/>
      </w:pPr>
    </w:lvl>
    <w:lvl w:ilvl="3" w:tplc="0409000F" w:tentative="1">
      <w:start w:val="1"/>
      <w:numFmt w:val="decimal"/>
      <w:lvlText w:val="%4."/>
      <w:lvlJc w:val="left"/>
      <w:pPr>
        <w:ind w:left="1797" w:hanging="400"/>
      </w:pPr>
    </w:lvl>
    <w:lvl w:ilvl="4" w:tplc="04090019" w:tentative="1">
      <w:start w:val="1"/>
      <w:numFmt w:val="upperLetter"/>
      <w:lvlText w:val="%5."/>
      <w:lvlJc w:val="left"/>
      <w:pPr>
        <w:ind w:left="2197" w:hanging="400"/>
      </w:pPr>
    </w:lvl>
    <w:lvl w:ilvl="5" w:tplc="0409001B" w:tentative="1">
      <w:start w:val="1"/>
      <w:numFmt w:val="lowerRoman"/>
      <w:lvlText w:val="%6."/>
      <w:lvlJc w:val="right"/>
      <w:pPr>
        <w:ind w:left="2597" w:hanging="400"/>
      </w:pPr>
    </w:lvl>
    <w:lvl w:ilvl="6" w:tplc="0409000F" w:tentative="1">
      <w:start w:val="1"/>
      <w:numFmt w:val="decimal"/>
      <w:lvlText w:val="%7."/>
      <w:lvlJc w:val="left"/>
      <w:pPr>
        <w:ind w:left="2997" w:hanging="400"/>
      </w:pPr>
    </w:lvl>
    <w:lvl w:ilvl="7" w:tplc="04090019" w:tentative="1">
      <w:start w:val="1"/>
      <w:numFmt w:val="upperLetter"/>
      <w:lvlText w:val="%8."/>
      <w:lvlJc w:val="left"/>
      <w:pPr>
        <w:ind w:left="3397" w:hanging="400"/>
      </w:pPr>
    </w:lvl>
    <w:lvl w:ilvl="8" w:tplc="0409001B" w:tentative="1">
      <w:start w:val="1"/>
      <w:numFmt w:val="lowerRoman"/>
      <w:lvlText w:val="%9."/>
      <w:lvlJc w:val="right"/>
      <w:pPr>
        <w:ind w:left="3797" w:hanging="400"/>
      </w:pPr>
    </w:lvl>
  </w:abstractNum>
  <w:abstractNum w:abstractNumId="18" w15:restartNumberingAfterBreak="0">
    <w:nsid w:val="3E9526D5"/>
    <w:multiLevelType w:val="multilevel"/>
    <w:tmpl w:val="E22C31E2"/>
    <w:lvl w:ilvl="0">
      <w:start w:val="1"/>
      <w:numFmt w:val="decimal"/>
      <w:lvlText w:val="%1."/>
      <w:lvlJc w:val="left"/>
      <w:pPr>
        <w:tabs>
          <w:tab w:val="num" w:pos="397"/>
        </w:tabs>
        <w:ind w:left="397" w:hanging="397"/>
      </w:pPr>
      <w:rPr>
        <w:rFonts w:ascii="Times" w:eastAsia="BatangChe" w:hAnsi="Times" w:hint="default"/>
        <w:b w:val="0"/>
        <w:i w:val="0"/>
        <w:sz w:val="22"/>
        <w:szCs w:val="22"/>
      </w:rPr>
    </w:lvl>
    <w:lvl w:ilvl="1">
      <w:start w:val="1"/>
      <w:numFmt w:val="bullet"/>
      <w:lvlText w:val=""/>
      <w:lvlJc w:val="left"/>
      <w:pPr>
        <w:tabs>
          <w:tab w:val="num" w:pos="737"/>
        </w:tabs>
        <w:ind w:left="737" w:hanging="312"/>
      </w:pPr>
      <w:rPr>
        <w:rFonts w:ascii="Wingdings" w:hAnsi="Wingdings" w:hint="default"/>
        <w:b w:val="0"/>
        <w:i w:val="0"/>
        <w:sz w:val="22"/>
        <w:szCs w:val="22"/>
        <w:effect w:val="none"/>
      </w:rPr>
    </w:lvl>
    <w:lvl w:ilvl="2">
      <w:start w:val="1"/>
      <w:numFmt w:val="ganada"/>
      <w:lvlText w:val="%3."/>
      <w:lvlJc w:val="left"/>
      <w:pPr>
        <w:tabs>
          <w:tab w:val="num" w:pos="737"/>
        </w:tabs>
        <w:ind w:left="737" w:hanging="340"/>
      </w:pPr>
      <w:rPr>
        <w:rFonts w:ascii="Times" w:eastAsia="BatangChe" w:hAnsi="Times" w:hint="default"/>
        <w:b w:val="0"/>
        <w:i w:val="0"/>
        <w:sz w:val="22"/>
        <w:szCs w:val="22"/>
        <w:lang w:val="en-US"/>
      </w:rPr>
    </w:lvl>
    <w:lvl w:ilvl="3">
      <w:start w:val="1"/>
      <w:numFmt w:val="bullet"/>
      <w:lvlText w:val=""/>
      <w:lvlJc w:val="left"/>
      <w:pPr>
        <w:tabs>
          <w:tab w:val="num" w:pos="1134"/>
        </w:tabs>
        <w:ind w:left="1134" w:hanging="369"/>
      </w:pPr>
      <w:rPr>
        <w:rFonts w:ascii="Wingdings" w:hAnsi="Wingdings" w:hint="default"/>
        <w:b w:val="0"/>
        <w:i w:val="0"/>
        <w:sz w:val="22"/>
        <w:szCs w:val="22"/>
      </w:rPr>
    </w:lvl>
    <w:lvl w:ilvl="4">
      <w:start w:val="1"/>
      <w:numFmt w:val="decimalFullWidth"/>
      <w:lvlText w:val="(%5)"/>
      <w:lvlJc w:val="left"/>
      <w:pPr>
        <w:tabs>
          <w:tab w:val="num" w:pos="1134"/>
        </w:tabs>
        <w:ind w:left="1134" w:hanging="624"/>
      </w:pPr>
      <w:rPr>
        <w:rFonts w:ascii="Times" w:eastAsia="BatangChe" w:hAnsi="Times" w:hint="default"/>
        <w:b w:val="0"/>
        <w:i w:val="0"/>
        <w:sz w:val="22"/>
        <w:szCs w:val="22"/>
      </w:rPr>
    </w:lvl>
    <w:lvl w:ilvl="5">
      <w:start w:val="1"/>
      <w:numFmt w:val="bullet"/>
      <w:lvlText w:val=""/>
      <w:lvlJc w:val="left"/>
      <w:pPr>
        <w:tabs>
          <w:tab w:val="num" w:pos="1474"/>
        </w:tabs>
        <w:ind w:left="1474" w:hanging="312"/>
      </w:pPr>
      <w:rPr>
        <w:rFonts w:ascii="Wingdings" w:hAnsi="Wingdings" w:hint="default"/>
        <w:b w:val="0"/>
        <w:i w:val="0"/>
        <w:sz w:val="22"/>
        <w:szCs w:val="22"/>
      </w:rPr>
    </w:lvl>
    <w:lvl w:ilvl="6">
      <w:start w:val="1"/>
      <w:numFmt w:val="ganada"/>
      <w:lvlText w:val="(%7)"/>
      <w:lvlJc w:val="left"/>
      <w:pPr>
        <w:tabs>
          <w:tab w:val="num" w:pos="1474"/>
        </w:tabs>
        <w:ind w:left="1474" w:hanging="453"/>
      </w:pPr>
      <w:rPr>
        <w:rFonts w:ascii="Times New Roman" w:eastAsia="BatangChe" w:hAnsi="Times New Roman" w:hint="default"/>
        <w:b w:val="0"/>
        <w:i w:val="0"/>
        <w:sz w:val="22"/>
        <w:szCs w:val="22"/>
      </w:rPr>
    </w:lvl>
    <w:lvl w:ilvl="7">
      <w:start w:val="1"/>
      <w:numFmt w:val="bullet"/>
      <w:lvlText w:val=""/>
      <w:lvlJc w:val="left"/>
      <w:pPr>
        <w:tabs>
          <w:tab w:val="num" w:pos="1758"/>
        </w:tabs>
        <w:ind w:left="1758" w:hanging="227"/>
      </w:pPr>
      <w:rPr>
        <w:rFonts w:ascii="Symbol" w:hAnsi="Symbol" w:hint="default"/>
        <w:b w:val="0"/>
        <w:i w:val="0"/>
        <w:sz w:val="22"/>
      </w:rPr>
    </w:lvl>
    <w:lvl w:ilvl="8">
      <w:start w:val="1"/>
      <w:numFmt w:val="bullet"/>
      <w:lvlText w:val="-"/>
      <w:lvlJc w:val="left"/>
      <w:pPr>
        <w:tabs>
          <w:tab w:val="num" w:pos="2098"/>
        </w:tabs>
        <w:ind w:left="2098" w:hanging="284"/>
      </w:pPr>
      <w:rPr>
        <w:rFonts w:ascii="Batang" w:eastAsia="Batang" w:hAnsi="Batang" w:hint="eastAsia"/>
      </w:rPr>
    </w:lvl>
  </w:abstractNum>
  <w:abstractNum w:abstractNumId="19" w15:restartNumberingAfterBreak="0">
    <w:nsid w:val="432D5174"/>
    <w:multiLevelType w:val="hybridMultilevel"/>
    <w:tmpl w:val="3C74A93C"/>
    <w:lvl w:ilvl="0" w:tplc="2FB6C2A4">
      <w:start w:val="1"/>
      <w:numFmt w:val="bullet"/>
      <w:lvlText w:val=""/>
      <w:lvlJc w:val="left"/>
      <w:pPr>
        <w:ind w:left="1594" w:hanging="400"/>
      </w:pPr>
      <w:rPr>
        <w:rFonts w:ascii="Wingdings" w:hAnsi="Wingdings" w:hint="default"/>
        <w:b w:val="0"/>
        <w:i w:val="0"/>
        <w:sz w:val="18"/>
      </w:rPr>
    </w:lvl>
    <w:lvl w:ilvl="1" w:tplc="04090003" w:tentative="1">
      <w:start w:val="1"/>
      <w:numFmt w:val="bullet"/>
      <w:lvlText w:val=""/>
      <w:lvlJc w:val="left"/>
      <w:pPr>
        <w:ind w:left="1994" w:hanging="400"/>
      </w:pPr>
      <w:rPr>
        <w:rFonts w:ascii="Wingdings" w:hAnsi="Wingdings" w:hint="default"/>
      </w:rPr>
    </w:lvl>
    <w:lvl w:ilvl="2" w:tplc="04090005" w:tentative="1">
      <w:start w:val="1"/>
      <w:numFmt w:val="bullet"/>
      <w:lvlText w:val=""/>
      <w:lvlJc w:val="left"/>
      <w:pPr>
        <w:ind w:left="2394" w:hanging="400"/>
      </w:pPr>
      <w:rPr>
        <w:rFonts w:ascii="Wingdings" w:hAnsi="Wingdings" w:hint="default"/>
      </w:rPr>
    </w:lvl>
    <w:lvl w:ilvl="3" w:tplc="04090001" w:tentative="1">
      <w:start w:val="1"/>
      <w:numFmt w:val="bullet"/>
      <w:lvlText w:val=""/>
      <w:lvlJc w:val="left"/>
      <w:pPr>
        <w:ind w:left="2794" w:hanging="400"/>
      </w:pPr>
      <w:rPr>
        <w:rFonts w:ascii="Wingdings" w:hAnsi="Wingdings" w:hint="default"/>
      </w:rPr>
    </w:lvl>
    <w:lvl w:ilvl="4" w:tplc="04090003" w:tentative="1">
      <w:start w:val="1"/>
      <w:numFmt w:val="bullet"/>
      <w:lvlText w:val=""/>
      <w:lvlJc w:val="left"/>
      <w:pPr>
        <w:ind w:left="3194" w:hanging="400"/>
      </w:pPr>
      <w:rPr>
        <w:rFonts w:ascii="Wingdings" w:hAnsi="Wingdings" w:hint="default"/>
      </w:rPr>
    </w:lvl>
    <w:lvl w:ilvl="5" w:tplc="04090005" w:tentative="1">
      <w:start w:val="1"/>
      <w:numFmt w:val="bullet"/>
      <w:lvlText w:val=""/>
      <w:lvlJc w:val="left"/>
      <w:pPr>
        <w:ind w:left="3594" w:hanging="400"/>
      </w:pPr>
      <w:rPr>
        <w:rFonts w:ascii="Wingdings" w:hAnsi="Wingdings" w:hint="default"/>
      </w:rPr>
    </w:lvl>
    <w:lvl w:ilvl="6" w:tplc="04090001" w:tentative="1">
      <w:start w:val="1"/>
      <w:numFmt w:val="bullet"/>
      <w:lvlText w:val=""/>
      <w:lvlJc w:val="left"/>
      <w:pPr>
        <w:ind w:left="3994" w:hanging="400"/>
      </w:pPr>
      <w:rPr>
        <w:rFonts w:ascii="Wingdings" w:hAnsi="Wingdings" w:hint="default"/>
      </w:rPr>
    </w:lvl>
    <w:lvl w:ilvl="7" w:tplc="04090003" w:tentative="1">
      <w:start w:val="1"/>
      <w:numFmt w:val="bullet"/>
      <w:lvlText w:val=""/>
      <w:lvlJc w:val="left"/>
      <w:pPr>
        <w:ind w:left="4394" w:hanging="400"/>
      </w:pPr>
      <w:rPr>
        <w:rFonts w:ascii="Wingdings" w:hAnsi="Wingdings" w:hint="default"/>
      </w:rPr>
    </w:lvl>
    <w:lvl w:ilvl="8" w:tplc="04090005" w:tentative="1">
      <w:start w:val="1"/>
      <w:numFmt w:val="bullet"/>
      <w:lvlText w:val=""/>
      <w:lvlJc w:val="left"/>
      <w:pPr>
        <w:ind w:left="4794" w:hanging="400"/>
      </w:pPr>
      <w:rPr>
        <w:rFonts w:ascii="Wingdings" w:hAnsi="Wingdings" w:hint="default"/>
      </w:rPr>
    </w:lvl>
  </w:abstractNum>
  <w:abstractNum w:abstractNumId="20" w15:restartNumberingAfterBreak="0">
    <w:nsid w:val="445E1CBD"/>
    <w:multiLevelType w:val="hybridMultilevel"/>
    <w:tmpl w:val="4F4EC79C"/>
    <w:lvl w:ilvl="0" w:tplc="AD08BAD6">
      <w:start w:val="1"/>
      <w:numFmt w:val="bullet"/>
      <w:lvlText w:val=""/>
      <w:lvlJc w:val="left"/>
      <w:pPr>
        <w:ind w:left="1194" w:hanging="400"/>
      </w:pPr>
      <w:rPr>
        <w:rFonts w:ascii="Wingdings" w:eastAsia="Malgun Gothic" w:hAnsi="Wingdings" w:hint="default"/>
        <w:b w:val="0"/>
        <w:i w:val="0"/>
        <w:sz w:val="20"/>
      </w:rPr>
    </w:lvl>
    <w:lvl w:ilvl="1" w:tplc="04090003" w:tentative="1">
      <w:start w:val="1"/>
      <w:numFmt w:val="bullet"/>
      <w:lvlText w:val=""/>
      <w:lvlJc w:val="left"/>
      <w:pPr>
        <w:ind w:left="1994" w:hanging="400"/>
      </w:pPr>
      <w:rPr>
        <w:rFonts w:ascii="Wingdings" w:hAnsi="Wingdings" w:hint="default"/>
      </w:rPr>
    </w:lvl>
    <w:lvl w:ilvl="2" w:tplc="04090005" w:tentative="1">
      <w:start w:val="1"/>
      <w:numFmt w:val="bullet"/>
      <w:lvlText w:val=""/>
      <w:lvlJc w:val="left"/>
      <w:pPr>
        <w:ind w:left="2394" w:hanging="400"/>
      </w:pPr>
      <w:rPr>
        <w:rFonts w:ascii="Wingdings" w:hAnsi="Wingdings" w:hint="default"/>
      </w:rPr>
    </w:lvl>
    <w:lvl w:ilvl="3" w:tplc="04090001" w:tentative="1">
      <w:start w:val="1"/>
      <w:numFmt w:val="bullet"/>
      <w:lvlText w:val=""/>
      <w:lvlJc w:val="left"/>
      <w:pPr>
        <w:ind w:left="2794" w:hanging="400"/>
      </w:pPr>
      <w:rPr>
        <w:rFonts w:ascii="Wingdings" w:hAnsi="Wingdings" w:hint="default"/>
      </w:rPr>
    </w:lvl>
    <w:lvl w:ilvl="4" w:tplc="04090003" w:tentative="1">
      <w:start w:val="1"/>
      <w:numFmt w:val="bullet"/>
      <w:lvlText w:val=""/>
      <w:lvlJc w:val="left"/>
      <w:pPr>
        <w:ind w:left="3194" w:hanging="400"/>
      </w:pPr>
      <w:rPr>
        <w:rFonts w:ascii="Wingdings" w:hAnsi="Wingdings" w:hint="default"/>
      </w:rPr>
    </w:lvl>
    <w:lvl w:ilvl="5" w:tplc="04090005" w:tentative="1">
      <w:start w:val="1"/>
      <w:numFmt w:val="bullet"/>
      <w:lvlText w:val=""/>
      <w:lvlJc w:val="left"/>
      <w:pPr>
        <w:ind w:left="3594" w:hanging="400"/>
      </w:pPr>
      <w:rPr>
        <w:rFonts w:ascii="Wingdings" w:hAnsi="Wingdings" w:hint="default"/>
      </w:rPr>
    </w:lvl>
    <w:lvl w:ilvl="6" w:tplc="04090001" w:tentative="1">
      <w:start w:val="1"/>
      <w:numFmt w:val="bullet"/>
      <w:lvlText w:val=""/>
      <w:lvlJc w:val="left"/>
      <w:pPr>
        <w:ind w:left="3994" w:hanging="400"/>
      </w:pPr>
      <w:rPr>
        <w:rFonts w:ascii="Wingdings" w:hAnsi="Wingdings" w:hint="default"/>
      </w:rPr>
    </w:lvl>
    <w:lvl w:ilvl="7" w:tplc="04090003" w:tentative="1">
      <w:start w:val="1"/>
      <w:numFmt w:val="bullet"/>
      <w:lvlText w:val=""/>
      <w:lvlJc w:val="left"/>
      <w:pPr>
        <w:ind w:left="4394" w:hanging="400"/>
      </w:pPr>
      <w:rPr>
        <w:rFonts w:ascii="Wingdings" w:hAnsi="Wingdings" w:hint="default"/>
      </w:rPr>
    </w:lvl>
    <w:lvl w:ilvl="8" w:tplc="04090005" w:tentative="1">
      <w:start w:val="1"/>
      <w:numFmt w:val="bullet"/>
      <w:lvlText w:val=""/>
      <w:lvlJc w:val="left"/>
      <w:pPr>
        <w:ind w:left="4794" w:hanging="400"/>
      </w:pPr>
      <w:rPr>
        <w:rFonts w:ascii="Wingdings" w:hAnsi="Wingdings" w:hint="default"/>
      </w:rPr>
    </w:lvl>
  </w:abstractNum>
  <w:abstractNum w:abstractNumId="21" w15:restartNumberingAfterBreak="0">
    <w:nsid w:val="469B7751"/>
    <w:multiLevelType w:val="multilevel"/>
    <w:tmpl w:val="EBD84A50"/>
    <w:styleLink w:val="1"/>
    <w:lvl w:ilvl="0">
      <w:start w:val="1"/>
      <w:numFmt w:val="decimal"/>
      <w:lvlText w:val="%1. "/>
      <w:lvlJc w:val="left"/>
      <w:pPr>
        <w:ind w:left="397" w:hanging="397"/>
      </w:pPr>
      <w:rPr>
        <w:rFonts w:asciiTheme="majorHAnsi" w:eastAsia="ＭＳ Ｐゴシック" w:hAnsiTheme="majorHAnsi" w:cstheme="majorHAnsi" w:hint="default"/>
        <w:b/>
        <w:i w:val="0"/>
        <w:sz w:val="26"/>
      </w:rPr>
    </w:lvl>
    <w:lvl w:ilvl="1">
      <w:start w:val="1"/>
      <w:numFmt w:val="decimal"/>
      <w:lvlText w:val="%1.%2 "/>
      <w:lvlJc w:val="left"/>
      <w:pPr>
        <w:ind w:left="567" w:hanging="567"/>
      </w:pPr>
      <w:rPr>
        <w:rFonts w:asciiTheme="majorHAnsi" w:eastAsia="Arial Unicode MS" w:hAnsiTheme="majorHAnsi" w:cstheme="majorHAnsi" w:hint="default"/>
        <w:b/>
        <w:i w:val="0"/>
        <w:sz w:val="24"/>
      </w:rPr>
    </w:lvl>
    <w:lvl w:ilvl="2">
      <w:start w:val="1"/>
      <w:numFmt w:val="decimal"/>
      <w:lvlText w:val="%1.%2.%3 "/>
      <w:lvlJc w:val="left"/>
      <w:pPr>
        <w:ind w:left="737" w:hanging="737"/>
      </w:pPr>
      <w:rPr>
        <w:rFonts w:asciiTheme="majorHAnsi" w:eastAsia="Arial Unicode MS" w:hAnsiTheme="majorHAnsi" w:cstheme="majorHAnsi" w:hint="default"/>
        <w:b/>
        <w:bCs w:val="0"/>
        <w:i w:val="0"/>
        <w:iCs w:val="0"/>
        <w:caps w:val="0"/>
        <w:smallCaps w:val="0"/>
        <w:strike w:val="0"/>
        <w:dstrike w:val="0"/>
        <w:vanish w:val="0"/>
        <w:color w:val="000000"/>
        <w:spacing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1.%2.%3.%4"/>
      <w:lvlJc w:val="left"/>
      <w:pPr>
        <w:ind w:left="907" w:hanging="907"/>
      </w:pPr>
      <w:rPr>
        <w:rFonts w:hint="eastAsia"/>
      </w:rPr>
    </w:lvl>
    <w:lvl w:ilvl="4">
      <w:start w:val="1"/>
      <w:numFmt w:val="decimal"/>
      <w:lvlText w:val="%1.%2.%3.%4.%5"/>
      <w:lvlJc w:val="left"/>
      <w:pPr>
        <w:ind w:left="1644" w:hanging="1077"/>
      </w:pPr>
      <w:rPr>
        <w:rFonts w:hint="eastAsia"/>
      </w:rPr>
    </w:lvl>
    <w:lvl w:ilvl="5">
      <w:start w:val="1"/>
      <w:numFmt w:val="decimal"/>
      <w:lvlText w:val="%6)"/>
      <w:lvlJc w:val="left"/>
      <w:pPr>
        <w:ind w:left="397" w:hanging="397"/>
      </w:pPr>
      <w:rPr>
        <w:rFonts w:ascii="ＭＳ Ｐゴシック" w:eastAsia="ＭＳ Ｐゴシック" w:hAnsi="ＭＳ Ｐゴシック" w:hint="eastAsia"/>
      </w:rPr>
    </w:lvl>
    <w:lvl w:ilvl="6">
      <w:start w:val="1"/>
      <w:numFmt w:val="decimal"/>
      <w:lvlText w:val="(%7)"/>
      <w:lvlJc w:val="left"/>
      <w:pPr>
        <w:ind w:left="397" w:hanging="397"/>
      </w:pPr>
      <w:rPr>
        <w:rFonts w:ascii="ＭＳ Ｐゴシック" w:eastAsia="ＭＳ Ｐゴシック" w:hAnsi="ＭＳ Ｐゴシック" w:hint="eastAsia"/>
      </w:rPr>
    </w:lvl>
    <w:lvl w:ilvl="7">
      <w:start w:val="1"/>
      <w:numFmt w:val="lowerLetter"/>
      <w:lvlText w:val="%8)"/>
      <w:lvlJc w:val="left"/>
      <w:pPr>
        <w:ind w:left="397" w:hanging="397"/>
      </w:pPr>
      <w:rPr>
        <w:rFonts w:ascii="ＭＳ Ｐゴシック" w:eastAsia="ＭＳ Ｐゴシック" w:hAnsi="ＭＳ Ｐゴシック" w:hint="eastAsia"/>
      </w:rPr>
    </w:lvl>
    <w:lvl w:ilvl="8">
      <w:start w:val="1"/>
      <w:numFmt w:val="lowerLetter"/>
      <w:lvlText w:val="(%9)"/>
      <w:lvlJc w:val="left"/>
      <w:pPr>
        <w:ind w:left="397" w:hanging="397"/>
      </w:pPr>
      <w:rPr>
        <w:rFonts w:hint="eastAsia"/>
      </w:rPr>
    </w:lvl>
  </w:abstractNum>
  <w:abstractNum w:abstractNumId="22" w15:restartNumberingAfterBreak="0">
    <w:nsid w:val="4F483CC9"/>
    <w:multiLevelType w:val="hybridMultilevel"/>
    <w:tmpl w:val="E2043796"/>
    <w:lvl w:ilvl="0" w:tplc="03BEED92">
      <w:start w:val="1"/>
      <w:numFmt w:val="decimal"/>
      <w:pStyle w:val="10"/>
      <w:lvlText w:val="%1장."/>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0742F84"/>
    <w:multiLevelType w:val="multilevel"/>
    <w:tmpl w:val="64BA95B2"/>
    <w:styleLink w:val="a2"/>
    <w:lvl w:ilvl="0">
      <w:start w:val="1"/>
      <w:numFmt w:val="decimal"/>
      <w:lvlText w:val="%1."/>
      <w:lvlJc w:val="left"/>
      <w:pPr>
        <w:tabs>
          <w:tab w:val="num" w:pos="360"/>
        </w:tabs>
        <w:ind w:left="0" w:firstLine="0"/>
      </w:pPr>
      <w:rPr>
        <w:rFonts w:ascii="Arial" w:eastAsia="Malgun Gothic" w:hAnsi="Arial" w:cs="Times New Roman" w:hint="default"/>
        <w:b/>
        <w:i w:val="0"/>
        <w:sz w:val="22"/>
        <w:szCs w:val="32"/>
      </w:rPr>
    </w:lvl>
    <w:lvl w:ilvl="1">
      <w:start w:val="1"/>
      <w:numFmt w:val="decimal"/>
      <w:lvlText w:val="%1.%2"/>
      <w:lvlJc w:val="left"/>
      <w:pPr>
        <w:tabs>
          <w:tab w:val="num" w:pos="680"/>
        </w:tabs>
        <w:ind w:left="0" w:firstLine="0"/>
      </w:pPr>
      <w:rPr>
        <w:rFonts w:ascii="Arial" w:eastAsia="Malgun Gothic" w:hAnsi="Arial" w:cs="Times New Roman" w:hint="default"/>
        <w:b/>
        <w:i w:val="0"/>
        <w:sz w:val="22"/>
        <w:szCs w:val="28"/>
      </w:rPr>
    </w:lvl>
    <w:lvl w:ilvl="2">
      <w:start w:val="1"/>
      <w:numFmt w:val="decimal"/>
      <w:lvlText w:val="%1.%2.%3"/>
      <w:lvlJc w:val="left"/>
      <w:pPr>
        <w:tabs>
          <w:tab w:val="num" w:pos="964"/>
        </w:tabs>
        <w:ind w:left="0" w:firstLine="0"/>
      </w:pPr>
      <w:rPr>
        <w:rFonts w:ascii="Arial" w:eastAsia="Malgun Gothic" w:hAnsi="Arial" w:cs="Times New Roman" w:hint="default"/>
        <w:b/>
        <w:i w:val="0"/>
        <w:sz w:val="22"/>
        <w:szCs w:val="24"/>
      </w:rPr>
    </w:lvl>
    <w:lvl w:ilvl="3">
      <w:start w:val="1"/>
      <w:numFmt w:val="decimal"/>
      <w:lvlText w:val="%1.%2.%3.%4"/>
      <w:lvlJc w:val="left"/>
      <w:pPr>
        <w:tabs>
          <w:tab w:val="num" w:pos="1247"/>
        </w:tabs>
        <w:ind w:left="0" w:firstLine="0"/>
      </w:pPr>
      <w:rPr>
        <w:rFonts w:ascii="Arial" w:eastAsia="Malgun Gothic" w:hAnsi="Arial" w:cs="Times New Roman" w:hint="default"/>
        <w:b/>
        <w:i w:val="0"/>
        <w:sz w:val="22"/>
      </w:rPr>
    </w:lvl>
    <w:lvl w:ilvl="4">
      <w:start w:val="1"/>
      <w:numFmt w:val="decimal"/>
      <w:lvlText w:val="%1.%2.%3.%4.%5"/>
      <w:lvlJc w:val="left"/>
      <w:pPr>
        <w:tabs>
          <w:tab w:val="num" w:pos="1531"/>
        </w:tabs>
        <w:ind w:left="0" w:firstLine="0"/>
      </w:pPr>
      <w:rPr>
        <w:rFonts w:ascii="Arial" w:eastAsia="Malgun Gothic" w:hAnsi="Arial" w:cs="Times New Roman" w:hint="default"/>
        <w:b/>
        <w:i w:val="0"/>
        <w:sz w:val="22"/>
      </w:rPr>
    </w:lvl>
    <w:lvl w:ilvl="5">
      <w:start w:val="1"/>
      <w:numFmt w:val="decimal"/>
      <w:lvlText w:val="%1.%2.%3.%4.%5.%6"/>
      <w:lvlJc w:val="left"/>
      <w:pPr>
        <w:tabs>
          <w:tab w:val="num" w:pos="1985"/>
        </w:tabs>
        <w:ind w:left="0" w:firstLine="0"/>
      </w:pPr>
      <w:rPr>
        <w:rFonts w:ascii="Arial" w:eastAsia="Malgun Gothic" w:hAnsi="Arial" w:cs="Times New Roman" w:hint="default"/>
        <w:b/>
        <w:i w:val="0"/>
        <w:sz w:val="22"/>
      </w:rPr>
    </w:lvl>
    <w:lvl w:ilvl="6">
      <w:start w:val="1"/>
      <w:numFmt w:val="decimal"/>
      <w:lvlText w:val="%1.%2.%3.%4.%5.%6.%7"/>
      <w:lvlJc w:val="left"/>
      <w:pPr>
        <w:tabs>
          <w:tab w:val="num" w:pos="2268"/>
        </w:tabs>
        <w:ind w:left="0" w:firstLine="0"/>
      </w:pPr>
      <w:rPr>
        <w:rFonts w:ascii="Arial" w:eastAsia="Malgun Gothic" w:hAnsi="Arial" w:cs="Times New Roman" w:hint="default"/>
        <w:b/>
        <w:i w:val="0"/>
        <w:sz w:val="22"/>
      </w:rPr>
    </w:lvl>
    <w:lvl w:ilvl="7">
      <w:start w:val="1"/>
      <w:numFmt w:val="decimal"/>
      <w:lvlText w:val="%1.%2.%3.%4.%5.%6.%7.%8"/>
      <w:lvlJc w:val="left"/>
      <w:pPr>
        <w:tabs>
          <w:tab w:val="num" w:pos="2552"/>
        </w:tabs>
        <w:ind w:left="0" w:firstLine="0"/>
      </w:pPr>
      <w:rPr>
        <w:rFonts w:ascii="Arial" w:eastAsia="Malgun Gothic" w:hAnsi="Arial" w:cs="Times New Roman" w:hint="default"/>
        <w:b/>
        <w:i w:val="0"/>
        <w:sz w:val="22"/>
      </w:rPr>
    </w:lvl>
    <w:lvl w:ilvl="8">
      <w:start w:val="1"/>
      <w:numFmt w:val="decimal"/>
      <w:lvlText w:val="%1.%2.%3.%4.%5.%6.%7.%8.%9"/>
      <w:lvlJc w:val="left"/>
      <w:pPr>
        <w:tabs>
          <w:tab w:val="num" w:pos="2835"/>
        </w:tabs>
        <w:ind w:left="0" w:firstLine="0"/>
      </w:pPr>
      <w:rPr>
        <w:rFonts w:ascii="Arial" w:eastAsia="Malgun Gothic" w:hAnsi="Arial" w:cs="Times New Roman" w:hint="default"/>
        <w:b/>
        <w:i w:val="0"/>
        <w:sz w:val="22"/>
      </w:rPr>
    </w:lvl>
  </w:abstractNum>
  <w:abstractNum w:abstractNumId="24" w15:restartNumberingAfterBreak="0">
    <w:nsid w:val="509F24C6"/>
    <w:multiLevelType w:val="multilevel"/>
    <w:tmpl w:val="FDB6E852"/>
    <w:lvl w:ilvl="0">
      <w:start w:val="1"/>
      <w:numFmt w:val="decimal"/>
      <w:pStyle w:val="st1"/>
      <w:lvlText w:val="第%1章. "/>
      <w:lvlJc w:val="left"/>
      <w:pPr>
        <w:ind w:left="0" w:firstLine="0"/>
      </w:pPr>
      <w:rPr>
        <w:rFonts w:ascii="Arial" w:eastAsia="ＭＳ Ｐゴシック" w:hAnsi="Arial" w:cstheme="majorHAnsi" w:hint="default"/>
        <w:b/>
        <w:i w:val="0"/>
        <w:sz w:val="28"/>
      </w:rPr>
    </w:lvl>
    <w:lvl w:ilvl="1">
      <w:start w:val="1"/>
      <w:numFmt w:val="decimal"/>
      <w:lvlText w:val="%2． "/>
      <w:lvlJc w:val="left"/>
      <w:pPr>
        <w:ind w:left="567"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20"/>
      <w:lvlText w:val="%2.%3"/>
      <w:lvlJc w:val="left"/>
      <w:pPr>
        <w:ind w:left="737" w:hanging="737"/>
      </w:pPr>
      <w:rPr>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3"/>
      <w:lvlText w:val="%2.%3.%4"/>
      <w:lvlJc w:val="left"/>
      <w:pPr>
        <w:ind w:left="907" w:hanging="907"/>
      </w:pPr>
      <w:rPr>
        <w:rFonts w:ascii="Arial" w:eastAsia="ＭＳ Ｐゴシック" w:hAnsi="Arial" w:hint="default"/>
        <w:b/>
        <w:i w:val="0"/>
        <w:sz w:val="22"/>
      </w:rPr>
    </w:lvl>
    <w:lvl w:ilvl="4">
      <w:start w:val="1"/>
      <w:numFmt w:val="decimal"/>
      <w:pStyle w:val="40"/>
      <w:lvlText w:val="%2.%3.%4.%5"/>
      <w:lvlJc w:val="left"/>
      <w:pPr>
        <w:ind w:left="1644" w:hanging="1077"/>
      </w:pPr>
      <w:rPr>
        <w:rFonts w:ascii="Arial" w:eastAsia="ＭＳ Ｐゴシック" w:hAnsi="Arial" w:hint="default"/>
        <w:b/>
        <w:i w:val="0"/>
        <w:sz w:val="20"/>
      </w:rPr>
    </w:lvl>
    <w:lvl w:ilvl="5">
      <w:start w:val="1"/>
      <w:numFmt w:val="decimal"/>
      <w:pStyle w:val="11"/>
      <w:lvlText w:val="%6)"/>
      <w:lvlJc w:val="left"/>
      <w:pPr>
        <w:ind w:left="397" w:hanging="39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a3"/>
      <w:lvlText w:val="(%7)"/>
      <w:lvlJc w:val="left"/>
      <w:pPr>
        <w:ind w:left="397" w:hanging="397"/>
      </w:pPr>
      <w:rPr>
        <w:rFonts w:ascii="ＭＳ Ｐゴシック" w:eastAsia="ＭＳ Ｐゴシック" w:hAnsi="ＭＳ Ｐゴシック" w:hint="eastAsia"/>
      </w:rPr>
    </w:lvl>
    <w:lvl w:ilvl="7">
      <w:start w:val="1"/>
      <w:numFmt w:val="lowerLetter"/>
      <w:pStyle w:val="a4"/>
      <w:lvlText w:val="%8)"/>
      <w:lvlJc w:val="left"/>
      <w:pPr>
        <w:ind w:left="397" w:hanging="397"/>
      </w:pPr>
      <w:rPr>
        <w:rFonts w:ascii="ＭＳ Ｐゴシック" w:eastAsia="ＭＳ Ｐゴシック" w:hAnsi="ＭＳ Ｐゴシック" w:hint="eastAsia"/>
      </w:rPr>
    </w:lvl>
    <w:lvl w:ilvl="8">
      <w:start w:val="1"/>
      <w:numFmt w:val="lowerLetter"/>
      <w:pStyle w:val="41"/>
      <w:lvlText w:val="(%9)"/>
      <w:lvlJc w:val="left"/>
      <w:pPr>
        <w:ind w:left="397" w:hanging="39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5" w15:restartNumberingAfterBreak="0">
    <w:nsid w:val="511D165B"/>
    <w:multiLevelType w:val="hybridMultilevel"/>
    <w:tmpl w:val="0D9C95D4"/>
    <w:lvl w:ilvl="0" w:tplc="05E44776">
      <w:start w:val="1"/>
      <w:numFmt w:val="decimal"/>
      <w:lvlText w:val="(%1)"/>
      <w:lvlJc w:val="left"/>
      <w:pPr>
        <w:ind w:left="1194" w:hanging="400"/>
      </w:pPr>
      <w:rPr>
        <w:rFonts w:eastAsia="Malgun Gothic" w:hint="eastAsia"/>
        <w:b w:val="0"/>
        <w:i w:val="0"/>
        <w:sz w:val="20"/>
      </w:rPr>
    </w:lvl>
    <w:lvl w:ilvl="1" w:tplc="04090019" w:tentative="1">
      <w:start w:val="1"/>
      <w:numFmt w:val="upperLetter"/>
      <w:lvlText w:val="%2."/>
      <w:lvlJc w:val="left"/>
      <w:pPr>
        <w:ind w:left="1710" w:hanging="400"/>
      </w:pPr>
    </w:lvl>
    <w:lvl w:ilvl="2" w:tplc="0409001B" w:tentative="1">
      <w:start w:val="1"/>
      <w:numFmt w:val="lowerRoman"/>
      <w:lvlText w:val="%3."/>
      <w:lvlJc w:val="right"/>
      <w:pPr>
        <w:ind w:left="2110" w:hanging="400"/>
      </w:pPr>
    </w:lvl>
    <w:lvl w:ilvl="3" w:tplc="0409000F" w:tentative="1">
      <w:start w:val="1"/>
      <w:numFmt w:val="decimal"/>
      <w:lvlText w:val="%4."/>
      <w:lvlJc w:val="left"/>
      <w:pPr>
        <w:ind w:left="2510" w:hanging="400"/>
      </w:pPr>
    </w:lvl>
    <w:lvl w:ilvl="4" w:tplc="04090019" w:tentative="1">
      <w:start w:val="1"/>
      <w:numFmt w:val="upperLetter"/>
      <w:lvlText w:val="%5."/>
      <w:lvlJc w:val="left"/>
      <w:pPr>
        <w:ind w:left="2910" w:hanging="400"/>
      </w:pPr>
    </w:lvl>
    <w:lvl w:ilvl="5" w:tplc="0409001B" w:tentative="1">
      <w:start w:val="1"/>
      <w:numFmt w:val="lowerRoman"/>
      <w:lvlText w:val="%6."/>
      <w:lvlJc w:val="right"/>
      <w:pPr>
        <w:ind w:left="3310" w:hanging="400"/>
      </w:pPr>
    </w:lvl>
    <w:lvl w:ilvl="6" w:tplc="0409000F" w:tentative="1">
      <w:start w:val="1"/>
      <w:numFmt w:val="decimal"/>
      <w:lvlText w:val="%7."/>
      <w:lvlJc w:val="left"/>
      <w:pPr>
        <w:ind w:left="3710" w:hanging="400"/>
      </w:pPr>
    </w:lvl>
    <w:lvl w:ilvl="7" w:tplc="04090019" w:tentative="1">
      <w:start w:val="1"/>
      <w:numFmt w:val="upperLetter"/>
      <w:lvlText w:val="%8."/>
      <w:lvlJc w:val="left"/>
      <w:pPr>
        <w:ind w:left="4110" w:hanging="400"/>
      </w:pPr>
    </w:lvl>
    <w:lvl w:ilvl="8" w:tplc="0409001B" w:tentative="1">
      <w:start w:val="1"/>
      <w:numFmt w:val="lowerRoman"/>
      <w:lvlText w:val="%9."/>
      <w:lvlJc w:val="right"/>
      <w:pPr>
        <w:ind w:left="4510" w:hanging="400"/>
      </w:pPr>
    </w:lvl>
  </w:abstractNum>
  <w:abstractNum w:abstractNumId="26" w15:restartNumberingAfterBreak="0">
    <w:nsid w:val="51E34363"/>
    <w:multiLevelType w:val="hybridMultilevel"/>
    <w:tmpl w:val="A4D04FD6"/>
    <w:lvl w:ilvl="0" w:tplc="4F3E6596">
      <w:start w:val="1"/>
      <w:numFmt w:val="bullet"/>
      <w:pStyle w:val="a5"/>
      <w:lvlText w:val="○"/>
      <w:lvlJc w:val="left"/>
      <w:pPr>
        <w:ind w:left="1697" w:hanging="420"/>
      </w:pPr>
      <w:rPr>
        <w:rFonts w:ascii="ＭＳ 明朝" w:eastAsia="ＭＳ 明朝" w:hAnsi="ＭＳ 明朝" w:hint="eastAsia"/>
        <w:color w:val="auto"/>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56EB352F"/>
    <w:multiLevelType w:val="hybridMultilevel"/>
    <w:tmpl w:val="FBDE12D4"/>
    <w:lvl w:ilvl="0" w:tplc="E624B3FE">
      <w:start w:val="1"/>
      <w:numFmt w:val="bullet"/>
      <w:lvlText w:val=""/>
      <w:lvlJc w:val="left"/>
      <w:pPr>
        <w:ind w:left="1234" w:hanging="400"/>
      </w:pPr>
      <w:rPr>
        <w:rFonts w:ascii="Wingdings" w:hAnsi="Wingdings" w:hint="default"/>
        <w:b w:val="0"/>
        <w:i w:val="0"/>
        <w:sz w:val="18"/>
      </w:rPr>
    </w:lvl>
    <w:lvl w:ilvl="1" w:tplc="04090003" w:tentative="1">
      <w:start w:val="1"/>
      <w:numFmt w:val="bullet"/>
      <w:lvlText w:val=""/>
      <w:lvlJc w:val="left"/>
      <w:pPr>
        <w:ind w:left="1634" w:hanging="400"/>
      </w:pPr>
      <w:rPr>
        <w:rFonts w:ascii="Wingdings" w:hAnsi="Wingdings" w:hint="default"/>
      </w:rPr>
    </w:lvl>
    <w:lvl w:ilvl="2" w:tplc="04090005" w:tentative="1">
      <w:start w:val="1"/>
      <w:numFmt w:val="bullet"/>
      <w:lvlText w:val=""/>
      <w:lvlJc w:val="left"/>
      <w:pPr>
        <w:ind w:left="2034" w:hanging="400"/>
      </w:pPr>
      <w:rPr>
        <w:rFonts w:ascii="Wingdings" w:hAnsi="Wingdings" w:hint="default"/>
      </w:rPr>
    </w:lvl>
    <w:lvl w:ilvl="3" w:tplc="04090001" w:tentative="1">
      <w:start w:val="1"/>
      <w:numFmt w:val="bullet"/>
      <w:lvlText w:val=""/>
      <w:lvlJc w:val="left"/>
      <w:pPr>
        <w:ind w:left="2434" w:hanging="400"/>
      </w:pPr>
      <w:rPr>
        <w:rFonts w:ascii="Wingdings" w:hAnsi="Wingdings" w:hint="default"/>
      </w:rPr>
    </w:lvl>
    <w:lvl w:ilvl="4" w:tplc="04090003" w:tentative="1">
      <w:start w:val="1"/>
      <w:numFmt w:val="bullet"/>
      <w:lvlText w:val=""/>
      <w:lvlJc w:val="left"/>
      <w:pPr>
        <w:ind w:left="2834" w:hanging="400"/>
      </w:pPr>
      <w:rPr>
        <w:rFonts w:ascii="Wingdings" w:hAnsi="Wingdings" w:hint="default"/>
      </w:rPr>
    </w:lvl>
    <w:lvl w:ilvl="5" w:tplc="04090005" w:tentative="1">
      <w:start w:val="1"/>
      <w:numFmt w:val="bullet"/>
      <w:lvlText w:val=""/>
      <w:lvlJc w:val="left"/>
      <w:pPr>
        <w:ind w:left="3234" w:hanging="400"/>
      </w:pPr>
      <w:rPr>
        <w:rFonts w:ascii="Wingdings" w:hAnsi="Wingdings" w:hint="default"/>
      </w:rPr>
    </w:lvl>
    <w:lvl w:ilvl="6" w:tplc="04090001" w:tentative="1">
      <w:start w:val="1"/>
      <w:numFmt w:val="bullet"/>
      <w:lvlText w:val=""/>
      <w:lvlJc w:val="left"/>
      <w:pPr>
        <w:ind w:left="3634" w:hanging="400"/>
      </w:pPr>
      <w:rPr>
        <w:rFonts w:ascii="Wingdings" w:hAnsi="Wingdings" w:hint="default"/>
      </w:rPr>
    </w:lvl>
    <w:lvl w:ilvl="7" w:tplc="04090003" w:tentative="1">
      <w:start w:val="1"/>
      <w:numFmt w:val="bullet"/>
      <w:lvlText w:val=""/>
      <w:lvlJc w:val="left"/>
      <w:pPr>
        <w:ind w:left="4034" w:hanging="400"/>
      </w:pPr>
      <w:rPr>
        <w:rFonts w:ascii="Wingdings" w:hAnsi="Wingdings" w:hint="default"/>
      </w:rPr>
    </w:lvl>
    <w:lvl w:ilvl="8" w:tplc="04090005" w:tentative="1">
      <w:start w:val="1"/>
      <w:numFmt w:val="bullet"/>
      <w:lvlText w:val=""/>
      <w:lvlJc w:val="left"/>
      <w:pPr>
        <w:ind w:left="4434" w:hanging="400"/>
      </w:pPr>
      <w:rPr>
        <w:rFonts w:ascii="Wingdings" w:hAnsi="Wingdings" w:hint="default"/>
      </w:rPr>
    </w:lvl>
  </w:abstractNum>
  <w:abstractNum w:abstractNumId="28" w15:restartNumberingAfterBreak="0">
    <w:nsid w:val="5CEB7A3F"/>
    <w:multiLevelType w:val="hybridMultilevel"/>
    <w:tmpl w:val="C786EAAC"/>
    <w:lvl w:ilvl="0" w:tplc="7778B78A">
      <w:start w:val="1"/>
      <w:numFmt w:val="decimal"/>
      <w:lvlText w:val="[%1] "/>
      <w:lvlJc w:val="left"/>
      <w:pPr>
        <w:ind w:left="627" w:hanging="400"/>
      </w:pPr>
      <w:rPr>
        <w:rFonts w:hint="eastAsia"/>
      </w:rPr>
    </w:lvl>
    <w:lvl w:ilvl="1" w:tplc="04090019" w:tentative="1">
      <w:start w:val="1"/>
      <w:numFmt w:val="upperLetter"/>
      <w:lvlText w:val="%2."/>
      <w:lvlJc w:val="left"/>
      <w:pPr>
        <w:ind w:left="1300" w:hanging="400"/>
      </w:pPr>
    </w:lvl>
    <w:lvl w:ilvl="2" w:tplc="0409001B" w:tentative="1">
      <w:start w:val="1"/>
      <w:numFmt w:val="lowerRoman"/>
      <w:lvlText w:val="%3."/>
      <w:lvlJc w:val="right"/>
      <w:pPr>
        <w:ind w:left="1700" w:hanging="400"/>
      </w:pPr>
    </w:lvl>
    <w:lvl w:ilvl="3" w:tplc="0409000F" w:tentative="1">
      <w:start w:val="1"/>
      <w:numFmt w:val="decimal"/>
      <w:lvlText w:val="%4."/>
      <w:lvlJc w:val="left"/>
      <w:pPr>
        <w:ind w:left="2100" w:hanging="400"/>
      </w:pPr>
    </w:lvl>
    <w:lvl w:ilvl="4" w:tplc="04090019" w:tentative="1">
      <w:start w:val="1"/>
      <w:numFmt w:val="upperLetter"/>
      <w:lvlText w:val="%5."/>
      <w:lvlJc w:val="left"/>
      <w:pPr>
        <w:ind w:left="2500" w:hanging="400"/>
      </w:pPr>
    </w:lvl>
    <w:lvl w:ilvl="5" w:tplc="0409001B" w:tentative="1">
      <w:start w:val="1"/>
      <w:numFmt w:val="lowerRoman"/>
      <w:lvlText w:val="%6."/>
      <w:lvlJc w:val="right"/>
      <w:pPr>
        <w:ind w:left="2900" w:hanging="400"/>
      </w:pPr>
    </w:lvl>
    <w:lvl w:ilvl="6" w:tplc="0409000F" w:tentative="1">
      <w:start w:val="1"/>
      <w:numFmt w:val="decimal"/>
      <w:lvlText w:val="%7."/>
      <w:lvlJc w:val="left"/>
      <w:pPr>
        <w:ind w:left="3300" w:hanging="400"/>
      </w:pPr>
    </w:lvl>
    <w:lvl w:ilvl="7" w:tplc="04090019" w:tentative="1">
      <w:start w:val="1"/>
      <w:numFmt w:val="upperLetter"/>
      <w:lvlText w:val="%8."/>
      <w:lvlJc w:val="left"/>
      <w:pPr>
        <w:ind w:left="3700" w:hanging="400"/>
      </w:pPr>
    </w:lvl>
    <w:lvl w:ilvl="8" w:tplc="0409001B" w:tentative="1">
      <w:start w:val="1"/>
      <w:numFmt w:val="lowerRoman"/>
      <w:lvlText w:val="%9."/>
      <w:lvlJc w:val="right"/>
      <w:pPr>
        <w:ind w:left="4100" w:hanging="400"/>
      </w:pPr>
    </w:lvl>
  </w:abstractNum>
  <w:abstractNum w:abstractNumId="29" w15:restartNumberingAfterBreak="0">
    <w:nsid w:val="5E9E2230"/>
    <w:multiLevelType w:val="hybridMultilevel"/>
    <w:tmpl w:val="DB52852E"/>
    <w:lvl w:ilvl="0" w:tplc="63E0E47A">
      <w:start w:val="1"/>
      <w:numFmt w:val="lowerLetter"/>
      <w:lvlText w:val="(%1)"/>
      <w:lvlJc w:val="left"/>
      <w:pPr>
        <w:ind w:left="1604" w:hanging="400"/>
      </w:pPr>
      <w:rPr>
        <w:rFonts w:eastAsia="Malgun Gothic" w:hint="eastAsia"/>
        <w:b w:val="0"/>
        <w:i w:val="0"/>
        <w:sz w:val="20"/>
      </w:rPr>
    </w:lvl>
    <w:lvl w:ilvl="1" w:tplc="04090019" w:tentative="1">
      <w:start w:val="1"/>
      <w:numFmt w:val="upperLetter"/>
      <w:lvlText w:val="%2."/>
      <w:lvlJc w:val="left"/>
      <w:pPr>
        <w:ind w:left="2391" w:hanging="400"/>
      </w:pPr>
    </w:lvl>
    <w:lvl w:ilvl="2" w:tplc="0409001B" w:tentative="1">
      <w:start w:val="1"/>
      <w:numFmt w:val="lowerRoman"/>
      <w:lvlText w:val="%3."/>
      <w:lvlJc w:val="right"/>
      <w:pPr>
        <w:ind w:left="2791" w:hanging="400"/>
      </w:pPr>
    </w:lvl>
    <w:lvl w:ilvl="3" w:tplc="0409000F" w:tentative="1">
      <w:start w:val="1"/>
      <w:numFmt w:val="decimal"/>
      <w:lvlText w:val="%4."/>
      <w:lvlJc w:val="left"/>
      <w:pPr>
        <w:ind w:left="3191" w:hanging="400"/>
      </w:pPr>
    </w:lvl>
    <w:lvl w:ilvl="4" w:tplc="04090019" w:tentative="1">
      <w:start w:val="1"/>
      <w:numFmt w:val="upperLetter"/>
      <w:lvlText w:val="%5."/>
      <w:lvlJc w:val="left"/>
      <w:pPr>
        <w:ind w:left="3591" w:hanging="400"/>
      </w:pPr>
    </w:lvl>
    <w:lvl w:ilvl="5" w:tplc="0409001B" w:tentative="1">
      <w:start w:val="1"/>
      <w:numFmt w:val="lowerRoman"/>
      <w:lvlText w:val="%6."/>
      <w:lvlJc w:val="right"/>
      <w:pPr>
        <w:ind w:left="3991" w:hanging="400"/>
      </w:pPr>
    </w:lvl>
    <w:lvl w:ilvl="6" w:tplc="0409000F" w:tentative="1">
      <w:start w:val="1"/>
      <w:numFmt w:val="decimal"/>
      <w:lvlText w:val="%7."/>
      <w:lvlJc w:val="left"/>
      <w:pPr>
        <w:ind w:left="4391" w:hanging="400"/>
      </w:pPr>
    </w:lvl>
    <w:lvl w:ilvl="7" w:tplc="04090019" w:tentative="1">
      <w:start w:val="1"/>
      <w:numFmt w:val="upperLetter"/>
      <w:lvlText w:val="%8."/>
      <w:lvlJc w:val="left"/>
      <w:pPr>
        <w:ind w:left="4791" w:hanging="400"/>
      </w:pPr>
    </w:lvl>
    <w:lvl w:ilvl="8" w:tplc="0409001B" w:tentative="1">
      <w:start w:val="1"/>
      <w:numFmt w:val="lowerRoman"/>
      <w:lvlText w:val="%9."/>
      <w:lvlJc w:val="right"/>
      <w:pPr>
        <w:ind w:left="5191" w:hanging="400"/>
      </w:pPr>
    </w:lvl>
  </w:abstractNum>
  <w:abstractNum w:abstractNumId="30" w15:restartNumberingAfterBreak="0">
    <w:nsid w:val="5EC868FE"/>
    <w:multiLevelType w:val="hybridMultilevel"/>
    <w:tmpl w:val="00F656C4"/>
    <w:lvl w:ilvl="0" w:tplc="03F8B422">
      <w:start w:val="1"/>
      <w:numFmt w:val="decimal"/>
      <w:pStyle w:val="a6"/>
      <w:lvlText w:val="*%1. "/>
      <w:lvlJc w:val="left"/>
      <w:pPr>
        <w:ind w:left="627" w:hanging="400"/>
      </w:pPr>
      <w:rPr>
        <w:rFonts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61DA288D"/>
    <w:multiLevelType w:val="hybridMultilevel"/>
    <w:tmpl w:val="55CE1466"/>
    <w:lvl w:ilvl="0" w:tplc="DF1A8E0A">
      <w:start w:val="1"/>
      <w:numFmt w:val="decimal"/>
      <w:pStyle w:val="12"/>
      <w:lvlText w:val="%1."/>
      <w:lvlJc w:val="left"/>
      <w:pPr>
        <w:ind w:left="217" w:hanging="360"/>
      </w:pPr>
      <w:rPr>
        <w:rFonts w:hint="default"/>
      </w:rPr>
    </w:lvl>
    <w:lvl w:ilvl="1" w:tplc="04090017" w:tentative="1">
      <w:start w:val="1"/>
      <w:numFmt w:val="aiueoFullWidth"/>
      <w:lvlText w:val="(%2)"/>
      <w:lvlJc w:val="left"/>
      <w:pPr>
        <w:ind w:left="697" w:hanging="420"/>
      </w:pPr>
    </w:lvl>
    <w:lvl w:ilvl="2" w:tplc="04090011" w:tentative="1">
      <w:start w:val="1"/>
      <w:numFmt w:val="decimalEnclosedCircle"/>
      <w:lvlText w:val="%3"/>
      <w:lvlJc w:val="left"/>
      <w:pPr>
        <w:ind w:left="1117" w:hanging="420"/>
      </w:pPr>
    </w:lvl>
    <w:lvl w:ilvl="3" w:tplc="0409000F" w:tentative="1">
      <w:start w:val="1"/>
      <w:numFmt w:val="decimal"/>
      <w:lvlText w:val="%4."/>
      <w:lvlJc w:val="left"/>
      <w:pPr>
        <w:ind w:left="1537" w:hanging="420"/>
      </w:pPr>
    </w:lvl>
    <w:lvl w:ilvl="4" w:tplc="04090017" w:tentative="1">
      <w:start w:val="1"/>
      <w:numFmt w:val="aiueoFullWidth"/>
      <w:lvlText w:val="(%5)"/>
      <w:lvlJc w:val="left"/>
      <w:pPr>
        <w:ind w:left="1957" w:hanging="420"/>
      </w:pPr>
    </w:lvl>
    <w:lvl w:ilvl="5" w:tplc="04090011" w:tentative="1">
      <w:start w:val="1"/>
      <w:numFmt w:val="decimalEnclosedCircle"/>
      <w:lvlText w:val="%6"/>
      <w:lvlJc w:val="left"/>
      <w:pPr>
        <w:ind w:left="2377" w:hanging="420"/>
      </w:pPr>
    </w:lvl>
    <w:lvl w:ilvl="6" w:tplc="0409000F" w:tentative="1">
      <w:start w:val="1"/>
      <w:numFmt w:val="decimal"/>
      <w:lvlText w:val="%7."/>
      <w:lvlJc w:val="left"/>
      <w:pPr>
        <w:ind w:left="2797" w:hanging="420"/>
      </w:pPr>
    </w:lvl>
    <w:lvl w:ilvl="7" w:tplc="04090017" w:tentative="1">
      <w:start w:val="1"/>
      <w:numFmt w:val="aiueoFullWidth"/>
      <w:lvlText w:val="(%8)"/>
      <w:lvlJc w:val="left"/>
      <w:pPr>
        <w:ind w:left="3217" w:hanging="420"/>
      </w:pPr>
    </w:lvl>
    <w:lvl w:ilvl="8" w:tplc="04090011" w:tentative="1">
      <w:start w:val="1"/>
      <w:numFmt w:val="decimalEnclosedCircle"/>
      <w:lvlText w:val="%9"/>
      <w:lvlJc w:val="left"/>
      <w:pPr>
        <w:ind w:left="3637" w:hanging="420"/>
      </w:pPr>
    </w:lvl>
  </w:abstractNum>
  <w:abstractNum w:abstractNumId="32" w15:restartNumberingAfterBreak="0">
    <w:nsid w:val="61DE4FBA"/>
    <w:multiLevelType w:val="multilevel"/>
    <w:tmpl w:val="C0E6B61E"/>
    <w:styleLink w:val="21"/>
    <w:lvl w:ilvl="0">
      <w:start w:val="1"/>
      <w:numFmt w:val="decimal"/>
      <w:lvlText w:val="%1)"/>
      <w:lvlJc w:val="left"/>
      <w:pPr>
        <w:ind w:left="1994" w:hanging="400"/>
      </w:pPr>
      <w:rPr>
        <w:rFonts w:eastAsiaTheme="minorEastAsia" w:hint="eastAsia"/>
        <w:sz w:val="22"/>
      </w:rPr>
    </w:lvl>
    <w:lvl w:ilvl="1">
      <w:start w:val="1"/>
      <w:numFmt w:val="decimal"/>
      <w:lvlText w:val="%1)-%2."/>
      <w:lvlJc w:val="left"/>
      <w:pPr>
        <w:ind w:left="2394" w:hanging="400"/>
      </w:pPr>
      <w:rPr>
        <w:rFonts w:eastAsia="Batang" w:hint="eastAsia"/>
        <w:sz w:val="22"/>
      </w:rPr>
    </w:lvl>
    <w:lvl w:ilvl="2">
      <w:start w:val="1"/>
      <w:numFmt w:val="lowerRoman"/>
      <w:lvlText w:val="%3."/>
      <w:lvlJc w:val="right"/>
      <w:pPr>
        <w:ind w:left="2794" w:hanging="400"/>
      </w:pPr>
      <w:rPr>
        <w:rFonts w:hint="eastAsia"/>
      </w:rPr>
    </w:lvl>
    <w:lvl w:ilvl="3">
      <w:start w:val="1"/>
      <w:numFmt w:val="decimal"/>
      <w:lvlText w:val="%4."/>
      <w:lvlJc w:val="left"/>
      <w:pPr>
        <w:ind w:left="3194" w:hanging="400"/>
      </w:pPr>
      <w:rPr>
        <w:rFonts w:hint="eastAsia"/>
      </w:rPr>
    </w:lvl>
    <w:lvl w:ilvl="4">
      <w:start w:val="1"/>
      <w:numFmt w:val="upperLetter"/>
      <w:lvlText w:val="%5."/>
      <w:lvlJc w:val="left"/>
      <w:pPr>
        <w:ind w:left="3594" w:hanging="400"/>
      </w:pPr>
      <w:rPr>
        <w:rFonts w:hint="eastAsia"/>
      </w:rPr>
    </w:lvl>
    <w:lvl w:ilvl="5">
      <w:start w:val="1"/>
      <w:numFmt w:val="lowerRoman"/>
      <w:lvlText w:val="%6."/>
      <w:lvlJc w:val="right"/>
      <w:pPr>
        <w:ind w:left="3994" w:hanging="400"/>
      </w:pPr>
      <w:rPr>
        <w:rFonts w:hint="eastAsia"/>
      </w:rPr>
    </w:lvl>
    <w:lvl w:ilvl="6">
      <w:start w:val="1"/>
      <w:numFmt w:val="decimal"/>
      <w:lvlText w:val="%7."/>
      <w:lvlJc w:val="left"/>
      <w:pPr>
        <w:ind w:left="4394" w:hanging="400"/>
      </w:pPr>
      <w:rPr>
        <w:rFonts w:hint="eastAsia"/>
      </w:rPr>
    </w:lvl>
    <w:lvl w:ilvl="7">
      <w:start w:val="1"/>
      <w:numFmt w:val="upperLetter"/>
      <w:lvlText w:val="%8."/>
      <w:lvlJc w:val="left"/>
      <w:pPr>
        <w:ind w:left="4794" w:hanging="400"/>
      </w:pPr>
      <w:rPr>
        <w:rFonts w:hint="eastAsia"/>
      </w:rPr>
    </w:lvl>
    <w:lvl w:ilvl="8">
      <w:start w:val="1"/>
      <w:numFmt w:val="lowerRoman"/>
      <w:lvlText w:val="%9."/>
      <w:lvlJc w:val="right"/>
      <w:pPr>
        <w:ind w:left="5194" w:hanging="400"/>
      </w:pPr>
      <w:rPr>
        <w:rFonts w:hint="eastAsia"/>
      </w:rPr>
    </w:lvl>
  </w:abstractNum>
  <w:abstractNum w:abstractNumId="33" w15:restartNumberingAfterBreak="0">
    <w:nsid w:val="640A14A9"/>
    <w:multiLevelType w:val="hybridMultilevel"/>
    <w:tmpl w:val="826E3796"/>
    <w:lvl w:ilvl="0" w:tplc="BFEEBD0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6F04FC0"/>
    <w:multiLevelType w:val="hybridMultilevel"/>
    <w:tmpl w:val="BB228ADE"/>
    <w:lvl w:ilvl="0" w:tplc="DD18A032">
      <w:start w:val="1"/>
      <w:numFmt w:val="bullet"/>
      <w:lvlText w:val="n"/>
      <w:lvlJc w:val="left"/>
      <w:pPr>
        <w:ind w:left="400" w:hanging="400"/>
      </w:pPr>
      <w:rPr>
        <w:rFonts w:ascii="Webdings" w:hAnsi="Webdings" w:hint="default"/>
        <w:b w:val="0"/>
        <w:i w:val="0"/>
        <w:sz w:val="18"/>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15:restartNumberingAfterBreak="0">
    <w:nsid w:val="79A63009"/>
    <w:multiLevelType w:val="multilevel"/>
    <w:tmpl w:val="DB8E8CB6"/>
    <w:styleLink w:val="a7"/>
    <w:lvl w:ilvl="0">
      <w:start w:val="1"/>
      <w:numFmt w:val="decimal"/>
      <w:lvlText w:val="%1)"/>
      <w:lvlJc w:val="left"/>
      <w:pPr>
        <w:ind w:left="600" w:hanging="400"/>
      </w:pPr>
      <w:rPr>
        <w:rFonts w:eastAsia="Batang" w:hint="eastAsia"/>
        <w:sz w:val="20"/>
      </w:rPr>
    </w:lvl>
    <w:lvl w:ilvl="1">
      <w:start w:val="1"/>
      <w:numFmt w:val="decimalFullWidth"/>
      <w:lvlText w:val="%1)-%2."/>
      <w:lvlJc w:val="left"/>
      <w:pPr>
        <w:ind w:left="800" w:hanging="400"/>
      </w:pPr>
      <w:rPr>
        <w:rFonts w:eastAsia="Batang" w:hint="eastAsia"/>
        <w:sz w:val="22"/>
      </w:rPr>
    </w:lvl>
    <w:lvl w:ilvl="2">
      <w:start w:val="1"/>
      <w:numFmt w:val="none"/>
      <w:lvlText w:val="%3."/>
      <w:lvlJc w:val="right"/>
      <w:pPr>
        <w:ind w:left="0" w:hanging="379"/>
      </w:pPr>
      <w:rPr>
        <w:rFonts w:hint="eastAsia"/>
      </w:rPr>
    </w:lvl>
    <w:lvl w:ilvl="3">
      <w:start w:val="1"/>
      <w:numFmt w:val="decimal"/>
      <w:lvlText w:val="%4."/>
      <w:lvlJc w:val="left"/>
      <w:pPr>
        <w:ind w:left="2400" w:hanging="400"/>
      </w:pPr>
      <w:rPr>
        <w:rFonts w:hint="eastAsia"/>
      </w:rPr>
    </w:lvl>
    <w:lvl w:ilvl="4">
      <w:start w:val="1"/>
      <w:numFmt w:val="decimal"/>
      <w:lvlText w:val="%5)"/>
      <w:lvlJc w:val="left"/>
      <w:pPr>
        <w:ind w:left="1000" w:hanging="400"/>
      </w:pPr>
      <w:rPr>
        <w:rFonts w:eastAsia="Malgun Gothic" w:hint="eastAsia"/>
        <w:b/>
        <w:i w:val="0"/>
        <w:sz w:val="22"/>
      </w:rPr>
    </w:lvl>
    <w:lvl w:ilvl="5">
      <w:start w:val="1"/>
      <w:numFmt w:val="decimal"/>
      <w:lvlText w:val="%5)-%6"/>
      <w:lvlJc w:val="right"/>
      <w:pPr>
        <w:ind w:left="1000" w:hanging="400"/>
      </w:pPr>
      <w:rPr>
        <w:rFonts w:eastAsia="Malgun Gothic" w:hint="eastAsia"/>
        <w:b/>
        <w:i w:val="0"/>
        <w:sz w:val="20"/>
      </w:rPr>
    </w:lvl>
    <w:lvl w:ilvl="6">
      <w:start w:val="1"/>
      <w:numFmt w:val="none"/>
      <w:lvlText w:val="%7"/>
      <w:lvlJc w:val="left"/>
      <w:pPr>
        <w:ind w:left="0" w:hanging="400"/>
      </w:pPr>
      <w:rPr>
        <w:rFonts w:hint="eastAsia"/>
      </w:rPr>
    </w:lvl>
    <w:lvl w:ilvl="7">
      <w:start w:val="1"/>
      <w:numFmt w:val="upperLetter"/>
      <w:lvlText w:val="%8."/>
      <w:lvlJc w:val="left"/>
      <w:pPr>
        <w:ind w:left="4000" w:hanging="400"/>
      </w:pPr>
      <w:rPr>
        <w:rFonts w:hint="eastAsia"/>
      </w:rPr>
    </w:lvl>
    <w:lvl w:ilvl="8">
      <w:start w:val="1"/>
      <w:numFmt w:val="lowerRoman"/>
      <w:lvlText w:val="%9."/>
      <w:lvlJc w:val="right"/>
      <w:pPr>
        <w:ind w:left="4400" w:hanging="400"/>
      </w:pPr>
      <w:rPr>
        <w:rFonts w:hint="eastAsia"/>
      </w:rPr>
    </w:lvl>
  </w:abstractNum>
  <w:abstractNum w:abstractNumId="36" w15:restartNumberingAfterBreak="0">
    <w:nsid w:val="7C163242"/>
    <w:multiLevelType w:val="hybridMultilevel"/>
    <w:tmpl w:val="A928EB98"/>
    <w:lvl w:ilvl="0" w:tplc="A3347E66">
      <w:start w:val="1"/>
      <w:numFmt w:val="upperLetter"/>
      <w:lvlText w:val="%1."/>
      <w:lvlJc w:val="left"/>
      <w:pPr>
        <w:ind w:left="825" w:hanging="400"/>
      </w:pPr>
      <w:rPr>
        <w:rFonts w:hint="eastAsia"/>
        <w:b w:val="0"/>
        <w:i w:val="0"/>
        <w:sz w:val="20"/>
      </w:rPr>
    </w:lvl>
    <w:lvl w:ilvl="1" w:tplc="04090019" w:tentative="1">
      <w:start w:val="1"/>
      <w:numFmt w:val="upperLetter"/>
      <w:lvlText w:val="%2."/>
      <w:lvlJc w:val="left"/>
      <w:pPr>
        <w:ind w:left="1597" w:hanging="400"/>
      </w:pPr>
    </w:lvl>
    <w:lvl w:ilvl="2" w:tplc="0409001B" w:tentative="1">
      <w:start w:val="1"/>
      <w:numFmt w:val="lowerRoman"/>
      <w:lvlText w:val="%3."/>
      <w:lvlJc w:val="right"/>
      <w:pPr>
        <w:ind w:left="1997" w:hanging="400"/>
      </w:pPr>
    </w:lvl>
    <w:lvl w:ilvl="3" w:tplc="0409000F" w:tentative="1">
      <w:start w:val="1"/>
      <w:numFmt w:val="decimal"/>
      <w:lvlText w:val="%4."/>
      <w:lvlJc w:val="left"/>
      <w:pPr>
        <w:ind w:left="2397" w:hanging="400"/>
      </w:pPr>
    </w:lvl>
    <w:lvl w:ilvl="4" w:tplc="04090019" w:tentative="1">
      <w:start w:val="1"/>
      <w:numFmt w:val="upperLetter"/>
      <w:lvlText w:val="%5."/>
      <w:lvlJc w:val="left"/>
      <w:pPr>
        <w:ind w:left="2797" w:hanging="400"/>
      </w:pPr>
    </w:lvl>
    <w:lvl w:ilvl="5" w:tplc="0409001B" w:tentative="1">
      <w:start w:val="1"/>
      <w:numFmt w:val="lowerRoman"/>
      <w:lvlText w:val="%6."/>
      <w:lvlJc w:val="right"/>
      <w:pPr>
        <w:ind w:left="3197" w:hanging="400"/>
      </w:pPr>
    </w:lvl>
    <w:lvl w:ilvl="6" w:tplc="0409000F" w:tentative="1">
      <w:start w:val="1"/>
      <w:numFmt w:val="decimal"/>
      <w:lvlText w:val="%7."/>
      <w:lvlJc w:val="left"/>
      <w:pPr>
        <w:ind w:left="3597" w:hanging="400"/>
      </w:pPr>
    </w:lvl>
    <w:lvl w:ilvl="7" w:tplc="04090019" w:tentative="1">
      <w:start w:val="1"/>
      <w:numFmt w:val="upperLetter"/>
      <w:lvlText w:val="%8."/>
      <w:lvlJc w:val="left"/>
      <w:pPr>
        <w:ind w:left="3997" w:hanging="400"/>
      </w:pPr>
    </w:lvl>
    <w:lvl w:ilvl="8" w:tplc="0409001B" w:tentative="1">
      <w:start w:val="1"/>
      <w:numFmt w:val="lowerRoman"/>
      <w:lvlText w:val="%9."/>
      <w:lvlJc w:val="right"/>
      <w:pPr>
        <w:ind w:left="4397" w:hanging="400"/>
      </w:pPr>
    </w:lvl>
  </w:abstractNum>
  <w:abstractNum w:abstractNumId="37" w15:restartNumberingAfterBreak="0">
    <w:nsid w:val="7E721EEB"/>
    <w:multiLevelType w:val="hybridMultilevel"/>
    <w:tmpl w:val="A34C3FCA"/>
    <w:lvl w:ilvl="0" w:tplc="7658AD86">
      <w:start w:val="1"/>
      <w:numFmt w:val="bullet"/>
      <w:pStyle w:val="50"/>
      <w:lvlText w:val="n"/>
      <w:lvlJc w:val="left"/>
      <w:pPr>
        <w:ind w:left="400" w:hanging="400"/>
      </w:pPr>
      <w:rPr>
        <w:rFonts w:ascii="Webdings" w:hAnsi="Webdings" w:hint="default"/>
        <w:b w:val="0"/>
        <w:i w:val="0"/>
        <w:sz w:val="18"/>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21"/>
  </w:num>
  <w:num w:numId="2">
    <w:abstractNumId w:val="14"/>
  </w:num>
  <w:num w:numId="3">
    <w:abstractNumId w:val="4"/>
  </w:num>
  <w:num w:numId="4">
    <w:abstractNumId w:val="15"/>
  </w:num>
  <w:num w:numId="5">
    <w:abstractNumId w:val="26"/>
  </w:num>
  <w:num w:numId="6">
    <w:abstractNumId w:val="16"/>
  </w:num>
  <w:num w:numId="7">
    <w:abstractNumId w:val="10"/>
  </w:num>
  <w:num w:numId="8">
    <w:abstractNumId w:val="37"/>
  </w:num>
  <w:num w:numId="9">
    <w:abstractNumId w:val="3"/>
  </w:num>
  <w:num w:numId="10">
    <w:abstractNumId w:val="24"/>
  </w:num>
  <w:num w:numId="11">
    <w:abstractNumId w:val="35"/>
  </w:num>
  <w:num w:numId="12">
    <w:abstractNumId w:val="32"/>
  </w:num>
  <w:num w:numId="13">
    <w:abstractNumId w:val="23"/>
  </w:num>
  <w:num w:numId="14">
    <w:abstractNumId w:val="12"/>
    <w:lvlOverride w:ilvl="0">
      <w:startOverride w:val="1"/>
    </w:lvlOverride>
  </w:num>
  <w:num w:numId="15">
    <w:abstractNumId w:val="17"/>
  </w:num>
  <w:num w:numId="16">
    <w:abstractNumId w:val="2"/>
  </w:num>
  <w:num w:numId="17">
    <w:abstractNumId w:val="22"/>
  </w:num>
  <w:num w:numId="18">
    <w:abstractNumId w:val="30"/>
  </w:num>
  <w:num w:numId="19">
    <w:abstractNumId w:val="13"/>
  </w:num>
  <w:num w:numId="20">
    <w:abstractNumId w:val="5"/>
  </w:num>
  <w:num w:numId="21">
    <w:abstractNumId w:val="6"/>
  </w:num>
  <w:num w:numId="22">
    <w:abstractNumId w:val="18"/>
  </w:num>
  <w:num w:numId="23">
    <w:abstractNumId w:val="20"/>
  </w:num>
  <w:num w:numId="24">
    <w:abstractNumId w:val="36"/>
  </w:num>
  <w:num w:numId="25">
    <w:abstractNumId w:val="34"/>
  </w:num>
  <w:num w:numId="26">
    <w:abstractNumId w:val="25"/>
  </w:num>
  <w:num w:numId="27">
    <w:abstractNumId w:val="29"/>
  </w:num>
  <w:num w:numId="28">
    <w:abstractNumId w:val="1"/>
  </w:num>
  <w:num w:numId="29">
    <w:abstractNumId w:val="11"/>
  </w:num>
  <w:num w:numId="30">
    <w:abstractNumId w:val="0"/>
  </w:num>
  <w:num w:numId="31">
    <w:abstractNumId w:val="9"/>
  </w:num>
  <w:num w:numId="32">
    <w:abstractNumId w:val="28"/>
  </w:num>
  <w:num w:numId="33">
    <w:abstractNumId w:val="27"/>
  </w:num>
  <w:num w:numId="34">
    <w:abstractNumId w:val="19"/>
  </w:num>
  <w:num w:numId="35">
    <w:abstractNumId w:val="8"/>
  </w:num>
  <w:num w:numId="36">
    <w:abstractNumId w:val="7"/>
  </w:num>
  <w:num w:numId="37">
    <w:abstractNumId w:val="33"/>
  </w:num>
  <w:num w:numId="38">
    <w:abstractNumId w:val="31"/>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ongeun Woo">
    <w15:presenceInfo w15:providerId="Windows Live" w15:userId="47a9d167faffcaa7"/>
  </w15:person>
  <w15:person w15:author="InnoRules">
    <w15:presenceInfo w15:providerId="None" w15:userId="InnoRules"/>
  </w15:person>
  <w15:person w15:author="宋哲均">
    <w15:presenceInfo w15:providerId="Windows Live" w15:userId="e0a218e874dda255"/>
  </w15:person>
  <w15:person w15:author="宋 哲均">
    <w15:presenceInfo w15:providerId="Windows Live" w15:userId="e0a218e874dda255"/>
  </w15:person>
  <w15:person w15:author="창환">
    <w15:presenceInfo w15:providerId="Windows Live" w15:userId="7260b6404a39bb4d"/>
  </w15:person>
  <w15:person w15:author="shira">
    <w15:presenceInfo w15:providerId="None" w15:userId="shira"/>
  </w15:person>
  <w15:person w15:author="哲均 宋">
    <w15:presenceInfo w15:providerId="Windows Live" w15:userId="e0a218e874dda255"/>
  </w15:person>
  <w15:person w15:author="Jongho Lee">
    <w15:presenceInfo w15:providerId="Windows Live" w15:userId="fd04b874433329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TrueTypeFonts/>
  <w:saveSubsetFonts/>
  <w:bordersDoNotSurroundHeader/>
  <w:bordersDoNotSurroundFooter/>
  <w:proofState w:spelling="clean" w:grammar="clean"/>
  <w:revisionView w:markup="0"/>
  <w:trackRevisions/>
  <w:defaultTabStop w:val="800"/>
  <w:drawingGridHorizontalSpacing w:val="98"/>
  <w:displayHorizontalDrawingGridEvery w:val="0"/>
  <w:displayVerticalDrawingGridEvery w:val="2"/>
  <w:noPunctuationKerning/>
  <w:characterSpacingControl w:val="doNotCompress"/>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77"/>
    <w:rsid w:val="000107F1"/>
    <w:rsid w:val="000135DF"/>
    <w:rsid w:val="00020355"/>
    <w:rsid w:val="00025884"/>
    <w:rsid w:val="0003596E"/>
    <w:rsid w:val="00037B08"/>
    <w:rsid w:val="00037F6A"/>
    <w:rsid w:val="00044C21"/>
    <w:rsid w:val="00052978"/>
    <w:rsid w:val="00067BFF"/>
    <w:rsid w:val="00076EB9"/>
    <w:rsid w:val="000778A6"/>
    <w:rsid w:val="00080054"/>
    <w:rsid w:val="00080E51"/>
    <w:rsid w:val="000835C1"/>
    <w:rsid w:val="000A1743"/>
    <w:rsid w:val="000E24AF"/>
    <w:rsid w:val="000E6A7C"/>
    <w:rsid w:val="000F5C7A"/>
    <w:rsid w:val="000F72B4"/>
    <w:rsid w:val="0010741E"/>
    <w:rsid w:val="00115F91"/>
    <w:rsid w:val="00122D31"/>
    <w:rsid w:val="00133777"/>
    <w:rsid w:val="001567CF"/>
    <w:rsid w:val="0015716C"/>
    <w:rsid w:val="00161F21"/>
    <w:rsid w:val="00183305"/>
    <w:rsid w:val="00184E88"/>
    <w:rsid w:val="001850A9"/>
    <w:rsid w:val="001A0549"/>
    <w:rsid w:val="001B2297"/>
    <w:rsid w:val="001C1762"/>
    <w:rsid w:val="001C1B03"/>
    <w:rsid w:val="001C2D5D"/>
    <w:rsid w:val="001D2C85"/>
    <w:rsid w:val="001F1F35"/>
    <w:rsid w:val="0021325B"/>
    <w:rsid w:val="00217AFE"/>
    <w:rsid w:val="00244D39"/>
    <w:rsid w:val="002517A4"/>
    <w:rsid w:val="00270D6D"/>
    <w:rsid w:val="00271CB3"/>
    <w:rsid w:val="002778C1"/>
    <w:rsid w:val="00286C82"/>
    <w:rsid w:val="00290DF7"/>
    <w:rsid w:val="002C1DB7"/>
    <w:rsid w:val="002C2DA9"/>
    <w:rsid w:val="002E324F"/>
    <w:rsid w:val="00306BA5"/>
    <w:rsid w:val="00310579"/>
    <w:rsid w:val="003233DE"/>
    <w:rsid w:val="00323D9B"/>
    <w:rsid w:val="00325D6D"/>
    <w:rsid w:val="0033040D"/>
    <w:rsid w:val="00344D31"/>
    <w:rsid w:val="003477C0"/>
    <w:rsid w:val="003A45E4"/>
    <w:rsid w:val="003A6079"/>
    <w:rsid w:val="003B43F9"/>
    <w:rsid w:val="003C1B79"/>
    <w:rsid w:val="003C4537"/>
    <w:rsid w:val="003C631C"/>
    <w:rsid w:val="003C743E"/>
    <w:rsid w:val="003D3675"/>
    <w:rsid w:val="003E1604"/>
    <w:rsid w:val="003E2E36"/>
    <w:rsid w:val="003F1402"/>
    <w:rsid w:val="003F28BB"/>
    <w:rsid w:val="003F4FFC"/>
    <w:rsid w:val="004021EC"/>
    <w:rsid w:val="004045CD"/>
    <w:rsid w:val="00405B6C"/>
    <w:rsid w:val="00412E9A"/>
    <w:rsid w:val="00415619"/>
    <w:rsid w:val="00426B34"/>
    <w:rsid w:val="0043287D"/>
    <w:rsid w:val="00436650"/>
    <w:rsid w:val="00437B21"/>
    <w:rsid w:val="00440BA7"/>
    <w:rsid w:val="00441435"/>
    <w:rsid w:val="00451C12"/>
    <w:rsid w:val="004541A1"/>
    <w:rsid w:val="00454A0F"/>
    <w:rsid w:val="00460674"/>
    <w:rsid w:val="0047101A"/>
    <w:rsid w:val="00480491"/>
    <w:rsid w:val="00485751"/>
    <w:rsid w:val="004B4FE1"/>
    <w:rsid w:val="004E3100"/>
    <w:rsid w:val="004E5771"/>
    <w:rsid w:val="004F35EB"/>
    <w:rsid w:val="00502C77"/>
    <w:rsid w:val="00504133"/>
    <w:rsid w:val="00510651"/>
    <w:rsid w:val="00516033"/>
    <w:rsid w:val="00534F99"/>
    <w:rsid w:val="0054161A"/>
    <w:rsid w:val="0054417E"/>
    <w:rsid w:val="00551EFB"/>
    <w:rsid w:val="00555E62"/>
    <w:rsid w:val="005739D6"/>
    <w:rsid w:val="00574361"/>
    <w:rsid w:val="005820E3"/>
    <w:rsid w:val="00584A43"/>
    <w:rsid w:val="00586FBF"/>
    <w:rsid w:val="005A5925"/>
    <w:rsid w:val="005A6406"/>
    <w:rsid w:val="005C3ABE"/>
    <w:rsid w:val="005D25A9"/>
    <w:rsid w:val="005D56FC"/>
    <w:rsid w:val="005D7E5A"/>
    <w:rsid w:val="005E6DB4"/>
    <w:rsid w:val="005F70C1"/>
    <w:rsid w:val="00605E44"/>
    <w:rsid w:val="006077F3"/>
    <w:rsid w:val="00612EC9"/>
    <w:rsid w:val="006163E1"/>
    <w:rsid w:val="0063048D"/>
    <w:rsid w:val="00630F02"/>
    <w:rsid w:val="00635A3D"/>
    <w:rsid w:val="00663835"/>
    <w:rsid w:val="00674722"/>
    <w:rsid w:val="006756E2"/>
    <w:rsid w:val="006869BB"/>
    <w:rsid w:val="00687D09"/>
    <w:rsid w:val="006A39B1"/>
    <w:rsid w:val="006A3BE6"/>
    <w:rsid w:val="006A4F09"/>
    <w:rsid w:val="006B3BE5"/>
    <w:rsid w:val="006B611E"/>
    <w:rsid w:val="006D48E0"/>
    <w:rsid w:val="006D4F77"/>
    <w:rsid w:val="006E0244"/>
    <w:rsid w:val="006E4925"/>
    <w:rsid w:val="006F1232"/>
    <w:rsid w:val="006F2B89"/>
    <w:rsid w:val="006F68F4"/>
    <w:rsid w:val="0070165B"/>
    <w:rsid w:val="007066A4"/>
    <w:rsid w:val="0071382D"/>
    <w:rsid w:val="00727C0B"/>
    <w:rsid w:val="00731046"/>
    <w:rsid w:val="00731AA0"/>
    <w:rsid w:val="0073451B"/>
    <w:rsid w:val="0074193C"/>
    <w:rsid w:val="007477FC"/>
    <w:rsid w:val="00750C2C"/>
    <w:rsid w:val="00755579"/>
    <w:rsid w:val="007625C9"/>
    <w:rsid w:val="00763A55"/>
    <w:rsid w:val="0076712E"/>
    <w:rsid w:val="00773606"/>
    <w:rsid w:val="0078528A"/>
    <w:rsid w:val="0078714A"/>
    <w:rsid w:val="007A0031"/>
    <w:rsid w:val="007A4867"/>
    <w:rsid w:val="007B76F4"/>
    <w:rsid w:val="007B7B3E"/>
    <w:rsid w:val="007C508B"/>
    <w:rsid w:val="007D62B9"/>
    <w:rsid w:val="007E0C0B"/>
    <w:rsid w:val="007E4F77"/>
    <w:rsid w:val="007E7AD0"/>
    <w:rsid w:val="007F015B"/>
    <w:rsid w:val="007F45AC"/>
    <w:rsid w:val="007F56B6"/>
    <w:rsid w:val="007F5A15"/>
    <w:rsid w:val="007F7F48"/>
    <w:rsid w:val="008142BB"/>
    <w:rsid w:val="00816A43"/>
    <w:rsid w:val="00817FC4"/>
    <w:rsid w:val="008242FD"/>
    <w:rsid w:val="0083313C"/>
    <w:rsid w:val="00835D7C"/>
    <w:rsid w:val="008364E2"/>
    <w:rsid w:val="008506F5"/>
    <w:rsid w:val="0085413E"/>
    <w:rsid w:val="00860A3A"/>
    <w:rsid w:val="00862A86"/>
    <w:rsid w:val="00864593"/>
    <w:rsid w:val="00890FB2"/>
    <w:rsid w:val="008945AB"/>
    <w:rsid w:val="00896224"/>
    <w:rsid w:val="008B3EA9"/>
    <w:rsid w:val="008B50B6"/>
    <w:rsid w:val="008B5B33"/>
    <w:rsid w:val="008B6C57"/>
    <w:rsid w:val="008C6658"/>
    <w:rsid w:val="008C7D1F"/>
    <w:rsid w:val="008D396F"/>
    <w:rsid w:val="008D6148"/>
    <w:rsid w:val="008E41A7"/>
    <w:rsid w:val="008F19B8"/>
    <w:rsid w:val="008F24F0"/>
    <w:rsid w:val="00915133"/>
    <w:rsid w:val="0092632F"/>
    <w:rsid w:val="00940CAD"/>
    <w:rsid w:val="009460DD"/>
    <w:rsid w:val="00946B2B"/>
    <w:rsid w:val="009537B9"/>
    <w:rsid w:val="00956782"/>
    <w:rsid w:val="00956FE0"/>
    <w:rsid w:val="00957CC8"/>
    <w:rsid w:val="00964E71"/>
    <w:rsid w:val="00974F2A"/>
    <w:rsid w:val="009841E4"/>
    <w:rsid w:val="00984BD3"/>
    <w:rsid w:val="009A08CD"/>
    <w:rsid w:val="009B14E1"/>
    <w:rsid w:val="009D4573"/>
    <w:rsid w:val="009E0EDE"/>
    <w:rsid w:val="009F2D28"/>
    <w:rsid w:val="009F3FEE"/>
    <w:rsid w:val="00A06C37"/>
    <w:rsid w:val="00A15682"/>
    <w:rsid w:val="00A21F7C"/>
    <w:rsid w:val="00A2631A"/>
    <w:rsid w:val="00A30C04"/>
    <w:rsid w:val="00A32658"/>
    <w:rsid w:val="00A327E5"/>
    <w:rsid w:val="00A36783"/>
    <w:rsid w:val="00A367C9"/>
    <w:rsid w:val="00A36AB3"/>
    <w:rsid w:val="00A611CE"/>
    <w:rsid w:val="00A82076"/>
    <w:rsid w:val="00A822E8"/>
    <w:rsid w:val="00A83269"/>
    <w:rsid w:val="00A90337"/>
    <w:rsid w:val="00A9065C"/>
    <w:rsid w:val="00A92909"/>
    <w:rsid w:val="00A93704"/>
    <w:rsid w:val="00AA4215"/>
    <w:rsid w:val="00AB4CF2"/>
    <w:rsid w:val="00AD4353"/>
    <w:rsid w:val="00AD6CD5"/>
    <w:rsid w:val="00AE0370"/>
    <w:rsid w:val="00AE7842"/>
    <w:rsid w:val="00AF31D7"/>
    <w:rsid w:val="00AF5048"/>
    <w:rsid w:val="00AF59F4"/>
    <w:rsid w:val="00AF6F0E"/>
    <w:rsid w:val="00B17FDA"/>
    <w:rsid w:val="00B207F5"/>
    <w:rsid w:val="00B21740"/>
    <w:rsid w:val="00B26D66"/>
    <w:rsid w:val="00B40574"/>
    <w:rsid w:val="00B419E2"/>
    <w:rsid w:val="00B43144"/>
    <w:rsid w:val="00B57CF3"/>
    <w:rsid w:val="00B72B01"/>
    <w:rsid w:val="00B83FBA"/>
    <w:rsid w:val="00B85FA1"/>
    <w:rsid w:val="00B949AE"/>
    <w:rsid w:val="00BA029E"/>
    <w:rsid w:val="00BA2A2E"/>
    <w:rsid w:val="00BA698B"/>
    <w:rsid w:val="00BB1E1B"/>
    <w:rsid w:val="00BB3735"/>
    <w:rsid w:val="00BE4888"/>
    <w:rsid w:val="00BF6B5D"/>
    <w:rsid w:val="00C02750"/>
    <w:rsid w:val="00C104C7"/>
    <w:rsid w:val="00C211E4"/>
    <w:rsid w:val="00C26188"/>
    <w:rsid w:val="00C36629"/>
    <w:rsid w:val="00C37D39"/>
    <w:rsid w:val="00C412E8"/>
    <w:rsid w:val="00C45B83"/>
    <w:rsid w:val="00C5147C"/>
    <w:rsid w:val="00C526DE"/>
    <w:rsid w:val="00C53ED3"/>
    <w:rsid w:val="00C54ECD"/>
    <w:rsid w:val="00C72AC5"/>
    <w:rsid w:val="00C835AB"/>
    <w:rsid w:val="00C846E9"/>
    <w:rsid w:val="00C939CF"/>
    <w:rsid w:val="00C953E9"/>
    <w:rsid w:val="00C95741"/>
    <w:rsid w:val="00C97634"/>
    <w:rsid w:val="00CA16ED"/>
    <w:rsid w:val="00CA1C15"/>
    <w:rsid w:val="00CB1C54"/>
    <w:rsid w:val="00CD4398"/>
    <w:rsid w:val="00CD6E15"/>
    <w:rsid w:val="00CF48AF"/>
    <w:rsid w:val="00D002F5"/>
    <w:rsid w:val="00D020B2"/>
    <w:rsid w:val="00D12811"/>
    <w:rsid w:val="00D31534"/>
    <w:rsid w:val="00D34DD4"/>
    <w:rsid w:val="00D42369"/>
    <w:rsid w:val="00D5182F"/>
    <w:rsid w:val="00D65C16"/>
    <w:rsid w:val="00D76194"/>
    <w:rsid w:val="00D83CFB"/>
    <w:rsid w:val="00D90B10"/>
    <w:rsid w:val="00D90C0B"/>
    <w:rsid w:val="00DA0C64"/>
    <w:rsid w:val="00DB4E46"/>
    <w:rsid w:val="00DC0AD9"/>
    <w:rsid w:val="00DC7FF3"/>
    <w:rsid w:val="00DD5C64"/>
    <w:rsid w:val="00DF31E5"/>
    <w:rsid w:val="00E00BEE"/>
    <w:rsid w:val="00E0249F"/>
    <w:rsid w:val="00E15282"/>
    <w:rsid w:val="00E341AC"/>
    <w:rsid w:val="00E46734"/>
    <w:rsid w:val="00E75231"/>
    <w:rsid w:val="00E80088"/>
    <w:rsid w:val="00E978C0"/>
    <w:rsid w:val="00EA0D6F"/>
    <w:rsid w:val="00EA5728"/>
    <w:rsid w:val="00EA6AA9"/>
    <w:rsid w:val="00ED2092"/>
    <w:rsid w:val="00ED30CD"/>
    <w:rsid w:val="00EE3E2E"/>
    <w:rsid w:val="00EE589E"/>
    <w:rsid w:val="00EF1958"/>
    <w:rsid w:val="00EF256A"/>
    <w:rsid w:val="00EF34C1"/>
    <w:rsid w:val="00EF3AD8"/>
    <w:rsid w:val="00EF5A2D"/>
    <w:rsid w:val="00F1395A"/>
    <w:rsid w:val="00F172C1"/>
    <w:rsid w:val="00F2500B"/>
    <w:rsid w:val="00F309C3"/>
    <w:rsid w:val="00F3373A"/>
    <w:rsid w:val="00F476D3"/>
    <w:rsid w:val="00F47F22"/>
    <w:rsid w:val="00F54016"/>
    <w:rsid w:val="00F57865"/>
    <w:rsid w:val="00F60D8C"/>
    <w:rsid w:val="00F77F18"/>
    <w:rsid w:val="00F87DAC"/>
    <w:rsid w:val="00FB24F7"/>
    <w:rsid w:val="00FD7282"/>
    <w:rsid w:val="00FE0885"/>
    <w:rsid w:val="00FE4E98"/>
    <w:rsid w:val="00FF384F"/>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66873266"/>
  <w15:docId w15:val="{B5F3FB6E-02AD-40AB-BCE4-DA9703D1A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7E4F77"/>
    <w:pPr>
      <w:widowControl w:val="0"/>
      <w:spacing w:after="0" w:line="240" w:lineRule="auto"/>
    </w:pPr>
    <w:rPr>
      <w:rFonts w:ascii="Arial" w:eastAsia="ＭＳ Ｐゴシック" w:hAnsi="Arial"/>
      <w:spacing w:val="-2"/>
      <w:szCs w:val="20"/>
      <w:lang w:eastAsia="ja-JP"/>
    </w:rPr>
  </w:style>
  <w:style w:type="paragraph" w:styleId="12">
    <w:name w:val="heading 1"/>
    <w:basedOn w:val="a9"/>
    <w:next w:val="a8"/>
    <w:link w:val="13"/>
    <w:qFormat/>
    <w:rsid w:val="00EF34C1"/>
    <w:pPr>
      <w:numPr>
        <w:numId w:val="38"/>
      </w:numPr>
      <w:ind w:leftChars="0" w:left="426" w:hanging="426"/>
      <w:outlineLvl w:val="0"/>
    </w:pPr>
    <w:rPr>
      <w:b/>
      <w:sz w:val="28"/>
      <w:szCs w:val="28"/>
    </w:rPr>
  </w:style>
  <w:style w:type="paragraph" w:styleId="20">
    <w:name w:val="heading 2"/>
    <w:basedOn w:val="3"/>
    <w:next w:val="a8"/>
    <w:link w:val="22"/>
    <w:qFormat/>
    <w:rsid w:val="00B207F5"/>
    <w:pPr>
      <w:numPr>
        <w:ilvl w:val="2"/>
      </w:numPr>
      <w:outlineLvl w:val="1"/>
    </w:pPr>
    <w:rPr>
      <w:sz w:val="24"/>
    </w:rPr>
  </w:style>
  <w:style w:type="paragraph" w:styleId="3">
    <w:name w:val="heading 3"/>
    <w:basedOn w:val="40"/>
    <w:next w:val="a8"/>
    <w:link w:val="30"/>
    <w:qFormat/>
    <w:rsid w:val="00B207F5"/>
    <w:pPr>
      <w:numPr>
        <w:ilvl w:val="3"/>
      </w:numPr>
      <w:spacing w:before="0" w:after="100" w:line="300" w:lineRule="exact"/>
      <w:outlineLvl w:val="2"/>
    </w:pPr>
    <w:rPr>
      <w:rFonts w:cs="Arial"/>
    </w:rPr>
  </w:style>
  <w:style w:type="paragraph" w:styleId="40">
    <w:name w:val="heading 4"/>
    <w:basedOn w:val="a8"/>
    <w:next w:val="a8"/>
    <w:link w:val="42"/>
    <w:qFormat/>
    <w:rsid w:val="007E4F77"/>
    <w:pPr>
      <w:keepNext/>
      <w:widowControl/>
      <w:numPr>
        <w:ilvl w:val="4"/>
        <w:numId w:val="10"/>
      </w:numPr>
      <w:wordWrap w:val="0"/>
      <w:autoSpaceDE w:val="0"/>
      <w:autoSpaceDN w:val="0"/>
      <w:spacing w:before="60" w:after="60"/>
      <w:outlineLvl w:val="3"/>
    </w:pPr>
    <w:rPr>
      <w:rFonts w:cs="Times New Roman"/>
      <w:b/>
      <w:bCs/>
      <w:spacing w:val="0"/>
      <w:sz w:val="22"/>
      <w:szCs w:val="24"/>
      <w:lang w:eastAsia="ko-KR"/>
    </w:rPr>
  </w:style>
  <w:style w:type="paragraph" w:styleId="51">
    <w:name w:val="heading 5"/>
    <w:basedOn w:val="a8"/>
    <w:next w:val="a8"/>
    <w:link w:val="52"/>
    <w:qFormat/>
    <w:rsid w:val="007E4F77"/>
    <w:pPr>
      <w:keepNext/>
      <w:widowControl/>
      <w:wordWrap w:val="0"/>
      <w:autoSpaceDE w:val="0"/>
      <w:autoSpaceDN w:val="0"/>
      <w:spacing w:before="60" w:after="60"/>
      <w:outlineLvl w:val="4"/>
    </w:pPr>
    <w:rPr>
      <w:rFonts w:cstheme="majorBidi"/>
      <w:b/>
      <w:sz w:val="22"/>
      <w:szCs w:val="24"/>
    </w:rPr>
  </w:style>
  <w:style w:type="paragraph" w:styleId="61">
    <w:name w:val="heading 6"/>
    <w:basedOn w:val="a3"/>
    <w:next w:val="a8"/>
    <w:link w:val="62"/>
    <w:unhideWhenUsed/>
    <w:qFormat/>
    <w:rsid w:val="007E4F77"/>
    <w:pPr>
      <w:numPr>
        <w:numId w:val="0"/>
      </w:numPr>
      <w:ind w:left="670" w:hanging="420"/>
      <w:outlineLvl w:val="5"/>
    </w:pPr>
  </w:style>
  <w:style w:type="paragraph" w:styleId="7">
    <w:name w:val="heading 7"/>
    <w:basedOn w:val="61"/>
    <w:next w:val="a8"/>
    <w:link w:val="70"/>
    <w:unhideWhenUsed/>
    <w:qFormat/>
    <w:rsid w:val="007E4F77"/>
    <w:pPr>
      <w:outlineLvl w:val="6"/>
    </w:pPr>
  </w:style>
  <w:style w:type="paragraph" w:styleId="8">
    <w:name w:val="heading 8"/>
    <w:basedOn w:val="9"/>
    <w:next w:val="a8"/>
    <w:link w:val="80"/>
    <w:unhideWhenUsed/>
    <w:qFormat/>
    <w:rsid w:val="007E4F77"/>
    <w:pPr>
      <w:outlineLvl w:val="7"/>
    </w:pPr>
  </w:style>
  <w:style w:type="paragraph" w:styleId="9">
    <w:name w:val="heading 9"/>
    <w:basedOn w:val="7"/>
    <w:next w:val="a8"/>
    <w:link w:val="90"/>
    <w:unhideWhenUsed/>
    <w:qFormat/>
    <w:rsid w:val="007E4F77"/>
    <w:pPr>
      <w:outlineLvl w:val="8"/>
    </w:p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apple-converted-space">
    <w:name w:val="apple-converted-space"/>
    <w:basedOn w:val="aa"/>
    <w:rsid w:val="007E4F77"/>
  </w:style>
  <w:style w:type="paragraph" w:customStyle="1" w:styleId="Body-1">
    <w:name w:val="Body-1"/>
    <w:basedOn w:val="a8"/>
    <w:rsid w:val="007E4F77"/>
    <w:pPr>
      <w:wordWrap w:val="0"/>
      <w:autoSpaceDE w:val="0"/>
      <w:autoSpaceDN w:val="0"/>
      <w:spacing w:after="100" w:line="280" w:lineRule="exact"/>
    </w:pPr>
    <w:rPr>
      <w:rFonts w:ascii="Noto Sans Japanese Regular" w:eastAsia="Noto Sans Japanese Regular" w:cs="Times New Roman"/>
      <w:spacing w:val="0"/>
      <w:sz w:val="19"/>
      <w:szCs w:val="24"/>
      <w:lang w:eastAsia="ko-KR"/>
    </w:rPr>
  </w:style>
  <w:style w:type="paragraph" w:customStyle="1" w:styleId="Contents">
    <w:name w:val="Contents"/>
    <w:basedOn w:val="a8"/>
    <w:link w:val="ContentsChar"/>
    <w:rsid w:val="007E4F77"/>
    <w:pPr>
      <w:autoSpaceDE w:val="0"/>
      <w:autoSpaceDN w:val="0"/>
      <w:adjustRightInd w:val="0"/>
      <w:ind w:left="490" w:firstLine="490"/>
    </w:pPr>
    <w:rPr>
      <w:rFonts w:ascii="GulimChe" w:eastAsia="GulimChe" w:hAnsi="©öUAA" w:cs="Batang"/>
      <w:kern w:val="0"/>
      <w:sz w:val="24"/>
    </w:rPr>
  </w:style>
  <w:style w:type="character" w:customStyle="1" w:styleId="ContentsChar">
    <w:name w:val="Contents Char"/>
    <w:link w:val="Contents"/>
    <w:rsid w:val="007E4F77"/>
    <w:rPr>
      <w:rFonts w:ascii="GulimChe" w:eastAsia="GulimChe" w:hAnsi="©öUAA" w:cs="Batang"/>
      <w:spacing w:val="-2"/>
      <w:kern w:val="0"/>
      <w:sz w:val="24"/>
      <w:szCs w:val="20"/>
      <w:lang w:eastAsia="ja-JP"/>
    </w:rPr>
  </w:style>
  <w:style w:type="paragraph" w:customStyle="1" w:styleId="Default">
    <w:name w:val="Default"/>
    <w:rsid w:val="007E4F77"/>
    <w:pPr>
      <w:widowControl w:val="0"/>
      <w:autoSpaceDE w:val="0"/>
      <w:autoSpaceDN w:val="0"/>
      <w:adjustRightInd w:val="0"/>
      <w:spacing w:after="0" w:line="240" w:lineRule="auto"/>
      <w:jc w:val="left"/>
    </w:pPr>
    <w:rPr>
      <w:rFonts w:ascii="Noto Sans Japanese Regular" w:eastAsia="Noto Sans Japanese Regular" w:cs="Noto Sans Japanese Regular"/>
      <w:color w:val="000000"/>
      <w:kern w:val="0"/>
      <w:sz w:val="24"/>
      <w:szCs w:val="24"/>
    </w:rPr>
  </w:style>
  <w:style w:type="paragraph" w:styleId="HTML">
    <w:name w:val="HTML Preformatted"/>
    <w:basedOn w:val="a8"/>
    <w:link w:val="HTML0"/>
    <w:uiPriority w:val="99"/>
    <w:unhideWhenUsed/>
    <w:rsid w:val="007E4F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GulimChe" w:eastAsia="GulimChe" w:hAnsi="GulimChe" w:cs="GulimChe"/>
      <w:spacing w:val="0"/>
      <w:kern w:val="0"/>
      <w:sz w:val="24"/>
      <w:szCs w:val="24"/>
      <w:lang w:eastAsia="ko-KR"/>
    </w:rPr>
  </w:style>
  <w:style w:type="character" w:customStyle="1" w:styleId="HTML0">
    <w:name w:val="HTML 書式付き (文字)"/>
    <w:basedOn w:val="aa"/>
    <w:link w:val="HTML"/>
    <w:uiPriority w:val="99"/>
    <w:rsid w:val="007E4F77"/>
    <w:rPr>
      <w:rFonts w:ascii="GulimChe" w:eastAsia="GulimChe" w:hAnsi="GulimChe" w:cs="GulimChe"/>
      <w:kern w:val="0"/>
      <w:sz w:val="24"/>
      <w:szCs w:val="24"/>
    </w:rPr>
  </w:style>
  <w:style w:type="character" w:customStyle="1" w:styleId="jp1">
    <w:name w:val="jp1"/>
    <w:basedOn w:val="aa"/>
    <w:rsid w:val="007E4F77"/>
    <w:rPr>
      <w:rFonts w:ascii="ＭＳ Ｐゴシック" w:eastAsia="ＭＳ Ｐゴシック" w:hAnsi="ＭＳ Ｐゴシック" w:hint="eastAsia"/>
      <w:spacing w:val="15"/>
      <w:sz w:val="21"/>
      <w:szCs w:val="21"/>
    </w:rPr>
  </w:style>
  <w:style w:type="paragraph" w:styleId="a9">
    <w:name w:val="List Paragraph"/>
    <w:basedOn w:val="a8"/>
    <w:link w:val="ad"/>
    <w:uiPriority w:val="34"/>
    <w:qFormat/>
    <w:rsid w:val="007E4F77"/>
    <w:pPr>
      <w:ind w:leftChars="400" w:left="840"/>
    </w:pPr>
  </w:style>
  <w:style w:type="character" w:customStyle="1" w:styleId="ad">
    <w:name w:val="リスト段落 (文字)"/>
    <w:basedOn w:val="aa"/>
    <w:link w:val="a9"/>
    <w:uiPriority w:val="34"/>
    <w:rsid w:val="007E4F77"/>
    <w:rPr>
      <w:rFonts w:ascii="Arial" w:eastAsia="ＭＳ Ｐゴシック" w:hAnsi="Arial"/>
      <w:spacing w:val="-2"/>
      <w:szCs w:val="20"/>
      <w:lang w:eastAsia="ja-JP"/>
    </w:rPr>
  </w:style>
  <w:style w:type="paragraph" w:customStyle="1" w:styleId="st1">
    <w:name w:val="st1"/>
    <w:basedOn w:val="a9"/>
    <w:next w:val="a8"/>
    <w:link w:val="st10"/>
    <w:qFormat/>
    <w:rsid w:val="007E4F77"/>
    <w:pPr>
      <w:keepNext/>
      <w:widowControl/>
      <w:numPr>
        <w:numId w:val="10"/>
      </w:numPr>
      <w:tabs>
        <w:tab w:val="left" w:pos="1176"/>
      </w:tabs>
      <w:wordWrap w:val="0"/>
      <w:autoSpaceDE w:val="0"/>
      <w:autoSpaceDN w:val="0"/>
      <w:spacing w:afterLines="100" w:after="100"/>
      <w:ind w:leftChars="0"/>
    </w:pPr>
    <w:rPr>
      <w:b/>
      <w:sz w:val="28"/>
    </w:rPr>
  </w:style>
  <w:style w:type="character" w:customStyle="1" w:styleId="st10">
    <w:name w:val="st1 (文字)"/>
    <w:basedOn w:val="ad"/>
    <w:link w:val="st1"/>
    <w:rsid w:val="007E4F77"/>
    <w:rPr>
      <w:rFonts w:ascii="Arial" w:eastAsia="ＭＳ Ｐゴシック" w:hAnsi="Arial"/>
      <w:b/>
      <w:spacing w:val="-2"/>
      <w:sz w:val="28"/>
      <w:szCs w:val="20"/>
      <w:lang w:eastAsia="ja-JP"/>
    </w:rPr>
  </w:style>
  <w:style w:type="paragraph" w:styleId="ae">
    <w:name w:val="annotation text"/>
    <w:basedOn w:val="a8"/>
    <w:link w:val="af"/>
    <w:semiHidden/>
    <w:rsid w:val="007E4F77"/>
    <w:pPr>
      <w:wordWrap w:val="0"/>
      <w:autoSpaceDE w:val="0"/>
      <w:autoSpaceDN w:val="0"/>
      <w:spacing w:after="12" w:line="280" w:lineRule="exact"/>
      <w:jc w:val="left"/>
    </w:pPr>
    <w:rPr>
      <w:rFonts w:ascii="Noto Sans Japanese Regular" w:eastAsia="Noto Sans Japanese Regular" w:cs="Times New Roman"/>
      <w:sz w:val="19"/>
      <w:szCs w:val="24"/>
    </w:rPr>
  </w:style>
  <w:style w:type="character" w:customStyle="1" w:styleId="af">
    <w:name w:val="コメント文字列 (文字)"/>
    <w:basedOn w:val="aa"/>
    <w:link w:val="ae"/>
    <w:semiHidden/>
    <w:rsid w:val="007E4F77"/>
    <w:rPr>
      <w:rFonts w:ascii="Noto Sans Japanese Regular" w:eastAsia="Noto Sans Japanese Regular" w:hAnsi="Arial" w:cs="Times New Roman"/>
      <w:spacing w:val="-2"/>
      <w:sz w:val="19"/>
      <w:szCs w:val="24"/>
      <w:lang w:eastAsia="ja-JP"/>
    </w:rPr>
  </w:style>
  <w:style w:type="paragraph" w:styleId="af0">
    <w:name w:val="annotation subject"/>
    <w:basedOn w:val="ae"/>
    <w:next w:val="ae"/>
    <w:link w:val="af1"/>
    <w:semiHidden/>
    <w:rsid w:val="007E4F77"/>
    <w:rPr>
      <w:b/>
      <w:bCs/>
    </w:rPr>
  </w:style>
  <w:style w:type="character" w:customStyle="1" w:styleId="af1">
    <w:name w:val="コメント内容 (文字)"/>
    <w:basedOn w:val="af"/>
    <w:link w:val="af0"/>
    <w:semiHidden/>
    <w:rsid w:val="007E4F77"/>
    <w:rPr>
      <w:rFonts w:ascii="Noto Sans Japanese Regular" w:eastAsia="Noto Sans Japanese Regular" w:hAnsi="Arial" w:cs="Times New Roman"/>
      <w:b/>
      <w:bCs/>
      <w:spacing w:val="-2"/>
      <w:sz w:val="19"/>
      <w:szCs w:val="24"/>
      <w:lang w:eastAsia="ja-JP"/>
    </w:rPr>
  </w:style>
  <w:style w:type="character" w:styleId="af2">
    <w:name w:val="annotation reference"/>
    <w:basedOn w:val="aa"/>
    <w:semiHidden/>
    <w:rsid w:val="007E4F77"/>
    <w:rPr>
      <w:sz w:val="18"/>
      <w:szCs w:val="18"/>
    </w:rPr>
  </w:style>
  <w:style w:type="numbering" w:customStyle="1" w:styleId="1">
    <w:name w:val="スタイル1"/>
    <w:uiPriority w:val="99"/>
    <w:rsid w:val="007E4F77"/>
    <w:pPr>
      <w:numPr>
        <w:numId w:val="1"/>
      </w:numPr>
    </w:pPr>
  </w:style>
  <w:style w:type="character" w:customStyle="1" w:styleId="52">
    <w:name w:val="見出し 5 (文字)"/>
    <w:basedOn w:val="aa"/>
    <w:link w:val="51"/>
    <w:rsid w:val="007E4F77"/>
    <w:rPr>
      <w:rFonts w:ascii="Arial" w:eastAsia="ＭＳ Ｐゴシック" w:hAnsi="Arial" w:cstheme="majorBidi"/>
      <w:b/>
      <w:spacing w:val="-2"/>
      <w:sz w:val="22"/>
      <w:szCs w:val="24"/>
      <w:lang w:eastAsia="ja-JP"/>
    </w:rPr>
  </w:style>
  <w:style w:type="paragraph" w:customStyle="1" w:styleId="11">
    <w:name w:val="タイトル1"/>
    <w:basedOn w:val="51"/>
    <w:next w:val="a8"/>
    <w:link w:val="14"/>
    <w:qFormat/>
    <w:rsid w:val="007E4F77"/>
    <w:pPr>
      <w:numPr>
        <w:ilvl w:val="5"/>
        <w:numId w:val="10"/>
      </w:numPr>
      <w:tabs>
        <w:tab w:val="left" w:pos="142"/>
      </w:tabs>
      <w:spacing w:line="300" w:lineRule="exact"/>
    </w:pPr>
    <w:rPr>
      <w:rFonts w:cs="Malgun Gothic"/>
      <w:b w:val="0"/>
      <w:kern w:val="0"/>
      <w:szCs w:val="20"/>
    </w:rPr>
  </w:style>
  <w:style w:type="character" w:customStyle="1" w:styleId="14">
    <w:name w:val="タイトル1 (文字)"/>
    <w:basedOn w:val="52"/>
    <w:link w:val="11"/>
    <w:rsid w:val="007E4F77"/>
    <w:rPr>
      <w:rFonts w:ascii="Arial" w:eastAsia="ＭＳ Ｐゴシック" w:hAnsi="Arial" w:cs="Malgun Gothic"/>
      <w:b w:val="0"/>
      <w:spacing w:val="-2"/>
      <w:kern w:val="0"/>
      <w:sz w:val="22"/>
      <w:szCs w:val="20"/>
      <w:lang w:eastAsia="ja-JP"/>
    </w:rPr>
  </w:style>
  <w:style w:type="paragraph" w:customStyle="1" w:styleId="a3">
    <w:name w:val="タイトル２"/>
    <w:basedOn w:val="a9"/>
    <w:next w:val="a8"/>
    <w:qFormat/>
    <w:rsid w:val="007E4F77"/>
    <w:pPr>
      <w:keepNext/>
      <w:widowControl/>
      <w:numPr>
        <w:ilvl w:val="6"/>
        <w:numId w:val="10"/>
      </w:numPr>
      <w:wordWrap w:val="0"/>
      <w:autoSpaceDE w:val="0"/>
      <w:autoSpaceDN w:val="0"/>
      <w:ind w:leftChars="0" w:left="0"/>
    </w:pPr>
  </w:style>
  <w:style w:type="paragraph" w:customStyle="1" w:styleId="a4">
    <w:name w:val="タイトル３"/>
    <w:basedOn w:val="a9"/>
    <w:qFormat/>
    <w:rsid w:val="007E4F77"/>
    <w:pPr>
      <w:keepNext/>
      <w:widowControl/>
      <w:numPr>
        <w:ilvl w:val="7"/>
        <w:numId w:val="10"/>
      </w:numPr>
      <w:wordWrap w:val="0"/>
      <w:autoSpaceDE w:val="0"/>
      <w:autoSpaceDN w:val="0"/>
      <w:ind w:leftChars="0" w:left="0"/>
    </w:pPr>
  </w:style>
  <w:style w:type="paragraph" w:customStyle="1" w:styleId="41">
    <w:name w:val="タイトル4"/>
    <w:basedOn w:val="a9"/>
    <w:next w:val="a8"/>
    <w:qFormat/>
    <w:rsid w:val="007E4F77"/>
    <w:pPr>
      <w:keepNext/>
      <w:widowControl/>
      <w:numPr>
        <w:ilvl w:val="8"/>
        <w:numId w:val="10"/>
      </w:numPr>
      <w:wordWrap w:val="0"/>
      <w:autoSpaceDE w:val="0"/>
      <w:autoSpaceDN w:val="0"/>
      <w:ind w:leftChars="0" w:left="0"/>
    </w:pPr>
  </w:style>
  <w:style w:type="paragraph" w:customStyle="1" w:styleId="5">
    <w:name w:val="タイトル5"/>
    <w:basedOn w:val="a9"/>
    <w:next w:val="a8"/>
    <w:qFormat/>
    <w:rsid w:val="007E4F77"/>
    <w:pPr>
      <w:keepNext/>
      <w:widowControl/>
      <w:numPr>
        <w:numId w:val="2"/>
      </w:numPr>
      <w:wordWrap w:val="0"/>
      <w:autoSpaceDE w:val="0"/>
      <w:autoSpaceDN w:val="0"/>
      <w:ind w:leftChars="550" w:left="550"/>
    </w:pPr>
  </w:style>
  <w:style w:type="paragraph" w:customStyle="1" w:styleId="60">
    <w:name w:val="タイトル6"/>
    <w:basedOn w:val="a9"/>
    <w:next w:val="a8"/>
    <w:qFormat/>
    <w:rsid w:val="007E4F77"/>
    <w:pPr>
      <w:keepNext/>
      <w:widowControl/>
      <w:numPr>
        <w:numId w:val="3"/>
      </w:numPr>
      <w:wordWrap w:val="0"/>
      <w:autoSpaceDE w:val="0"/>
      <w:autoSpaceDN w:val="0"/>
      <w:ind w:leftChars="650" w:left="650"/>
    </w:pPr>
  </w:style>
  <w:style w:type="character" w:styleId="af3">
    <w:name w:val="Hyperlink"/>
    <w:basedOn w:val="aa"/>
    <w:uiPriority w:val="99"/>
    <w:unhideWhenUsed/>
    <w:rsid w:val="007E4F77"/>
    <w:rPr>
      <w:rFonts w:eastAsiaTheme="majorEastAsia"/>
      <w:color w:val="0563C1" w:themeColor="hyperlink"/>
      <w:u w:val="single"/>
    </w:rPr>
  </w:style>
  <w:style w:type="paragraph" w:styleId="af4">
    <w:name w:val="footer"/>
    <w:basedOn w:val="a8"/>
    <w:link w:val="af5"/>
    <w:unhideWhenUsed/>
    <w:rsid w:val="007E4F77"/>
    <w:pPr>
      <w:tabs>
        <w:tab w:val="center" w:pos="4252"/>
        <w:tab w:val="right" w:pos="8504"/>
      </w:tabs>
      <w:snapToGrid w:val="0"/>
      <w:jc w:val="left"/>
    </w:pPr>
    <w:rPr>
      <w:rFonts w:eastAsia="Arial"/>
      <w:b/>
      <w:sz w:val="16"/>
    </w:rPr>
  </w:style>
  <w:style w:type="character" w:customStyle="1" w:styleId="af5">
    <w:name w:val="フッター (文字)"/>
    <w:basedOn w:val="aa"/>
    <w:link w:val="af4"/>
    <w:rsid w:val="007E4F77"/>
    <w:rPr>
      <w:rFonts w:ascii="Arial" w:eastAsia="Arial" w:hAnsi="Arial"/>
      <w:b/>
      <w:spacing w:val="-2"/>
      <w:sz w:val="16"/>
      <w:szCs w:val="20"/>
      <w:lang w:eastAsia="ja-JP"/>
    </w:rPr>
  </w:style>
  <w:style w:type="character" w:styleId="af6">
    <w:name w:val="Placeholder Text"/>
    <w:basedOn w:val="aa"/>
    <w:uiPriority w:val="99"/>
    <w:semiHidden/>
    <w:rsid w:val="007E4F77"/>
    <w:rPr>
      <w:color w:val="808080"/>
    </w:rPr>
  </w:style>
  <w:style w:type="paragraph" w:customStyle="1" w:styleId="af7">
    <w:name w:val="プログラムコード"/>
    <w:basedOn w:val="a8"/>
    <w:link w:val="af8"/>
    <w:rsid w:val="007E4F77"/>
    <w:pPr>
      <w:wordWrap w:val="0"/>
      <w:autoSpaceDE w:val="0"/>
      <w:autoSpaceDN w:val="0"/>
    </w:pPr>
    <w:rPr>
      <w:rFonts w:ascii="Courier New" w:eastAsia="Noto Sans Japanese Regular" w:hAnsi="Courier New" w:cs="Times New Roman"/>
      <w:sz w:val="18"/>
      <w:szCs w:val="16"/>
    </w:rPr>
  </w:style>
  <w:style w:type="character" w:customStyle="1" w:styleId="af8">
    <w:name w:val="プログラムコード (文字)"/>
    <w:basedOn w:val="aa"/>
    <w:link w:val="af7"/>
    <w:rsid w:val="007E4F77"/>
    <w:rPr>
      <w:rFonts w:ascii="Courier New" w:eastAsia="Noto Sans Japanese Regular" w:hAnsi="Courier New" w:cs="Times New Roman"/>
      <w:spacing w:val="-2"/>
      <w:sz w:val="18"/>
      <w:szCs w:val="16"/>
      <w:lang w:eastAsia="ja-JP"/>
    </w:rPr>
  </w:style>
  <w:style w:type="paragraph" w:styleId="af9">
    <w:name w:val="header"/>
    <w:basedOn w:val="a8"/>
    <w:link w:val="afa"/>
    <w:uiPriority w:val="99"/>
    <w:unhideWhenUsed/>
    <w:rsid w:val="007E4F77"/>
    <w:pPr>
      <w:tabs>
        <w:tab w:val="center" w:pos="4252"/>
        <w:tab w:val="right" w:pos="8504"/>
      </w:tabs>
      <w:snapToGrid w:val="0"/>
    </w:pPr>
  </w:style>
  <w:style w:type="character" w:customStyle="1" w:styleId="afa">
    <w:name w:val="ヘッダー (文字)"/>
    <w:basedOn w:val="aa"/>
    <w:link w:val="af9"/>
    <w:uiPriority w:val="99"/>
    <w:rsid w:val="007E4F77"/>
    <w:rPr>
      <w:rFonts w:ascii="Arial" w:eastAsia="ＭＳ Ｐゴシック" w:hAnsi="Arial"/>
      <w:spacing w:val="-2"/>
      <w:szCs w:val="20"/>
      <w:lang w:eastAsia="ja-JP"/>
    </w:rPr>
  </w:style>
  <w:style w:type="character" w:styleId="afb">
    <w:name w:val="Strong"/>
    <w:basedOn w:val="aa"/>
    <w:qFormat/>
    <w:rsid w:val="007E4F77"/>
    <w:rPr>
      <w:b/>
      <w:bCs/>
    </w:rPr>
  </w:style>
  <w:style w:type="paragraph" w:customStyle="1" w:styleId="a0">
    <w:name w:val="箇条書き１"/>
    <w:basedOn w:val="a9"/>
    <w:qFormat/>
    <w:rsid w:val="007E4F77"/>
    <w:pPr>
      <w:widowControl/>
      <w:numPr>
        <w:numId w:val="4"/>
      </w:numPr>
      <w:wordWrap w:val="0"/>
      <w:autoSpaceDE w:val="0"/>
      <w:autoSpaceDN w:val="0"/>
      <w:ind w:leftChars="200" w:left="200"/>
    </w:pPr>
  </w:style>
  <w:style w:type="paragraph" w:customStyle="1" w:styleId="a5">
    <w:name w:val="箇条書き２"/>
    <w:basedOn w:val="a9"/>
    <w:qFormat/>
    <w:rsid w:val="007E4F77"/>
    <w:pPr>
      <w:numPr>
        <w:numId w:val="5"/>
      </w:numPr>
      <w:wordWrap w:val="0"/>
      <w:autoSpaceDE w:val="0"/>
      <w:autoSpaceDN w:val="0"/>
      <w:ind w:leftChars="350" w:left="350"/>
    </w:pPr>
  </w:style>
  <w:style w:type="paragraph" w:customStyle="1" w:styleId="a1">
    <w:name w:val="箇条書き３"/>
    <w:basedOn w:val="a8"/>
    <w:qFormat/>
    <w:rsid w:val="007E4F77"/>
    <w:pPr>
      <w:numPr>
        <w:numId w:val="6"/>
      </w:numPr>
      <w:ind w:leftChars="450" w:left="450"/>
    </w:pPr>
  </w:style>
  <w:style w:type="paragraph" w:customStyle="1" w:styleId="4">
    <w:name w:val="箇条書き4"/>
    <w:basedOn w:val="a8"/>
    <w:qFormat/>
    <w:rsid w:val="007E4F77"/>
    <w:pPr>
      <w:numPr>
        <w:numId w:val="7"/>
      </w:numPr>
      <w:ind w:leftChars="650" w:left="650"/>
    </w:pPr>
  </w:style>
  <w:style w:type="paragraph" w:customStyle="1" w:styleId="50">
    <w:name w:val="箇条書き5"/>
    <w:basedOn w:val="a0"/>
    <w:qFormat/>
    <w:rsid w:val="007E4F77"/>
    <w:pPr>
      <w:numPr>
        <w:numId w:val="8"/>
      </w:numPr>
      <w:ind w:leftChars="100" w:left="100"/>
    </w:pPr>
  </w:style>
  <w:style w:type="paragraph" w:customStyle="1" w:styleId="6">
    <w:name w:val="箇条書き6"/>
    <w:basedOn w:val="a9"/>
    <w:qFormat/>
    <w:rsid w:val="007E4F77"/>
    <w:pPr>
      <w:numPr>
        <w:numId w:val="9"/>
      </w:numPr>
      <w:ind w:leftChars="550" w:left="550"/>
    </w:pPr>
  </w:style>
  <w:style w:type="character" w:customStyle="1" w:styleId="42">
    <w:name w:val="見出し 4 (文字)"/>
    <w:basedOn w:val="aa"/>
    <w:link w:val="40"/>
    <w:rsid w:val="007E4F77"/>
    <w:rPr>
      <w:rFonts w:ascii="Arial" w:eastAsia="ＭＳ Ｐゴシック" w:hAnsi="Arial" w:cs="Times New Roman"/>
      <w:b/>
      <w:bCs/>
      <w:sz w:val="22"/>
      <w:szCs w:val="24"/>
    </w:rPr>
  </w:style>
  <w:style w:type="character" w:customStyle="1" w:styleId="30">
    <w:name w:val="見出し 3 (文字)"/>
    <w:basedOn w:val="aa"/>
    <w:link w:val="3"/>
    <w:rsid w:val="00B207F5"/>
    <w:rPr>
      <w:rFonts w:ascii="Arial" w:eastAsia="ＭＳ Ｐゴシック" w:hAnsi="Arial" w:cs="Arial"/>
      <w:b/>
      <w:bCs/>
      <w:sz w:val="22"/>
      <w:szCs w:val="24"/>
    </w:rPr>
  </w:style>
  <w:style w:type="character" w:customStyle="1" w:styleId="22">
    <w:name w:val="見出し 2 (文字)"/>
    <w:basedOn w:val="aa"/>
    <w:link w:val="20"/>
    <w:rsid w:val="00B207F5"/>
    <w:rPr>
      <w:rFonts w:ascii="Arial" w:eastAsia="ＭＳ Ｐゴシック" w:hAnsi="Arial" w:cs="Arial"/>
      <w:b/>
      <w:bCs/>
      <w:sz w:val="24"/>
      <w:szCs w:val="24"/>
    </w:rPr>
  </w:style>
  <w:style w:type="character" w:customStyle="1" w:styleId="13">
    <w:name w:val="見出し 1 (文字)"/>
    <w:basedOn w:val="aa"/>
    <w:link w:val="12"/>
    <w:rsid w:val="00EF34C1"/>
    <w:rPr>
      <w:rFonts w:ascii="Arial" w:eastAsia="ＭＳ Ｐゴシック" w:hAnsi="Arial"/>
      <w:b/>
      <w:spacing w:val="-2"/>
      <w:sz w:val="28"/>
      <w:szCs w:val="28"/>
      <w:lang w:eastAsia="ja-JP"/>
    </w:rPr>
  </w:style>
  <w:style w:type="character" w:customStyle="1" w:styleId="62">
    <w:name w:val="見出し 6 (文字)"/>
    <w:basedOn w:val="aa"/>
    <w:link w:val="61"/>
    <w:rsid w:val="007E4F77"/>
    <w:rPr>
      <w:rFonts w:ascii="Arial" w:eastAsia="ＭＳ Ｐゴシック" w:hAnsi="Arial"/>
      <w:spacing w:val="-2"/>
      <w:szCs w:val="20"/>
      <w:lang w:eastAsia="ja-JP"/>
    </w:rPr>
  </w:style>
  <w:style w:type="character" w:customStyle="1" w:styleId="70">
    <w:name w:val="見出し 7 (文字)"/>
    <w:basedOn w:val="aa"/>
    <w:link w:val="7"/>
    <w:rsid w:val="007E4F77"/>
    <w:rPr>
      <w:rFonts w:ascii="Arial" w:eastAsia="ＭＳ Ｐゴシック" w:hAnsi="Arial"/>
      <w:spacing w:val="-2"/>
      <w:szCs w:val="20"/>
      <w:lang w:eastAsia="ja-JP"/>
    </w:rPr>
  </w:style>
  <w:style w:type="character" w:customStyle="1" w:styleId="90">
    <w:name w:val="見出し 9 (文字)"/>
    <w:basedOn w:val="aa"/>
    <w:link w:val="9"/>
    <w:rsid w:val="007E4F77"/>
    <w:rPr>
      <w:rFonts w:ascii="Arial" w:eastAsia="ＭＳ Ｐゴシック" w:hAnsi="Arial"/>
      <w:spacing w:val="-2"/>
      <w:szCs w:val="20"/>
      <w:lang w:eastAsia="ja-JP"/>
    </w:rPr>
  </w:style>
  <w:style w:type="character" w:customStyle="1" w:styleId="80">
    <w:name w:val="見出し 8 (文字)"/>
    <w:basedOn w:val="aa"/>
    <w:link w:val="8"/>
    <w:rsid w:val="007E4F77"/>
    <w:rPr>
      <w:rFonts w:ascii="Arial" w:eastAsia="ＭＳ Ｐゴシック" w:hAnsi="Arial"/>
      <w:spacing w:val="-2"/>
      <w:szCs w:val="20"/>
      <w:lang w:eastAsia="ja-JP"/>
    </w:rPr>
  </w:style>
  <w:style w:type="paragraph" w:styleId="afc">
    <w:name w:val="Document Map"/>
    <w:basedOn w:val="a8"/>
    <w:link w:val="afd"/>
    <w:rsid w:val="007E4F77"/>
    <w:pPr>
      <w:wordWrap w:val="0"/>
      <w:autoSpaceDE w:val="0"/>
      <w:autoSpaceDN w:val="0"/>
      <w:spacing w:after="12" w:line="280" w:lineRule="exact"/>
    </w:pPr>
    <w:rPr>
      <w:rFonts w:ascii="Gulim" w:eastAsia="Gulim" w:cs="Times New Roman"/>
      <w:sz w:val="18"/>
      <w:szCs w:val="18"/>
    </w:rPr>
  </w:style>
  <w:style w:type="character" w:customStyle="1" w:styleId="afd">
    <w:name w:val="見出しマップ (文字)"/>
    <w:basedOn w:val="aa"/>
    <w:link w:val="afc"/>
    <w:rsid w:val="007E4F77"/>
    <w:rPr>
      <w:rFonts w:ascii="Gulim" w:eastAsia="Gulim" w:hAnsi="Arial" w:cs="Times New Roman"/>
      <w:spacing w:val="-2"/>
      <w:sz w:val="18"/>
      <w:szCs w:val="18"/>
      <w:lang w:eastAsia="ja-JP"/>
    </w:rPr>
  </w:style>
  <w:style w:type="numbering" w:customStyle="1" w:styleId="a7">
    <w:name w:val="그림 번호 목록"/>
    <w:basedOn w:val="ac"/>
    <w:uiPriority w:val="99"/>
    <w:rsid w:val="007E4F77"/>
    <w:pPr>
      <w:numPr>
        <w:numId w:val="11"/>
      </w:numPr>
    </w:pPr>
  </w:style>
  <w:style w:type="numbering" w:customStyle="1" w:styleId="21">
    <w:name w:val="그림 번호 목록2"/>
    <w:basedOn w:val="ac"/>
    <w:uiPriority w:val="99"/>
    <w:rsid w:val="007E4F77"/>
    <w:pPr>
      <w:numPr>
        <w:numId w:val="12"/>
      </w:numPr>
    </w:pPr>
  </w:style>
  <w:style w:type="paragraph" w:customStyle="1" w:styleId="afe">
    <w:name w:val="그림"/>
    <w:aliases w:val="표 제목-가운데"/>
    <w:basedOn w:val="a8"/>
    <w:next w:val="a8"/>
    <w:qFormat/>
    <w:rsid w:val="007E4F77"/>
    <w:pPr>
      <w:wordWrap w:val="0"/>
      <w:autoSpaceDE w:val="0"/>
      <w:autoSpaceDN w:val="0"/>
      <w:spacing w:before="20" w:after="12"/>
      <w:jc w:val="center"/>
    </w:pPr>
    <w:rPr>
      <w:rFonts w:eastAsia="Malgun Gothic" w:cs="Batang"/>
      <w:spacing w:val="0"/>
      <w:lang w:eastAsia="ko-KR"/>
    </w:rPr>
  </w:style>
  <w:style w:type="paragraph" w:customStyle="1" w:styleId="15">
    <w:name w:val="그림번호1"/>
    <w:basedOn w:val="51"/>
    <w:next w:val="a8"/>
    <w:link w:val="1Char"/>
    <w:qFormat/>
    <w:rsid w:val="007E4F77"/>
    <w:pPr>
      <w:tabs>
        <w:tab w:val="left" w:pos="142"/>
      </w:tabs>
      <w:spacing w:line="300" w:lineRule="exact"/>
      <w:ind w:leftChars="75" w:left="427" w:hanging="284"/>
    </w:pPr>
    <w:rPr>
      <w:rFonts w:ascii="Noto Sans Japanese Bold" w:eastAsia="Noto Sans Japanese Bold" w:hAnsi="Malgun Gothic" w:cs="Malgun Gothic"/>
      <w:kern w:val="0"/>
      <w:szCs w:val="20"/>
    </w:rPr>
  </w:style>
  <w:style w:type="character" w:customStyle="1" w:styleId="1Char">
    <w:name w:val="그림번호1 Char"/>
    <w:basedOn w:val="52"/>
    <w:link w:val="15"/>
    <w:rsid w:val="007E4F77"/>
    <w:rPr>
      <w:rFonts w:ascii="Noto Sans Japanese Bold" w:eastAsia="Noto Sans Japanese Bold" w:hAnsi="Malgun Gothic" w:cs="Malgun Gothic"/>
      <w:b/>
      <w:spacing w:val="-2"/>
      <w:kern w:val="0"/>
      <w:sz w:val="22"/>
      <w:szCs w:val="20"/>
      <w:lang w:eastAsia="ja-JP"/>
    </w:rPr>
  </w:style>
  <w:style w:type="paragraph" w:customStyle="1" w:styleId="1-1">
    <w:name w:val="그림번호1-1"/>
    <w:basedOn w:val="61"/>
    <w:next w:val="a8"/>
    <w:qFormat/>
    <w:rsid w:val="007E4F77"/>
    <w:pPr>
      <w:widowControl w:val="0"/>
      <w:numPr>
        <w:ilvl w:val="0"/>
      </w:numPr>
      <w:tabs>
        <w:tab w:val="left" w:pos="200"/>
      </w:tabs>
      <w:spacing w:line="300" w:lineRule="exact"/>
      <w:ind w:left="794" w:hanging="567"/>
      <w:jc w:val="left"/>
    </w:pPr>
    <w:rPr>
      <w:rFonts w:ascii="Noto Sans Japanese Regular" w:eastAsia="Noto Sans Japanese Regular" w:hAnsi="Malgun Gothic" w:cs="Gulim"/>
      <w:b/>
      <w:bCs/>
      <w:spacing w:val="0"/>
      <w:kern w:val="0"/>
      <w:sz w:val="22"/>
      <w:lang w:eastAsia="ko-KR"/>
    </w:rPr>
  </w:style>
  <w:style w:type="paragraph" w:customStyle="1" w:styleId="23">
    <w:name w:val="그림번호2"/>
    <w:basedOn w:val="12"/>
    <w:next w:val="a8"/>
    <w:rsid w:val="007E4F77"/>
    <w:pPr>
      <w:numPr>
        <w:numId w:val="0"/>
      </w:numPr>
      <w:spacing w:after="400" w:line="400" w:lineRule="exact"/>
      <w:ind w:left="2394" w:hanging="400"/>
      <w:jc w:val="left"/>
    </w:pPr>
    <w:rPr>
      <w:rFonts w:ascii="Noto Sans Japanese Black" w:eastAsia="Noto Sans Japanese Black" w:hAnsi="Malgun Gothic"/>
      <w:bCs/>
      <w:kern w:val="0"/>
      <w:sz w:val="22"/>
      <w:szCs w:val="40"/>
    </w:rPr>
  </w:style>
  <w:style w:type="paragraph" w:customStyle="1" w:styleId="31">
    <w:name w:val="그림번호3"/>
    <w:basedOn w:val="12"/>
    <w:next w:val="a8"/>
    <w:rsid w:val="007E4F77"/>
    <w:pPr>
      <w:numPr>
        <w:numId w:val="0"/>
      </w:numPr>
      <w:spacing w:after="400" w:line="400" w:lineRule="exact"/>
      <w:ind w:left="1994" w:hanging="400"/>
      <w:jc w:val="left"/>
    </w:pPr>
    <w:rPr>
      <w:rFonts w:ascii="Noto Sans Japanese Black" w:eastAsia="Noto Sans Japanese Black" w:hAnsi="Malgun Gothic"/>
      <w:bCs/>
      <w:kern w:val="0"/>
      <w:sz w:val="22"/>
      <w:szCs w:val="40"/>
    </w:rPr>
  </w:style>
  <w:style w:type="paragraph" w:customStyle="1" w:styleId="aff">
    <w:name w:val="그림삽입"/>
    <w:basedOn w:val="afe"/>
    <w:next w:val="a8"/>
    <w:qFormat/>
    <w:rsid w:val="007E4F77"/>
    <w:rPr>
      <w:noProof/>
    </w:rPr>
  </w:style>
  <w:style w:type="paragraph" w:customStyle="1" w:styleId="-1">
    <w:name w:val="글머리-1레벨"/>
    <w:basedOn w:val="a8"/>
    <w:qFormat/>
    <w:rsid w:val="007E4F77"/>
    <w:pPr>
      <w:wordWrap w:val="0"/>
      <w:autoSpaceDE w:val="0"/>
      <w:autoSpaceDN w:val="0"/>
      <w:snapToGrid w:val="0"/>
      <w:spacing w:after="12" w:line="320" w:lineRule="exact"/>
      <w:ind w:left="397" w:hanging="397"/>
    </w:pPr>
    <w:rPr>
      <w:rFonts w:cs="Times New Roman"/>
      <w:spacing w:val="0"/>
      <w:szCs w:val="24"/>
      <w:lang w:eastAsia="ko-KR"/>
    </w:rPr>
  </w:style>
  <w:style w:type="paragraph" w:customStyle="1" w:styleId="-2">
    <w:name w:val="글머리-2레벨"/>
    <w:basedOn w:val="a8"/>
    <w:qFormat/>
    <w:rsid w:val="007E4F77"/>
    <w:pPr>
      <w:wordWrap w:val="0"/>
      <w:autoSpaceDE w:val="0"/>
      <w:autoSpaceDN w:val="0"/>
      <w:spacing w:after="12" w:line="320" w:lineRule="exact"/>
      <w:ind w:left="794" w:hanging="397"/>
    </w:pPr>
    <w:rPr>
      <w:rFonts w:eastAsia="Malgun Gothic" w:cs="Times New Roman"/>
      <w:spacing w:val="0"/>
      <w:szCs w:val="24"/>
      <w:lang w:eastAsia="ko-KR"/>
    </w:rPr>
  </w:style>
  <w:style w:type="paragraph" w:customStyle="1" w:styleId="-3">
    <w:name w:val="글머리-3레벨"/>
    <w:basedOn w:val="a8"/>
    <w:qFormat/>
    <w:rsid w:val="007E4F77"/>
    <w:pPr>
      <w:wordWrap w:val="0"/>
      <w:autoSpaceDE w:val="0"/>
      <w:autoSpaceDN w:val="0"/>
      <w:spacing w:after="12" w:line="280" w:lineRule="exact"/>
      <w:ind w:left="1194" w:hanging="400"/>
    </w:pPr>
    <w:rPr>
      <w:rFonts w:ascii="Noto Sans Japanese Regular" w:eastAsia="Noto Sans Japanese Regular" w:hAnsi="Malgun Gothic" w:cs="Times New Roman"/>
      <w:spacing w:val="0"/>
      <w:kern w:val="0"/>
      <w:sz w:val="19"/>
    </w:rPr>
  </w:style>
  <w:style w:type="paragraph" w:customStyle="1" w:styleId="-4">
    <w:name w:val="글머리-4레벨"/>
    <w:basedOn w:val="a8"/>
    <w:qFormat/>
    <w:rsid w:val="007E4F77"/>
    <w:pPr>
      <w:wordWrap w:val="0"/>
      <w:autoSpaceDE w:val="0"/>
      <w:autoSpaceDN w:val="0"/>
      <w:spacing w:after="12" w:line="320" w:lineRule="exact"/>
      <w:ind w:left="1588" w:hanging="397"/>
    </w:pPr>
    <w:rPr>
      <w:rFonts w:eastAsia="Malgun Gothic" w:cs="Times New Roman"/>
      <w:spacing w:val="0"/>
      <w:szCs w:val="24"/>
      <w:lang w:eastAsia="ko-KR"/>
    </w:rPr>
  </w:style>
  <w:style w:type="paragraph" w:customStyle="1" w:styleId="-5">
    <w:name w:val="글머리-5레벨"/>
    <w:basedOn w:val="a8"/>
    <w:qFormat/>
    <w:rsid w:val="007E4F77"/>
    <w:pPr>
      <w:wordWrap w:val="0"/>
      <w:autoSpaceDE w:val="0"/>
      <w:autoSpaceDN w:val="0"/>
      <w:spacing w:after="12" w:line="320" w:lineRule="exact"/>
      <w:ind w:left="1872" w:hanging="284"/>
    </w:pPr>
    <w:rPr>
      <w:rFonts w:eastAsia="Malgun Gothic" w:cs="Times New Roman"/>
      <w:spacing w:val="0"/>
      <w:szCs w:val="24"/>
      <w:lang w:eastAsia="ko-KR"/>
    </w:rPr>
  </w:style>
  <w:style w:type="paragraph" w:customStyle="1" w:styleId="-6">
    <w:name w:val="글머리-6레벨"/>
    <w:basedOn w:val="a8"/>
    <w:qFormat/>
    <w:rsid w:val="007E4F77"/>
    <w:pPr>
      <w:wordWrap w:val="0"/>
      <w:autoSpaceDE w:val="0"/>
      <w:autoSpaceDN w:val="0"/>
      <w:spacing w:after="12" w:line="320" w:lineRule="exact"/>
      <w:ind w:left="2155" w:hanging="284"/>
    </w:pPr>
    <w:rPr>
      <w:rFonts w:eastAsia="Malgun Gothic" w:cs="Times New Roman"/>
      <w:spacing w:val="0"/>
      <w:szCs w:val="24"/>
      <w:lang w:eastAsia="ko-KR"/>
    </w:rPr>
  </w:style>
  <w:style w:type="character" w:customStyle="1" w:styleId="aff0">
    <w:name w:val="내용"/>
    <w:rsid w:val="007E4F77"/>
    <w:rPr>
      <w:rFonts w:ascii="Arial" w:eastAsia="GulimChe" w:hAnsi="Arial"/>
      <w:sz w:val="20"/>
      <w:szCs w:val="20"/>
    </w:rPr>
  </w:style>
  <w:style w:type="numbering" w:customStyle="1" w:styleId="aff1">
    <w:name w:val="다단계 번호"/>
    <w:basedOn w:val="ac"/>
    <w:uiPriority w:val="99"/>
    <w:rsid w:val="007E4F77"/>
  </w:style>
  <w:style w:type="numbering" w:customStyle="1" w:styleId="a2">
    <w:name w:val="다단계 번호 매기기"/>
    <w:uiPriority w:val="99"/>
    <w:rsid w:val="007E4F77"/>
    <w:pPr>
      <w:numPr>
        <w:numId w:val="13"/>
      </w:numPr>
    </w:pPr>
  </w:style>
  <w:style w:type="paragraph" w:customStyle="1" w:styleId="aff2">
    <w:name w:val="図の挿入"/>
    <w:next w:val="a8"/>
    <w:qFormat/>
    <w:rsid w:val="007E4F77"/>
    <w:pPr>
      <w:spacing w:before="120" w:after="0" w:line="240" w:lineRule="auto"/>
      <w:ind w:hangingChars="190" w:hanging="380"/>
      <w:jc w:val="center"/>
    </w:pPr>
    <w:rPr>
      <w:rFonts w:ascii="Malgun Gothic" w:eastAsia="Malgun Gothic" w:hAnsi="Malgun Gothic" w:cs="Batang"/>
      <w:noProof/>
      <w:szCs w:val="20"/>
    </w:rPr>
  </w:style>
  <w:style w:type="paragraph" w:styleId="aff3">
    <w:name w:val="table of figures"/>
    <w:basedOn w:val="a8"/>
    <w:next w:val="a8"/>
    <w:uiPriority w:val="99"/>
    <w:unhideWhenUsed/>
    <w:rsid w:val="007E4F77"/>
    <w:pPr>
      <w:ind w:leftChars="200" w:left="200" w:hangingChars="200" w:hanging="200"/>
    </w:pPr>
  </w:style>
  <w:style w:type="paragraph" w:styleId="aff4">
    <w:name w:val="caption"/>
    <w:basedOn w:val="a8"/>
    <w:next w:val="a8"/>
    <w:unhideWhenUsed/>
    <w:qFormat/>
    <w:rsid w:val="007E4F77"/>
    <w:pPr>
      <w:jc w:val="center"/>
    </w:pPr>
    <w:rPr>
      <w:b/>
      <w:bCs/>
    </w:rPr>
  </w:style>
  <w:style w:type="paragraph" w:styleId="16">
    <w:name w:val="toc 1"/>
    <w:basedOn w:val="a8"/>
    <w:next w:val="a8"/>
    <w:autoRedefine/>
    <w:uiPriority w:val="39"/>
    <w:unhideWhenUsed/>
    <w:rsid w:val="007E4F77"/>
    <w:pPr>
      <w:tabs>
        <w:tab w:val="left" w:pos="784"/>
        <w:tab w:val="left" w:pos="1200"/>
        <w:tab w:val="right" w:leader="dot" w:pos="9515"/>
        <w:tab w:val="right" w:leader="dot" w:pos="9571"/>
      </w:tabs>
      <w:spacing w:before="300" w:after="120" w:line="300" w:lineRule="exact"/>
      <w:ind w:left="315" w:hangingChars="157" w:hanging="315"/>
    </w:pPr>
    <w:rPr>
      <w:b/>
      <w:noProof/>
    </w:rPr>
  </w:style>
  <w:style w:type="paragraph" w:styleId="24">
    <w:name w:val="toc 2"/>
    <w:basedOn w:val="a8"/>
    <w:next w:val="a8"/>
    <w:autoRedefine/>
    <w:uiPriority w:val="39"/>
    <w:unhideWhenUsed/>
    <w:rsid w:val="007E4F77"/>
    <w:pPr>
      <w:tabs>
        <w:tab w:val="left" w:pos="588"/>
        <w:tab w:val="right" w:leader="dot" w:pos="9571"/>
      </w:tabs>
      <w:spacing w:before="40" w:after="40" w:line="300" w:lineRule="exact"/>
      <w:ind w:leftChars="100" w:left="196"/>
    </w:pPr>
    <w:rPr>
      <w:b/>
      <w:noProof/>
    </w:rPr>
  </w:style>
  <w:style w:type="paragraph" w:styleId="32">
    <w:name w:val="toc 3"/>
    <w:basedOn w:val="a8"/>
    <w:next w:val="a8"/>
    <w:autoRedefine/>
    <w:uiPriority w:val="39"/>
    <w:unhideWhenUsed/>
    <w:rsid w:val="007E4F77"/>
    <w:pPr>
      <w:tabs>
        <w:tab w:val="left" w:pos="882"/>
        <w:tab w:val="right" w:leader="dot" w:pos="9571"/>
      </w:tabs>
      <w:spacing w:line="300" w:lineRule="exact"/>
      <w:ind w:leftChars="200" w:left="392"/>
    </w:pPr>
    <w:rPr>
      <w:noProof/>
    </w:rPr>
  </w:style>
  <w:style w:type="paragraph" w:styleId="43">
    <w:name w:val="toc 4"/>
    <w:basedOn w:val="a8"/>
    <w:next w:val="a8"/>
    <w:autoRedefine/>
    <w:uiPriority w:val="39"/>
    <w:unhideWhenUsed/>
    <w:rsid w:val="007E4F77"/>
    <w:pPr>
      <w:tabs>
        <w:tab w:val="left" w:pos="1568"/>
        <w:tab w:val="right" w:leader="dot" w:pos="9571"/>
      </w:tabs>
      <w:spacing w:line="300" w:lineRule="exact"/>
      <w:ind w:leftChars="450" w:left="882"/>
    </w:pPr>
    <w:rPr>
      <w:noProof/>
    </w:rPr>
  </w:style>
  <w:style w:type="paragraph" w:styleId="53">
    <w:name w:val="toc 5"/>
    <w:basedOn w:val="a8"/>
    <w:next w:val="a8"/>
    <w:uiPriority w:val="39"/>
    <w:rsid w:val="007E4F77"/>
    <w:pPr>
      <w:wordWrap w:val="0"/>
      <w:autoSpaceDE w:val="0"/>
      <w:autoSpaceDN w:val="0"/>
      <w:spacing w:line="280" w:lineRule="exact"/>
      <w:ind w:left="800"/>
      <w:jc w:val="left"/>
    </w:pPr>
    <w:rPr>
      <w:rFonts w:eastAsiaTheme="minorHAnsi" w:cs="Times New Roman"/>
      <w:sz w:val="19"/>
    </w:rPr>
  </w:style>
  <w:style w:type="paragraph" w:styleId="63">
    <w:name w:val="toc 6"/>
    <w:basedOn w:val="a8"/>
    <w:next w:val="a8"/>
    <w:autoRedefine/>
    <w:uiPriority w:val="39"/>
    <w:rsid w:val="007E4F77"/>
    <w:pPr>
      <w:wordWrap w:val="0"/>
      <w:autoSpaceDE w:val="0"/>
      <w:autoSpaceDN w:val="0"/>
      <w:spacing w:line="280" w:lineRule="exact"/>
      <w:ind w:left="1000"/>
      <w:jc w:val="left"/>
    </w:pPr>
    <w:rPr>
      <w:rFonts w:eastAsiaTheme="minorHAnsi" w:cs="Times New Roman"/>
      <w:sz w:val="19"/>
    </w:rPr>
  </w:style>
  <w:style w:type="paragraph" w:styleId="71">
    <w:name w:val="toc 7"/>
    <w:basedOn w:val="a8"/>
    <w:next w:val="a8"/>
    <w:autoRedefine/>
    <w:uiPriority w:val="39"/>
    <w:rsid w:val="007E4F77"/>
    <w:pPr>
      <w:wordWrap w:val="0"/>
      <w:autoSpaceDE w:val="0"/>
      <w:autoSpaceDN w:val="0"/>
      <w:spacing w:line="280" w:lineRule="exact"/>
      <w:ind w:left="1200"/>
      <w:jc w:val="left"/>
    </w:pPr>
    <w:rPr>
      <w:rFonts w:eastAsiaTheme="minorHAnsi" w:cs="Times New Roman"/>
      <w:sz w:val="19"/>
    </w:rPr>
  </w:style>
  <w:style w:type="paragraph" w:styleId="81">
    <w:name w:val="toc 8"/>
    <w:basedOn w:val="a8"/>
    <w:next w:val="a8"/>
    <w:autoRedefine/>
    <w:uiPriority w:val="39"/>
    <w:unhideWhenUsed/>
    <w:rsid w:val="007E4F77"/>
    <w:pPr>
      <w:wordWrap w:val="0"/>
      <w:autoSpaceDE w:val="0"/>
      <w:autoSpaceDN w:val="0"/>
      <w:spacing w:after="200" w:line="276" w:lineRule="auto"/>
      <w:ind w:leftChars="1400" w:left="2975"/>
    </w:pPr>
    <w:rPr>
      <w:rFonts w:eastAsiaTheme="minorEastAsia"/>
      <w:sz w:val="19"/>
      <w:szCs w:val="22"/>
    </w:rPr>
  </w:style>
  <w:style w:type="paragraph" w:styleId="91">
    <w:name w:val="toc 9"/>
    <w:basedOn w:val="a8"/>
    <w:next w:val="a8"/>
    <w:autoRedefine/>
    <w:uiPriority w:val="39"/>
    <w:unhideWhenUsed/>
    <w:rsid w:val="007E4F77"/>
    <w:pPr>
      <w:wordWrap w:val="0"/>
      <w:autoSpaceDE w:val="0"/>
      <w:autoSpaceDN w:val="0"/>
      <w:spacing w:after="200" w:line="276" w:lineRule="auto"/>
      <w:ind w:leftChars="1600" w:left="3400"/>
    </w:pPr>
    <w:rPr>
      <w:rFonts w:eastAsiaTheme="minorEastAsia"/>
      <w:sz w:val="19"/>
      <w:szCs w:val="22"/>
    </w:rPr>
  </w:style>
  <w:style w:type="paragraph" w:customStyle="1" w:styleId="-00">
    <w:name w:val="목차-0레벨"/>
    <w:basedOn w:val="a8"/>
    <w:next w:val="a8"/>
    <w:link w:val="-0Char"/>
    <w:qFormat/>
    <w:rsid w:val="007E4F77"/>
    <w:pPr>
      <w:wordWrap w:val="0"/>
      <w:autoSpaceDE w:val="0"/>
      <w:autoSpaceDN w:val="0"/>
      <w:snapToGrid w:val="0"/>
      <w:spacing w:before="120" w:after="120" w:line="280" w:lineRule="exact"/>
    </w:pPr>
    <w:rPr>
      <w:rFonts w:ascii="Noto Sans Japanese Bold" w:eastAsia="Noto Sans Japanese Bold" w:hAnsi="Malgun Gothic" w:cs="Times New Roman"/>
      <w:b/>
      <w:spacing w:val="0"/>
      <w:kern w:val="0"/>
      <w:sz w:val="22"/>
      <w:szCs w:val="22"/>
      <w:lang w:eastAsia="ko-KR"/>
    </w:rPr>
  </w:style>
  <w:style w:type="character" w:customStyle="1" w:styleId="-0Char">
    <w:name w:val="목차-0레벨 Char"/>
    <w:basedOn w:val="aa"/>
    <w:link w:val="-00"/>
    <w:rsid w:val="007E4F77"/>
    <w:rPr>
      <w:rFonts w:ascii="Noto Sans Japanese Bold" w:eastAsia="Noto Sans Japanese Bold" w:hAnsi="Malgun Gothic" w:cs="Times New Roman"/>
      <w:b/>
      <w:kern w:val="0"/>
      <w:sz w:val="22"/>
    </w:rPr>
  </w:style>
  <w:style w:type="paragraph" w:customStyle="1" w:styleId="-10">
    <w:name w:val="목차-1레벨"/>
    <w:basedOn w:val="a8"/>
    <w:qFormat/>
    <w:rsid w:val="007E4F77"/>
    <w:pPr>
      <w:wordWrap w:val="0"/>
      <w:autoSpaceDE w:val="0"/>
      <w:autoSpaceDN w:val="0"/>
      <w:snapToGrid w:val="0"/>
      <w:spacing w:after="12" w:line="280" w:lineRule="exact"/>
      <w:ind w:left="400" w:hanging="400"/>
    </w:pPr>
    <w:rPr>
      <w:rFonts w:ascii="Noto Sans Japanese Regular" w:eastAsia="Noto Sans Japanese Regular" w:hAnsi="Malgun Gothic" w:cs="Times New Roman"/>
      <w:spacing w:val="0"/>
      <w:kern w:val="0"/>
      <w:sz w:val="19"/>
      <w:lang w:eastAsia="ko-KR"/>
    </w:rPr>
  </w:style>
  <w:style w:type="paragraph" w:customStyle="1" w:styleId="-20">
    <w:name w:val="목차-2레벨"/>
    <w:basedOn w:val="a8"/>
    <w:qFormat/>
    <w:rsid w:val="007E4F77"/>
    <w:pPr>
      <w:wordWrap w:val="0"/>
      <w:autoSpaceDE w:val="0"/>
      <w:autoSpaceDN w:val="0"/>
      <w:adjustRightInd w:val="0"/>
      <w:spacing w:after="12" w:line="280" w:lineRule="exact"/>
      <w:ind w:left="825" w:hanging="400"/>
    </w:pPr>
    <w:rPr>
      <w:rFonts w:ascii="Noto Sans Japanese Regular" w:eastAsia="Noto Sans Japanese Regular" w:hAnsi="Malgun Gothic" w:cs="Times New Roman"/>
      <w:spacing w:val="0"/>
      <w:kern w:val="0"/>
      <w:sz w:val="19"/>
      <w:lang w:eastAsia="ko-KR"/>
    </w:rPr>
  </w:style>
  <w:style w:type="paragraph" w:customStyle="1" w:styleId="-30">
    <w:name w:val="목차-3레벨"/>
    <w:basedOn w:val="a8"/>
    <w:qFormat/>
    <w:rsid w:val="007E4F77"/>
    <w:pPr>
      <w:wordWrap w:val="0"/>
      <w:autoSpaceDE w:val="0"/>
      <w:autoSpaceDN w:val="0"/>
      <w:spacing w:after="12" w:line="280" w:lineRule="exact"/>
      <w:ind w:left="1194" w:hanging="400"/>
    </w:pPr>
    <w:rPr>
      <w:rFonts w:ascii="Noto Sans Japanese Regular" w:eastAsia="Noto Sans Japanese Regular" w:hAnsi="Malgun Gothic" w:cs="Times New Roman"/>
      <w:spacing w:val="0"/>
      <w:kern w:val="0"/>
      <w:sz w:val="19"/>
      <w:lang w:eastAsia="ko-KR"/>
    </w:rPr>
  </w:style>
  <w:style w:type="paragraph" w:customStyle="1" w:styleId="-32">
    <w:name w:val="목차-3레벨2"/>
    <w:basedOn w:val="-20"/>
    <w:rsid w:val="007E4F77"/>
    <w:pPr>
      <w:numPr>
        <w:numId w:val="14"/>
      </w:numPr>
    </w:pPr>
  </w:style>
  <w:style w:type="paragraph" w:customStyle="1" w:styleId="-40">
    <w:name w:val="목차-4레벨"/>
    <w:basedOn w:val="a8"/>
    <w:qFormat/>
    <w:rsid w:val="007E4F77"/>
    <w:pPr>
      <w:wordWrap w:val="0"/>
      <w:autoSpaceDE w:val="0"/>
      <w:autoSpaceDN w:val="0"/>
      <w:spacing w:after="12" w:line="280" w:lineRule="exact"/>
      <w:ind w:left="1604" w:hanging="400"/>
    </w:pPr>
    <w:rPr>
      <w:rFonts w:ascii="Noto Sans Japanese Regular" w:eastAsia="Noto Sans Japanese Regular" w:hAnsi="Malgun Gothic" w:cs="Times New Roman"/>
      <w:spacing w:val="0"/>
      <w:kern w:val="0"/>
      <w:sz w:val="19"/>
    </w:rPr>
  </w:style>
  <w:style w:type="paragraph" w:customStyle="1" w:styleId="aff5">
    <w:name w:val="目次タイトル"/>
    <w:basedOn w:val="a8"/>
    <w:next w:val="a8"/>
    <w:qFormat/>
    <w:rsid w:val="007E4F77"/>
    <w:pPr>
      <w:wordWrap w:val="0"/>
      <w:autoSpaceDE w:val="0"/>
      <w:autoSpaceDN w:val="0"/>
      <w:spacing w:after="12"/>
      <w:jc w:val="center"/>
    </w:pPr>
    <w:rPr>
      <w:rFonts w:cs="Times New Roman"/>
      <w:b/>
      <w:sz w:val="28"/>
      <w:szCs w:val="24"/>
    </w:rPr>
  </w:style>
  <w:style w:type="paragraph" w:styleId="aff6">
    <w:name w:val="TOC Heading"/>
    <w:basedOn w:val="12"/>
    <w:next w:val="a8"/>
    <w:uiPriority w:val="39"/>
    <w:unhideWhenUsed/>
    <w:qFormat/>
    <w:rsid w:val="007E4F77"/>
    <w:pPr>
      <w:keepLines/>
      <w:numPr>
        <w:numId w:val="0"/>
      </w:numPr>
      <w:spacing w:before="240" w:line="259" w:lineRule="auto"/>
      <w:jc w:val="center"/>
      <w:outlineLvl w:val="9"/>
    </w:pPr>
    <w:rPr>
      <w:b w:val="0"/>
      <w:kern w:val="0"/>
      <w:sz w:val="32"/>
      <w:szCs w:val="32"/>
    </w:rPr>
  </w:style>
  <w:style w:type="paragraph" w:customStyle="1" w:styleId="aff7">
    <w:name w:val="문서제목"/>
    <w:aliases w:val="목차"/>
    <w:basedOn w:val="a8"/>
    <w:next w:val="a8"/>
    <w:qFormat/>
    <w:rsid w:val="007E4F77"/>
    <w:pPr>
      <w:wordWrap w:val="0"/>
      <w:autoSpaceDE w:val="0"/>
      <w:autoSpaceDN w:val="0"/>
      <w:spacing w:after="12"/>
      <w:jc w:val="center"/>
    </w:pPr>
    <w:rPr>
      <w:rFonts w:ascii="Noto Sans Japanese Regular" w:eastAsia="Noto Sans Japanese Regular" w:hAnsi="Malgun Gothic" w:cs="Times New Roman"/>
      <w:b/>
      <w:spacing w:val="0"/>
      <w:kern w:val="0"/>
      <w:sz w:val="28"/>
      <w:lang w:eastAsia="ko-KR"/>
    </w:rPr>
  </w:style>
  <w:style w:type="paragraph" w:customStyle="1" w:styleId="-11">
    <w:name w:val="별표-1레벨"/>
    <w:basedOn w:val="-1"/>
    <w:next w:val="a8"/>
    <w:qFormat/>
    <w:rsid w:val="007E4F77"/>
    <w:pPr>
      <w:spacing w:line="280" w:lineRule="exact"/>
      <w:ind w:left="800" w:hanging="400"/>
    </w:pPr>
    <w:rPr>
      <w:rFonts w:ascii="Noto Sans Japanese Regular" w:eastAsia="Noto Sans Japanese Regular" w:hAnsi="Malgun Gothic"/>
      <w:kern w:val="0"/>
      <w:sz w:val="19"/>
      <w:szCs w:val="20"/>
    </w:rPr>
  </w:style>
  <w:style w:type="paragraph" w:customStyle="1" w:styleId="-21">
    <w:name w:val="별표-2레벨"/>
    <w:basedOn w:val="-2"/>
    <w:next w:val="a8"/>
    <w:qFormat/>
    <w:rsid w:val="007E4F77"/>
  </w:style>
  <w:style w:type="paragraph" w:customStyle="1" w:styleId="-31">
    <w:name w:val="별표-3레벨"/>
    <w:basedOn w:val="-3"/>
    <w:next w:val="a8"/>
    <w:qFormat/>
    <w:rsid w:val="007E4F77"/>
    <w:pPr>
      <w:ind w:left="1594"/>
    </w:pPr>
  </w:style>
  <w:style w:type="paragraph" w:customStyle="1" w:styleId="-7">
    <w:name w:val="본문 날짜-작성자"/>
    <w:basedOn w:val="a8"/>
    <w:link w:val="-Char"/>
    <w:qFormat/>
    <w:rsid w:val="007E4F77"/>
    <w:pPr>
      <w:wordWrap w:val="0"/>
      <w:autoSpaceDE w:val="0"/>
      <w:autoSpaceDN w:val="0"/>
      <w:spacing w:after="12" w:line="280" w:lineRule="exact"/>
      <w:jc w:val="right"/>
    </w:pPr>
    <w:rPr>
      <w:rFonts w:ascii="Noto Sans Japanese Regular" w:eastAsia="Noto Sans Japanese Regular" w:hAnsi="Malgun Gothic" w:cs="Times New Roman"/>
      <w:spacing w:val="0"/>
      <w:kern w:val="0"/>
      <w:sz w:val="19"/>
      <w:lang w:eastAsia="ko-KR"/>
    </w:rPr>
  </w:style>
  <w:style w:type="character" w:customStyle="1" w:styleId="-Char">
    <w:name w:val="본문 날짜-작성자 Char"/>
    <w:basedOn w:val="aa"/>
    <w:link w:val="-7"/>
    <w:rsid w:val="007E4F77"/>
    <w:rPr>
      <w:rFonts w:ascii="Noto Sans Japanese Regular" w:eastAsia="Noto Sans Japanese Regular" w:hAnsi="Malgun Gothic" w:cs="Times New Roman"/>
      <w:kern w:val="0"/>
      <w:sz w:val="19"/>
      <w:szCs w:val="20"/>
    </w:rPr>
  </w:style>
  <w:style w:type="paragraph" w:customStyle="1" w:styleId="-01">
    <w:name w:val="본문-0"/>
    <w:basedOn w:val="a8"/>
    <w:qFormat/>
    <w:rsid w:val="007E4F77"/>
    <w:pPr>
      <w:wordWrap w:val="0"/>
      <w:autoSpaceDE w:val="0"/>
      <w:autoSpaceDN w:val="0"/>
      <w:spacing w:after="12" w:line="280" w:lineRule="exact"/>
    </w:pPr>
    <w:rPr>
      <w:rFonts w:ascii="Noto Sans Japanese Regular" w:eastAsia="Noto Sans Japanese Regular" w:hAnsi="Malgun Gothic" w:cs="Times New Roman"/>
      <w:spacing w:val="0"/>
      <w:kern w:val="0"/>
      <w:sz w:val="19"/>
      <w:lang w:eastAsia="ko-KR"/>
    </w:rPr>
  </w:style>
  <w:style w:type="paragraph" w:customStyle="1" w:styleId="-12">
    <w:name w:val="본문-1"/>
    <w:basedOn w:val="a8"/>
    <w:link w:val="-1Char"/>
    <w:qFormat/>
    <w:rsid w:val="007E4F77"/>
    <w:pPr>
      <w:wordWrap w:val="0"/>
      <w:autoSpaceDE w:val="0"/>
      <w:autoSpaceDN w:val="0"/>
      <w:spacing w:after="12" w:line="280" w:lineRule="exact"/>
      <w:ind w:left="397"/>
    </w:pPr>
    <w:rPr>
      <w:rFonts w:ascii="Noto Sans Japanese Regular" w:eastAsia="Noto Sans Japanese Regular" w:hAnsi="Malgun Gothic" w:cs="Times New Roman"/>
      <w:spacing w:val="0"/>
      <w:kern w:val="0"/>
      <w:sz w:val="19"/>
      <w:lang w:eastAsia="ko-KR"/>
    </w:rPr>
  </w:style>
  <w:style w:type="character" w:customStyle="1" w:styleId="-1Char">
    <w:name w:val="본문-1 Char"/>
    <w:basedOn w:val="aa"/>
    <w:link w:val="-12"/>
    <w:rsid w:val="007E4F77"/>
    <w:rPr>
      <w:rFonts w:ascii="Noto Sans Japanese Regular" w:eastAsia="Noto Sans Japanese Regular" w:hAnsi="Malgun Gothic" w:cs="Times New Roman"/>
      <w:kern w:val="0"/>
      <w:sz w:val="19"/>
      <w:szCs w:val="20"/>
    </w:rPr>
  </w:style>
  <w:style w:type="paragraph" w:customStyle="1" w:styleId="-22">
    <w:name w:val="본문-2"/>
    <w:basedOn w:val="a8"/>
    <w:link w:val="-2Char"/>
    <w:qFormat/>
    <w:rsid w:val="007E4F77"/>
    <w:pPr>
      <w:kinsoku w:val="0"/>
      <w:wordWrap w:val="0"/>
      <w:autoSpaceDE w:val="0"/>
      <w:autoSpaceDN w:val="0"/>
      <w:spacing w:after="12" w:line="280" w:lineRule="exact"/>
      <w:ind w:left="794"/>
    </w:pPr>
    <w:rPr>
      <w:rFonts w:ascii="Noto Sans Japanese Regular" w:eastAsia="Noto Sans Japanese Regular" w:hAnsi="Malgun Gothic" w:cs="Times New Roman"/>
      <w:spacing w:val="0"/>
      <w:kern w:val="0"/>
      <w:sz w:val="19"/>
      <w:lang w:eastAsia="ko-KR"/>
    </w:rPr>
  </w:style>
  <w:style w:type="character" w:customStyle="1" w:styleId="-2Char">
    <w:name w:val="본문-2 Char"/>
    <w:basedOn w:val="aa"/>
    <w:link w:val="-22"/>
    <w:rsid w:val="007E4F77"/>
    <w:rPr>
      <w:rFonts w:ascii="Noto Sans Japanese Regular" w:eastAsia="Noto Sans Japanese Regular" w:hAnsi="Malgun Gothic" w:cs="Times New Roman"/>
      <w:kern w:val="0"/>
      <w:sz w:val="19"/>
      <w:szCs w:val="20"/>
    </w:rPr>
  </w:style>
  <w:style w:type="paragraph" w:customStyle="1" w:styleId="-33">
    <w:name w:val="본문-3"/>
    <w:basedOn w:val="a8"/>
    <w:link w:val="-3Char"/>
    <w:qFormat/>
    <w:rsid w:val="007E4F77"/>
    <w:pPr>
      <w:wordWrap w:val="0"/>
      <w:autoSpaceDE w:val="0"/>
      <w:autoSpaceDN w:val="0"/>
      <w:spacing w:after="12" w:line="280" w:lineRule="exact"/>
      <w:ind w:left="1191"/>
    </w:pPr>
    <w:rPr>
      <w:rFonts w:ascii="Noto Sans Japanese Regular" w:eastAsia="Noto Sans Japanese Regular" w:hAnsi="Malgun Gothic" w:cs="Times New Roman"/>
      <w:spacing w:val="0"/>
      <w:kern w:val="0"/>
      <w:sz w:val="19"/>
      <w:lang w:eastAsia="ko-KR"/>
    </w:rPr>
  </w:style>
  <w:style w:type="character" w:customStyle="1" w:styleId="-3Char">
    <w:name w:val="본문-3 Char"/>
    <w:basedOn w:val="aa"/>
    <w:link w:val="-33"/>
    <w:rsid w:val="007E4F77"/>
    <w:rPr>
      <w:rFonts w:ascii="Noto Sans Japanese Regular" w:eastAsia="Noto Sans Japanese Regular" w:hAnsi="Malgun Gothic" w:cs="Times New Roman"/>
      <w:kern w:val="0"/>
      <w:sz w:val="19"/>
      <w:szCs w:val="20"/>
    </w:rPr>
  </w:style>
  <w:style w:type="paragraph" w:customStyle="1" w:styleId="-41">
    <w:name w:val="본문-4"/>
    <w:basedOn w:val="a8"/>
    <w:link w:val="-4Char"/>
    <w:qFormat/>
    <w:rsid w:val="007E4F77"/>
    <w:pPr>
      <w:wordWrap w:val="0"/>
      <w:autoSpaceDE w:val="0"/>
      <w:autoSpaceDN w:val="0"/>
      <w:spacing w:after="12" w:line="280" w:lineRule="exact"/>
      <w:ind w:left="1588"/>
    </w:pPr>
    <w:rPr>
      <w:rFonts w:ascii="Noto Sans Japanese Regular" w:eastAsia="Noto Sans Japanese Regular" w:hAnsi="Malgun Gothic" w:cs="Times New Roman"/>
      <w:spacing w:val="0"/>
      <w:kern w:val="0"/>
      <w:sz w:val="19"/>
      <w:lang w:eastAsia="ko-KR"/>
    </w:rPr>
  </w:style>
  <w:style w:type="character" w:customStyle="1" w:styleId="-4Char">
    <w:name w:val="본문-4 Char"/>
    <w:basedOn w:val="aa"/>
    <w:link w:val="-41"/>
    <w:rsid w:val="007E4F77"/>
    <w:rPr>
      <w:rFonts w:ascii="Noto Sans Japanese Regular" w:eastAsia="Noto Sans Japanese Regular" w:hAnsi="Malgun Gothic" w:cs="Times New Roman"/>
      <w:kern w:val="0"/>
      <w:sz w:val="19"/>
      <w:szCs w:val="20"/>
    </w:rPr>
  </w:style>
  <w:style w:type="paragraph" w:styleId="aff8">
    <w:name w:val="Subtitle"/>
    <w:basedOn w:val="a8"/>
    <w:next w:val="a8"/>
    <w:link w:val="aff9"/>
    <w:rsid w:val="007E4F77"/>
    <w:pPr>
      <w:wordWrap w:val="0"/>
      <w:autoSpaceDE w:val="0"/>
      <w:autoSpaceDN w:val="0"/>
      <w:spacing w:after="60" w:line="280" w:lineRule="exact"/>
      <w:jc w:val="center"/>
      <w:outlineLvl w:val="1"/>
    </w:pPr>
    <w:rPr>
      <w:rFonts w:asciiTheme="majorHAnsi" w:eastAsiaTheme="majorEastAsia" w:hAnsiTheme="majorHAnsi" w:cstheme="majorBidi"/>
      <w:spacing w:val="0"/>
      <w:kern w:val="0"/>
      <w:sz w:val="24"/>
      <w:lang w:eastAsia="ko-KR"/>
    </w:rPr>
  </w:style>
  <w:style w:type="character" w:customStyle="1" w:styleId="aff9">
    <w:name w:val="副題 (文字)"/>
    <w:basedOn w:val="aa"/>
    <w:link w:val="aff8"/>
    <w:rsid w:val="007E4F77"/>
    <w:rPr>
      <w:rFonts w:asciiTheme="majorHAnsi" w:eastAsiaTheme="majorEastAsia" w:hAnsiTheme="majorHAnsi" w:cstheme="majorBidi"/>
      <w:kern w:val="0"/>
      <w:sz w:val="24"/>
      <w:szCs w:val="20"/>
    </w:rPr>
  </w:style>
  <w:style w:type="paragraph" w:customStyle="1" w:styleId="110">
    <w:name w:val="스타일 그림번호1 + 오른쪽:  1 글자"/>
    <w:basedOn w:val="15"/>
    <w:rsid w:val="007E4F77"/>
    <w:pPr>
      <w:ind w:leftChars="0" w:left="0" w:firstLine="0"/>
    </w:pPr>
    <w:rPr>
      <w:rFonts w:cs="Batang"/>
      <w:bCs/>
    </w:rPr>
  </w:style>
  <w:style w:type="paragraph" w:customStyle="1" w:styleId="1-11">
    <w:name w:val="스타일 그림번호1-1 + 오른쪽:  1 글자"/>
    <w:basedOn w:val="1-1"/>
    <w:rsid w:val="007E4F77"/>
    <w:pPr>
      <w:widowControl/>
      <w:tabs>
        <w:tab w:val="clear" w:pos="200"/>
      </w:tabs>
      <w:ind w:left="0" w:firstLine="0"/>
      <w:outlineLvl w:val="0"/>
    </w:pPr>
    <w:rPr>
      <w:rFonts w:cs="Batang"/>
    </w:rPr>
  </w:style>
  <w:style w:type="paragraph" w:customStyle="1" w:styleId="1-111">
    <w:name w:val="스타일 그림번호1-1 + 오른쪽:  1 글자1"/>
    <w:basedOn w:val="1-1"/>
    <w:rsid w:val="007E4F77"/>
    <w:pPr>
      <w:widowControl/>
      <w:numPr>
        <w:numId w:val="15"/>
      </w:numPr>
      <w:tabs>
        <w:tab w:val="clear" w:pos="200"/>
      </w:tabs>
      <w:ind w:right="200"/>
      <w:outlineLvl w:val="0"/>
    </w:pPr>
    <w:rPr>
      <w:rFonts w:cs="Batang"/>
    </w:rPr>
  </w:style>
  <w:style w:type="paragraph" w:customStyle="1" w:styleId="035cm">
    <w:name w:val="스타일 그림삽입 + 오른쪽:  0.35 cm"/>
    <w:basedOn w:val="aff"/>
    <w:rsid w:val="007E4F77"/>
    <w:pPr>
      <w:widowControl/>
      <w:wordWrap/>
      <w:autoSpaceDE/>
      <w:autoSpaceDN/>
      <w:spacing w:before="120" w:after="0"/>
    </w:pPr>
    <w:rPr>
      <w:rFonts w:ascii="Malgun Gothic" w:hAnsi="Malgun Gothic"/>
    </w:rPr>
  </w:style>
  <w:style w:type="paragraph" w:customStyle="1" w:styleId="-13">
    <w:name w:val="스타일 글머리-1레벨 + 굵게"/>
    <w:basedOn w:val="-1"/>
    <w:rsid w:val="007E4F77"/>
    <w:pPr>
      <w:spacing w:line="280" w:lineRule="exact"/>
      <w:ind w:left="0" w:firstLine="0"/>
    </w:pPr>
    <w:rPr>
      <w:rFonts w:ascii="Noto Sans Japanese Regular" w:eastAsia="Noto Sans Japanese Regular" w:hAnsi="Malgun Gothic" w:cs="Malgun Gothic"/>
      <w:b/>
      <w:bCs/>
      <w:kern w:val="0"/>
      <w:sz w:val="22"/>
      <w:szCs w:val="22"/>
    </w:rPr>
  </w:style>
  <w:style w:type="paragraph" w:customStyle="1" w:styleId="-23">
    <w:name w:val="스타일 글머리-2레벨 + (영어) 맑은 고딕 (한글) 굴림체 굵게"/>
    <w:basedOn w:val="-2"/>
    <w:rsid w:val="007E4F77"/>
    <w:pPr>
      <w:tabs>
        <w:tab w:val="left" w:pos="822"/>
      </w:tabs>
      <w:spacing w:line="280" w:lineRule="exact"/>
      <w:ind w:left="0" w:firstLine="0"/>
    </w:pPr>
    <w:rPr>
      <w:rFonts w:asciiTheme="minorHAnsi" w:eastAsiaTheme="minorEastAsia" w:hAnsiTheme="minorHAnsi" w:cstheme="minorHAnsi"/>
      <w:b/>
      <w:bCs/>
      <w:kern w:val="0"/>
      <w:sz w:val="19"/>
      <w:szCs w:val="20"/>
    </w:rPr>
  </w:style>
  <w:style w:type="paragraph" w:customStyle="1" w:styleId="-24">
    <w:name w:val="스타일 글머리-2레벨 + +제목(맑은 고딕)"/>
    <w:basedOn w:val="-2"/>
    <w:rsid w:val="007E4F77"/>
    <w:pPr>
      <w:tabs>
        <w:tab w:val="left" w:pos="822"/>
      </w:tabs>
      <w:spacing w:line="280" w:lineRule="exact"/>
      <w:ind w:left="0" w:firstLine="0"/>
    </w:pPr>
    <w:rPr>
      <w:rFonts w:asciiTheme="majorHAnsi" w:eastAsiaTheme="majorHAnsi" w:hAnsiTheme="majorHAnsi"/>
      <w:kern w:val="0"/>
      <w:sz w:val="19"/>
      <w:szCs w:val="20"/>
    </w:rPr>
  </w:style>
  <w:style w:type="paragraph" w:customStyle="1" w:styleId="2">
    <w:name w:val="스타일2"/>
    <w:rsid w:val="007E4F77"/>
    <w:pPr>
      <w:numPr>
        <w:numId w:val="16"/>
      </w:numPr>
      <w:spacing w:after="0" w:line="240" w:lineRule="auto"/>
      <w:ind w:rightChars="100" w:right="100"/>
      <w:jc w:val="left"/>
    </w:pPr>
    <w:rPr>
      <w:rFonts w:ascii="Malgun Gothic" w:eastAsia="Malgun Gothic" w:hAnsi="Malgun Gothic" w:cs="Times New Roman"/>
      <w:b/>
      <w:sz w:val="28"/>
      <w:szCs w:val="24"/>
    </w:rPr>
  </w:style>
  <w:style w:type="paragraph" w:customStyle="1" w:styleId="210">
    <w:name w:val="스타일 스타일2 + 오른쪽:  1 글자"/>
    <w:basedOn w:val="2"/>
    <w:rsid w:val="007E4F77"/>
    <w:pPr>
      <w:numPr>
        <w:numId w:val="0"/>
      </w:numPr>
      <w:ind w:right="200"/>
    </w:pPr>
    <w:rPr>
      <w:rFonts w:cs="Batang"/>
      <w:bCs/>
      <w:sz w:val="32"/>
      <w:szCs w:val="20"/>
    </w:rPr>
  </w:style>
  <w:style w:type="paragraph" w:customStyle="1" w:styleId="211">
    <w:name w:val="스타일 스타일 스타일2 + 오른쪽:  1 글자 + +제목(맑은 고딕)"/>
    <w:basedOn w:val="210"/>
    <w:qFormat/>
    <w:rsid w:val="007E4F77"/>
    <w:rPr>
      <w:rFonts w:asciiTheme="majorHAnsi" w:eastAsiaTheme="majorHAnsi" w:hAnsiTheme="majorHAnsi"/>
    </w:rPr>
  </w:style>
  <w:style w:type="character" w:customStyle="1" w:styleId="25">
    <w:name w:val="캡션2"/>
    <w:rsid w:val="007E4F77"/>
    <w:rPr>
      <w:rFonts w:ascii="GulimChe" w:eastAsia="GulimChe" w:hAnsi="ＭＳ Ｐゴシック"/>
      <w:b/>
      <w:sz w:val="20"/>
      <w:szCs w:val="20"/>
    </w:rPr>
  </w:style>
  <w:style w:type="character" w:customStyle="1" w:styleId="26">
    <w:name w:val="스타일 캡션2 + (영어) 맑은 고딕"/>
    <w:basedOn w:val="25"/>
    <w:rsid w:val="007E4F77"/>
    <w:rPr>
      <w:rFonts w:ascii="Malgun Gothic" w:eastAsiaTheme="minorEastAsia" w:hAnsi="Malgun Gothic"/>
      <w:b/>
      <w:bCs/>
      <w:sz w:val="20"/>
      <w:szCs w:val="20"/>
    </w:rPr>
  </w:style>
  <w:style w:type="paragraph" w:customStyle="1" w:styleId="-8">
    <w:name w:val="표내글-좌측"/>
    <w:basedOn w:val="a8"/>
    <w:qFormat/>
    <w:rsid w:val="007E4F77"/>
    <w:pPr>
      <w:wordWrap w:val="0"/>
      <w:autoSpaceDE w:val="0"/>
      <w:autoSpaceDN w:val="0"/>
      <w:spacing w:after="12" w:line="280" w:lineRule="exact"/>
    </w:pPr>
    <w:rPr>
      <w:rFonts w:ascii="Noto Sans Japanese Regular" w:eastAsia="Noto Sans Japanese Regular" w:cs="Times New Roman"/>
      <w:sz w:val="19"/>
      <w:szCs w:val="24"/>
    </w:rPr>
  </w:style>
  <w:style w:type="paragraph" w:customStyle="1" w:styleId="-9">
    <w:name w:val="스타일 표내글-좌측 + +제목"/>
    <w:basedOn w:val="-8"/>
    <w:rsid w:val="007E4F77"/>
    <w:pPr>
      <w:spacing w:before="60" w:after="60" w:line="240" w:lineRule="exact"/>
    </w:pPr>
    <w:rPr>
      <w:rFonts w:hAnsiTheme="majorHAnsi"/>
      <w:spacing w:val="0"/>
      <w:sz w:val="18"/>
      <w:lang w:eastAsia="ko-KR"/>
    </w:rPr>
  </w:style>
  <w:style w:type="paragraph" w:customStyle="1" w:styleId="0-">
    <w:name w:val="제목 0 - 챕터"/>
    <w:basedOn w:val="a8"/>
    <w:next w:val="a8"/>
    <w:qFormat/>
    <w:rsid w:val="007E4F77"/>
    <w:pPr>
      <w:wordWrap w:val="0"/>
      <w:autoSpaceDE w:val="0"/>
      <w:autoSpaceDN w:val="0"/>
      <w:spacing w:before="240" w:after="120"/>
    </w:pPr>
    <w:rPr>
      <w:rFonts w:ascii="Noto Sans Japanese Regular" w:eastAsia="Noto Sans Japanese Regular" w:hAnsi="Malgun Gothic" w:cs="Times New Roman"/>
      <w:b/>
      <w:spacing w:val="0"/>
      <w:kern w:val="0"/>
      <w:sz w:val="36"/>
      <w:lang w:eastAsia="ko-KR"/>
    </w:rPr>
  </w:style>
  <w:style w:type="paragraph" w:customStyle="1" w:styleId="10">
    <w:name w:val="스타일1"/>
    <w:basedOn w:val="0-"/>
    <w:rsid w:val="007E4F77"/>
    <w:pPr>
      <w:numPr>
        <w:numId w:val="17"/>
      </w:numPr>
    </w:pPr>
  </w:style>
  <w:style w:type="paragraph" w:customStyle="1" w:styleId="33">
    <w:name w:val="스타일3"/>
    <w:basedOn w:val="-33"/>
    <w:rsid w:val="007E4F77"/>
  </w:style>
  <w:style w:type="paragraph" w:customStyle="1" w:styleId="44">
    <w:name w:val="스타일4"/>
    <w:basedOn w:val="-41"/>
    <w:rsid w:val="007E4F77"/>
    <w:rPr>
      <w:rFonts w:asciiTheme="minorHAnsi" w:eastAsiaTheme="minorEastAsia" w:hAnsiTheme="minorHAnsi" w:cstheme="minorHAnsi"/>
    </w:rPr>
  </w:style>
  <w:style w:type="paragraph" w:customStyle="1" w:styleId="54">
    <w:name w:val="스타일5"/>
    <w:basedOn w:val="-41"/>
    <w:rsid w:val="007E4F77"/>
    <w:rPr>
      <w:rFonts w:asciiTheme="minorHAnsi" w:eastAsiaTheme="minorEastAsia" w:hAnsiTheme="minorHAnsi" w:cstheme="minorHAnsi"/>
    </w:rPr>
  </w:style>
  <w:style w:type="paragraph" w:customStyle="1" w:styleId="affa">
    <w:name w:val="인덱스 번호"/>
    <w:basedOn w:val="a8"/>
    <w:autoRedefine/>
    <w:qFormat/>
    <w:rsid w:val="007E4F77"/>
    <w:pPr>
      <w:wordWrap w:val="0"/>
      <w:autoSpaceDE w:val="0"/>
      <w:autoSpaceDN w:val="0"/>
      <w:ind w:left="627" w:hanging="400"/>
    </w:pPr>
    <w:rPr>
      <w:rFonts w:ascii="Noto Sans Japanese Regular" w:eastAsia="Noto Sans Japanese Regular" w:hAnsi="Malgun Gothic" w:cs="Times New Roman"/>
      <w:spacing w:val="0"/>
      <w:kern w:val="0"/>
      <w:sz w:val="19"/>
      <w:lang w:eastAsia="ko-KR"/>
    </w:rPr>
  </w:style>
  <w:style w:type="character" w:customStyle="1" w:styleId="17">
    <w:name w:val="제목1"/>
    <w:rsid w:val="007E4F77"/>
    <w:rPr>
      <w:rFonts w:ascii="GulimChe" w:eastAsia="GulimChe" w:hAnsi="BatangChe"/>
      <w:b/>
      <w:sz w:val="24"/>
      <w:szCs w:val="24"/>
    </w:rPr>
  </w:style>
  <w:style w:type="paragraph" w:customStyle="1" w:styleId="34">
    <w:name w:val="제목3"/>
    <w:basedOn w:val="40"/>
    <w:link w:val="3Char"/>
    <w:qFormat/>
    <w:rsid w:val="007E4F77"/>
    <w:pPr>
      <w:numPr>
        <w:ilvl w:val="0"/>
        <w:numId w:val="0"/>
      </w:numPr>
      <w:tabs>
        <w:tab w:val="num" w:pos="2000"/>
      </w:tabs>
      <w:spacing w:after="100" w:line="280" w:lineRule="exact"/>
      <w:ind w:left="737" w:hanging="737"/>
    </w:pPr>
    <w:rPr>
      <w:rFonts w:ascii="Noto Sans Japanese Regular" w:eastAsia="Noto Sans Japanese Regular" w:hAnsi="Malgun Gothic"/>
      <w:kern w:val="0"/>
      <w:sz w:val="24"/>
      <w:szCs w:val="20"/>
      <w:lang w:eastAsia="ja-JP"/>
    </w:rPr>
  </w:style>
  <w:style w:type="character" w:customStyle="1" w:styleId="3Char">
    <w:name w:val="제목3 Char"/>
    <w:basedOn w:val="42"/>
    <w:link w:val="34"/>
    <w:rsid w:val="007E4F77"/>
    <w:rPr>
      <w:rFonts w:ascii="Noto Sans Japanese Regular" w:eastAsia="Noto Sans Japanese Regular" w:hAnsi="Malgun Gothic" w:cs="Times New Roman"/>
      <w:b/>
      <w:bCs/>
      <w:kern w:val="0"/>
      <w:sz w:val="24"/>
      <w:szCs w:val="20"/>
      <w:lang w:eastAsia="ja-JP"/>
    </w:rPr>
  </w:style>
  <w:style w:type="paragraph" w:customStyle="1" w:styleId="affb">
    <w:name w:val="제목가운데"/>
    <w:basedOn w:val="7"/>
    <w:next w:val="a8"/>
    <w:qFormat/>
    <w:rsid w:val="007E4F77"/>
    <w:pPr>
      <w:widowControl w:val="0"/>
      <w:numPr>
        <w:ilvl w:val="0"/>
      </w:numPr>
      <w:spacing w:before="20" w:after="12"/>
      <w:ind w:left="597" w:rightChars="100" w:right="100" w:hanging="397"/>
      <w:jc w:val="center"/>
    </w:pPr>
    <w:rPr>
      <w:rFonts w:ascii="Noto Sans Japanese Regular" w:eastAsia="Noto Sans Japanese Regular" w:hAnsi="Malgun Gothic" w:cs="Batang"/>
      <w:spacing w:val="0"/>
      <w:kern w:val="0"/>
      <w:sz w:val="19"/>
      <w:lang w:eastAsia="ko-KR"/>
    </w:rPr>
  </w:style>
  <w:style w:type="paragraph" w:customStyle="1" w:styleId="affc">
    <w:name w:val="주석번호"/>
    <w:basedOn w:val="a8"/>
    <w:qFormat/>
    <w:rsid w:val="007E4F77"/>
    <w:pPr>
      <w:wordWrap w:val="0"/>
      <w:autoSpaceDE w:val="0"/>
      <w:autoSpaceDN w:val="0"/>
      <w:ind w:left="627" w:hanging="400"/>
    </w:pPr>
    <w:rPr>
      <w:rFonts w:ascii="Noto Sans Japanese Regular" w:eastAsia="Noto Sans Japanese Regular" w:hAnsi="Malgun Gothic" w:cs="Times New Roman"/>
      <w:spacing w:val="0"/>
      <w:kern w:val="0"/>
      <w:sz w:val="18"/>
      <w:lang w:eastAsia="ko-KR"/>
    </w:rPr>
  </w:style>
  <w:style w:type="paragraph" w:customStyle="1" w:styleId="a6">
    <w:name w:val="注釈"/>
    <w:basedOn w:val="a8"/>
    <w:qFormat/>
    <w:rsid w:val="007E4F77"/>
    <w:pPr>
      <w:numPr>
        <w:numId w:val="18"/>
      </w:numPr>
      <w:wordWrap w:val="0"/>
      <w:autoSpaceDE w:val="0"/>
      <w:autoSpaceDN w:val="0"/>
      <w:spacing w:line="280" w:lineRule="exact"/>
    </w:pPr>
    <w:rPr>
      <w:rFonts w:cs="Times New Roman"/>
      <w:sz w:val="18"/>
      <w:szCs w:val="24"/>
    </w:rPr>
  </w:style>
  <w:style w:type="paragraph" w:customStyle="1" w:styleId="a">
    <w:name w:val="注意書き"/>
    <w:basedOn w:val="-1"/>
    <w:next w:val="a8"/>
    <w:qFormat/>
    <w:rsid w:val="007E4F77"/>
    <w:pPr>
      <w:numPr>
        <w:numId w:val="19"/>
      </w:numPr>
      <w:spacing w:line="280" w:lineRule="exact"/>
    </w:pPr>
    <w:rPr>
      <w:lang w:eastAsia="ja-JP"/>
    </w:rPr>
  </w:style>
  <w:style w:type="character" w:styleId="27">
    <w:name w:val="Intense Reference"/>
    <w:basedOn w:val="aa"/>
    <w:uiPriority w:val="32"/>
    <w:qFormat/>
    <w:rsid w:val="007E4F77"/>
    <w:rPr>
      <w:b/>
      <w:bCs/>
      <w:smallCaps/>
      <w:color w:val="ED7D31" w:themeColor="accent2"/>
      <w:spacing w:val="5"/>
      <w:u w:val="single"/>
    </w:rPr>
  </w:style>
  <w:style w:type="paragraph" w:styleId="affd">
    <w:name w:val="Balloon Text"/>
    <w:basedOn w:val="a8"/>
    <w:link w:val="affe"/>
    <w:semiHidden/>
    <w:unhideWhenUsed/>
    <w:rsid w:val="007E4F77"/>
    <w:rPr>
      <w:rFonts w:asciiTheme="majorHAnsi" w:eastAsiaTheme="majorEastAsia" w:hAnsiTheme="majorHAnsi" w:cstheme="majorBidi"/>
      <w:sz w:val="18"/>
      <w:szCs w:val="18"/>
    </w:rPr>
  </w:style>
  <w:style w:type="character" w:customStyle="1" w:styleId="affe">
    <w:name w:val="吹き出し (文字)"/>
    <w:basedOn w:val="aa"/>
    <w:link w:val="affd"/>
    <w:semiHidden/>
    <w:rsid w:val="007E4F77"/>
    <w:rPr>
      <w:rFonts w:asciiTheme="majorHAnsi" w:eastAsiaTheme="majorEastAsia" w:hAnsiTheme="majorHAnsi" w:cstheme="majorBidi"/>
      <w:spacing w:val="-2"/>
      <w:sz w:val="18"/>
      <w:szCs w:val="18"/>
      <w:lang w:eastAsia="ja-JP"/>
    </w:rPr>
  </w:style>
  <w:style w:type="table" w:styleId="afff">
    <w:name w:val="Table Grid"/>
    <w:basedOn w:val="ab"/>
    <w:uiPriority w:val="59"/>
    <w:rsid w:val="007E4F77"/>
    <w:pPr>
      <w:spacing w:after="0" w:line="240" w:lineRule="auto"/>
      <w:jc w:val="left"/>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표 구분선1"/>
    <w:basedOn w:val="ab"/>
    <w:next w:val="afff"/>
    <w:rsid w:val="007E4F77"/>
    <w:pPr>
      <w:widowControl w:val="0"/>
      <w:wordWrap w:val="0"/>
      <w:autoSpaceDE w:val="0"/>
      <w:autoSpaceDN w:val="0"/>
      <w:spacing w:after="0" w:line="240" w:lineRule="auto"/>
    </w:pPr>
    <w:rPr>
      <w:rFonts w:ascii="ＭＳ Ｐゴシック" w:eastAsia="Malgun Gothic" w:hAnsi="ＭＳ Ｐゴシック"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표내글-중앙"/>
    <w:basedOn w:val="-8"/>
    <w:qFormat/>
    <w:rsid w:val="007E4F77"/>
    <w:pPr>
      <w:jc w:val="center"/>
    </w:pPr>
  </w:style>
  <w:style w:type="paragraph" w:customStyle="1" w:styleId="-b">
    <w:name w:val="표내글-중앙 굵게"/>
    <w:basedOn w:val="-a"/>
    <w:qFormat/>
    <w:rsid w:val="007E4F77"/>
    <w:rPr>
      <w:b/>
      <w:sz w:val="18"/>
    </w:rPr>
  </w:style>
  <w:style w:type="paragraph" w:customStyle="1" w:styleId="afff0">
    <w:name w:val="表のヘッダー"/>
    <w:basedOn w:val="-b"/>
    <w:qFormat/>
    <w:rsid w:val="007E4F77"/>
    <w:rPr>
      <w:rFonts w:ascii="Courier New" w:eastAsia="ＭＳ Ｐゴシック" w:hAnsi="Courier New"/>
    </w:rPr>
  </w:style>
  <w:style w:type="paragraph" w:customStyle="1" w:styleId="afff1">
    <w:name w:val="表の書式１"/>
    <w:basedOn w:val="a8"/>
    <w:qFormat/>
    <w:rsid w:val="007E4F77"/>
    <w:rPr>
      <w:rFonts w:ascii="Courier New" w:hAnsi="Courier New"/>
      <w:sz w:val="18"/>
    </w:rPr>
  </w:style>
  <w:style w:type="paragraph" w:customStyle="1" w:styleId="28">
    <w:name w:val="表の書式2"/>
    <w:basedOn w:val="a8"/>
    <w:qFormat/>
    <w:rsid w:val="007E4F77"/>
    <w:pPr>
      <w:jc w:val="center"/>
    </w:pPr>
    <w:rPr>
      <w:rFonts w:ascii="Courier New" w:hAnsi="Courier New"/>
      <w:spacing w:val="0"/>
      <w:sz w:val="18"/>
      <w:szCs w:val="21"/>
    </w:rPr>
  </w:style>
  <w:style w:type="paragraph" w:customStyle="1" w:styleId="-c">
    <w:name w:val="표내글-우측"/>
    <w:basedOn w:val="-8"/>
    <w:rsid w:val="007E4F77"/>
    <w:pPr>
      <w:jc w:val="right"/>
    </w:pPr>
    <w:rPr>
      <w:rFonts w:cs="Batang"/>
      <w:kern w:val="0"/>
      <w:szCs w:val="20"/>
    </w:rPr>
  </w:style>
  <w:style w:type="paragraph" w:customStyle="1" w:styleId="-d">
    <w:name w:val="표내글-우측 굵게"/>
    <w:basedOn w:val="-c"/>
    <w:qFormat/>
    <w:rsid w:val="007E4F77"/>
    <w:rPr>
      <w:b/>
      <w:sz w:val="18"/>
    </w:rPr>
  </w:style>
  <w:style w:type="paragraph" w:customStyle="1" w:styleId="-e">
    <w:name w:val="표내글-좌측 굵게"/>
    <w:basedOn w:val="-8"/>
    <w:qFormat/>
    <w:rsid w:val="007E4F77"/>
    <w:rPr>
      <w:b/>
      <w:sz w:val="18"/>
    </w:rPr>
  </w:style>
  <w:style w:type="paragraph" w:customStyle="1" w:styleId="-">
    <w:name w:val="표내-대시"/>
    <w:basedOn w:val="a8"/>
    <w:rsid w:val="007E4F77"/>
    <w:pPr>
      <w:numPr>
        <w:numId w:val="20"/>
      </w:numPr>
      <w:wordWrap w:val="0"/>
      <w:autoSpaceDE w:val="0"/>
      <w:autoSpaceDN w:val="0"/>
      <w:spacing w:after="12" w:line="280" w:lineRule="exact"/>
    </w:pPr>
    <w:rPr>
      <w:rFonts w:ascii="Noto Sans Japanese Regular" w:eastAsia="Noto Sans Japanese Regular" w:cs="Times New Roman"/>
      <w:sz w:val="19"/>
      <w:szCs w:val="24"/>
    </w:rPr>
  </w:style>
  <w:style w:type="paragraph" w:customStyle="1" w:styleId="-0">
    <w:name w:val="표내-점"/>
    <w:basedOn w:val="a8"/>
    <w:link w:val="-Char0"/>
    <w:rsid w:val="007E4F77"/>
    <w:pPr>
      <w:numPr>
        <w:numId w:val="21"/>
      </w:numPr>
      <w:wordWrap w:val="0"/>
      <w:autoSpaceDE w:val="0"/>
      <w:autoSpaceDN w:val="0"/>
      <w:spacing w:after="12" w:line="280" w:lineRule="exact"/>
    </w:pPr>
    <w:rPr>
      <w:rFonts w:ascii="Noto Sans Japanese Regular" w:eastAsia="Noto Sans Japanese Regular" w:cs="Times New Roman"/>
      <w:sz w:val="19"/>
      <w:szCs w:val="24"/>
    </w:rPr>
  </w:style>
  <w:style w:type="character" w:customStyle="1" w:styleId="-Char0">
    <w:name w:val="표내-점 Char"/>
    <w:basedOn w:val="aa"/>
    <w:link w:val="-0"/>
    <w:rsid w:val="007E4F77"/>
    <w:rPr>
      <w:rFonts w:ascii="Noto Sans Japanese Regular" w:eastAsia="Noto Sans Japanese Regular" w:hAnsi="Arial" w:cs="Times New Roman"/>
      <w:spacing w:val="-2"/>
      <w:sz w:val="19"/>
      <w:szCs w:val="24"/>
      <w:lang w:eastAsia="ja-JP"/>
    </w:rPr>
  </w:style>
  <w:style w:type="character" w:styleId="afff2">
    <w:name w:val="FollowedHyperlink"/>
    <w:basedOn w:val="aa"/>
    <w:unhideWhenUsed/>
    <w:rsid w:val="007E4F77"/>
    <w:rPr>
      <w:color w:val="954F72" w:themeColor="followedHyperlink"/>
      <w:u w:val="single"/>
    </w:rPr>
  </w:style>
  <w:style w:type="paragraph" w:styleId="Web">
    <w:name w:val="Normal (Web)"/>
    <w:basedOn w:val="a8"/>
    <w:uiPriority w:val="99"/>
    <w:unhideWhenUsed/>
    <w:rsid w:val="007E4F77"/>
    <w:pPr>
      <w:widowControl/>
      <w:spacing w:before="100" w:beforeAutospacing="1" w:after="100" w:afterAutospacing="1"/>
      <w:jc w:val="left"/>
    </w:pPr>
    <w:rPr>
      <w:rFonts w:ascii="Gulim" w:eastAsia="Gulim" w:hAnsi="Gulim" w:cs="Gulim"/>
      <w:spacing w:val="0"/>
      <w:kern w:val="0"/>
      <w:sz w:val="24"/>
      <w:szCs w:val="24"/>
      <w:lang w:eastAsia="ko-KR"/>
    </w:rPr>
  </w:style>
  <w:style w:type="paragraph" w:customStyle="1" w:styleId="afff3">
    <w:name w:val="標準２"/>
    <w:basedOn w:val="a8"/>
    <w:qFormat/>
    <w:rsid w:val="007E4F77"/>
    <w:pPr>
      <w:wordWrap w:val="0"/>
      <w:autoSpaceDE w:val="0"/>
      <w:autoSpaceDN w:val="0"/>
      <w:snapToGrid w:val="0"/>
      <w:spacing w:before="120" w:after="120" w:line="280" w:lineRule="exact"/>
    </w:pPr>
    <w:rPr>
      <w:rFonts w:ascii="ＭＳ Ｐゴシック" w:hAnsi="ＭＳ Ｐゴシック" w:cs="Times New Roman"/>
      <w:b/>
      <w:spacing w:val="0"/>
      <w:sz w:val="22"/>
      <w:szCs w:val="22"/>
    </w:rPr>
  </w:style>
  <w:style w:type="paragraph" w:customStyle="1" w:styleId="-25">
    <w:name w:val="표준-2레벨"/>
    <w:basedOn w:val="a8"/>
    <w:rsid w:val="007E4F77"/>
    <w:pPr>
      <w:wordWrap w:val="0"/>
      <w:autoSpaceDE w:val="0"/>
      <w:autoSpaceDN w:val="0"/>
      <w:spacing w:after="12" w:line="280" w:lineRule="exact"/>
      <w:ind w:leftChars="400" w:left="400" w:rightChars="100" w:right="100"/>
    </w:pPr>
    <w:rPr>
      <w:rFonts w:ascii="Noto Sans Japanese Regular" w:eastAsia="Noto Sans Japanese Regular" w:hAnsi="Malgun Gothic" w:cs="Times New Roman"/>
      <w:spacing w:val="0"/>
      <w:kern w:val="0"/>
      <w:sz w:val="19"/>
      <w:lang w:eastAsia="ko-KR"/>
    </w:rPr>
  </w:style>
  <w:style w:type="paragraph" w:customStyle="1" w:styleId="afff4">
    <w:name w:val="表中箇条書き"/>
    <w:basedOn w:val="-0"/>
    <w:qFormat/>
    <w:rsid w:val="007E4F77"/>
    <w:pPr>
      <w:tabs>
        <w:tab w:val="clear" w:pos="406"/>
      </w:tabs>
      <w:ind w:left="176" w:hanging="170"/>
    </w:pPr>
    <w:rPr>
      <w:rFonts w:ascii="Courier New" w:eastAsia="ＭＳ Ｐゴシック" w:hAnsi="Courier New"/>
      <w:sz w:val="18"/>
    </w:rPr>
  </w:style>
  <w:style w:type="paragraph" w:customStyle="1" w:styleId="-f">
    <w:name w:val="표지 날짜-작성자"/>
    <w:basedOn w:val="a8"/>
    <w:qFormat/>
    <w:rsid w:val="007E4F77"/>
    <w:pPr>
      <w:wordWrap w:val="0"/>
      <w:autoSpaceDE w:val="0"/>
      <w:autoSpaceDN w:val="0"/>
      <w:spacing w:after="12" w:line="280" w:lineRule="exact"/>
      <w:jc w:val="center"/>
    </w:pPr>
    <w:rPr>
      <w:rFonts w:ascii="Noto Sans Japanese Regular" w:eastAsia="Noto Sans Japanese Regular" w:cs="Times New Roman"/>
      <w:sz w:val="19"/>
      <w:szCs w:val="24"/>
    </w:rPr>
  </w:style>
  <w:style w:type="paragraph" w:customStyle="1" w:styleId="afff5">
    <w:name w:val="표지 제목"/>
    <w:basedOn w:val="a8"/>
    <w:next w:val="a8"/>
    <w:qFormat/>
    <w:rsid w:val="007E4F77"/>
    <w:pPr>
      <w:wordWrap w:val="0"/>
      <w:autoSpaceDE w:val="0"/>
      <w:autoSpaceDN w:val="0"/>
      <w:jc w:val="center"/>
    </w:pPr>
    <w:rPr>
      <w:rFonts w:eastAsia="Malgun Gothic" w:cs="Times New Roman"/>
      <w:spacing w:val="0"/>
      <w:sz w:val="40"/>
      <w:szCs w:val="24"/>
      <w:lang w:eastAsia="ko-KR"/>
    </w:rPr>
  </w:style>
  <w:style w:type="paragraph" w:customStyle="1" w:styleId="afff6">
    <w:name w:val="表紙タイトル"/>
    <w:basedOn w:val="a8"/>
    <w:next w:val="a8"/>
    <w:rsid w:val="007E4F77"/>
    <w:pPr>
      <w:wordWrap w:val="0"/>
      <w:autoSpaceDE w:val="0"/>
      <w:autoSpaceDN w:val="0"/>
      <w:jc w:val="center"/>
    </w:pPr>
    <w:rPr>
      <w:rFonts w:asciiTheme="majorHAnsi" w:hAnsiTheme="majorHAnsi" w:cstheme="majorHAnsi"/>
      <w:i/>
      <w:color w:val="808080" w:themeColor="background1" w:themeShade="80"/>
      <w:kern w:val="0"/>
      <w:sz w:val="56"/>
      <w:szCs w:val="56"/>
    </w:rPr>
  </w:style>
  <w:style w:type="paragraph" w:customStyle="1" w:styleId="afff7">
    <w:name w:val="表紙ドキュメント名"/>
    <w:basedOn w:val="a8"/>
    <w:qFormat/>
    <w:rsid w:val="007E4F77"/>
    <w:pPr>
      <w:jc w:val="center"/>
    </w:pPr>
    <w:rPr>
      <w:rFonts w:cs="Arial"/>
      <w:i/>
      <w:color w:val="808080" w:themeColor="background1" w:themeShade="80"/>
      <w:sz w:val="56"/>
      <w:szCs w:val="56"/>
    </w:rPr>
  </w:style>
  <w:style w:type="paragraph" w:customStyle="1" w:styleId="afff8">
    <w:name w:val="表紙著作権"/>
    <w:basedOn w:val="Contents"/>
    <w:qFormat/>
    <w:rsid w:val="007E4F77"/>
    <w:pPr>
      <w:ind w:leftChars="100" w:left="196" w:firstLine="0"/>
      <w:jc w:val="center"/>
    </w:pPr>
    <w:rPr>
      <w:rFonts w:asciiTheme="majorHAnsi" w:eastAsiaTheme="majorEastAsia" w:hAnsiTheme="majorHAnsi" w:cstheme="majorHAnsi"/>
      <w:sz w:val="22"/>
      <w:szCs w:val="22"/>
    </w:rPr>
  </w:style>
  <w:style w:type="paragraph" w:customStyle="1" w:styleId="afff9">
    <w:name w:val="表紙製品バージョン名"/>
    <w:basedOn w:val="Contents"/>
    <w:qFormat/>
    <w:rsid w:val="007E4F77"/>
    <w:pPr>
      <w:ind w:leftChars="100" w:left="196" w:firstLine="0"/>
      <w:jc w:val="center"/>
    </w:pPr>
    <w:rPr>
      <w:rFonts w:eastAsiaTheme="minorEastAsia" w:cs="Arial"/>
      <w:b/>
      <w:sz w:val="28"/>
      <w:szCs w:val="28"/>
    </w:rPr>
  </w:style>
  <w:style w:type="paragraph" w:customStyle="1" w:styleId="afffa">
    <w:name w:val="프로그램 소스"/>
    <w:basedOn w:val="a8"/>
    <w:link w:val="Char"/>
    <w:qFormat/>
    <w:rsid w:val="007E4F77"/>
    <w:pPr>
      <w:wordWrap w:val="0"/>
      <w:autoSpaceDE w:val="0"/>
      <w:autoSpaceDN w:val="0"/>
    </w:pPr>
    <w:rPr>
      <w:rFonts w:ascii="Courier New" w:eastAsia="Malgun Gothic" w:hAnsi="Courier New" w:cs="Times New Roman"/>
      <w:spacing w:val="0"/>
      <w:sz w:val="18"/>
      <w:szCs w:val="16"/>
      <w:lang w:eastAsia="ko-KR"/>
    </w:rPr>
  </w:style>
  <w:style w:type="character" w:customStyle="1" w:styleId="Char">
    <w:name w:val="프로그램 소스 Char"/>
    <w:basedOn w:val="aa"/>
    <w:link w:val="afffa"/>
    <w:rsid w:val="007E4F77"/>
    <w:rPr>
      <w:rFonts w:ascii="Courier New" w:eastAsia="Malgun Gothic" w:hAnsi="Courier New" w:cs="Times New Roman"/>
      <w:sz w:val="18"/>
      <w:szCs w:val="16"/>
    </w:rPr>
  </w:style>
  <w:style w:type="paragraph" w:customStyle="1" w:styleId="afffb">
    <w:name w:val="회사명"/>
    <w:basedOn w:val="a8"/>
    <w:next w:val="a8"/>
    <w:qFormat/>
    <w:rsid w:val="007E4F77"/>
    <w:pPr>
      <w:wordWrap w:val="0"/>
      <w:autoSpaceDE w:val="0"/>
      <w:autoSpaceDN w:val="0"/>
      <w:spacing w:after="12" w:line="320" w:lineRule="exact"/>
      <w:jc w:val="center"/>
    </w:pPr>
    <w:rPr>
      <w:rFonts w:eastAsia="Malgun Gothic" w:cs="Times New Roman"/>
      <w:b/>
      <w:spacing w:val="0"/>
      <w:sz w:val="28"/>
      <w:szCs w:val="24"/>
      <w:lang w:eastAsia="ko-KR"/>
    </w:rPr>
  </w:style>
  <w:style w:type="paragraph" w:customStyle="1" w:styleId="transtxt">
    <w:name w:val="trans_txt"/>
    <w:basedOn w:val="a8"/>
    <w:rsid w:val="00C953E9"/>
    <w:pPr>
      <w:widowControl/>
      <w:spacing w:before="100" w:beforeAutospacing="1" w:after="100" w:afterAutospacing="1"/>
      <w:jc w:val="left"/>
    </w:pPr>
    <w:rPr>
      <w:rFonts w:ascii="Gulim" w:eastAsia="Gulim" w:hAnsi="Gulim" w:cs="Gulim"/>
      <w:color w:val="000000"/>
      <w:spacing w:val="0"/>
      <w:kern w:val="0"/>
      <w:lang w:eastAsia="ko-KR"/>
    </w:rPr>
  </w:style>
  <w:style w:type="paragraph" w:styleId="afffc">
    <w:name w:val="Revision"/>
    <w:hidden/>
    <w:uiPriority w:val="99"/>
    <w:semiHidden/>
    <w:rsid w:val="00C953E9"/>
    <w:pPr>
      <w:spacing w:after="0" w:line="240" w:lineRule="auto"/>
      <w:jc w:val="left"/>
    </w:pPr>
    <w:rPr>
      <w:rFonts w:ascii="ＭＳ Ｐゴシック" w:eastAsia="Noto Sans Japanese Regular" w:hAnsi="ＭＳ Ｐゴシック"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83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EADD900E3D3894DBD21582CD19895EB" ma:contentTypeVersion="9" ma:contentTypeDescription="Create a new document." ma:contentTypeScope="" ma:versionID="6005730c5876a0a41349c2bf27948ebe">
  <xsd:schema xmlns:xsd="http://www.w3.org/2001/XMLSchema" xmlns:xs="http://www.w3.org/2001/XMLSchema" xmlns:p="http://schemas.microsoft.com/office/2006/metadata/properties" xmlns:ns2="a0e971dc-6550-4e57-99e5-87cfbc40a559" targetNamespace="http://schemas.microsoft.com/office/2006/metadata/properties" ma:root="true" ma:fieldsID="5faddb6788c8a46265b35daaea5a56c1" ns2:_="">
    <xsd:import namespace="a0e971dc-6550-4e57-99e5-87cfbc40a55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e971dc-6550-4e57-99e5-87cfbc40a5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307D88-017C-449B-AA4F-1C80B49BF9B5}">
  <ds:schemaRefs>
    <ds:schemaRef ds:uri="http://schemas.openxmlformats.org/officeDocument/2006/bibliography"/>
  </ds:schemaRefs>
</ds:datastoreItem>
</file>

<file path=customXml/itemProps2.xml><?xml version="1.0" encoding="utf-8"?>
<ds:datastoreItem xmlns:ds="http://schemas.openxmlformats.org/officeDocument/2006/customXml" ds:itemID="{5C5A5CD0-0625-4190-AF83-4D5FD7F859EC}"/>
</file>

<file path=customXml/itemProps3.xml><?xml version="1.0" encoding="utf-8"?>
<ds:datastoreItem xmlns:ds="http://schemas.openxmlformats.org/officeDocument/2006/customXml" ds:itemID="{E42FEE52-B8A0-4C61-BC08-897EDD38BDF0}"/>
</file>

<file path=customXml/itemProps4.xml><?xml version="1.0" encoding="utf-8"?>
<ds:datastoreItem xmlns:ds="http://schemas.openxmlformats.org/officeDocument/2006/customXml" ds:itemID="{4F8A313E-6CB0-45B1-BAFA-240B0C1A7862}"/>
</file>

<file path=docProps/app.xml><?xml version="1.0" encoding="utf-8"?>
<Properties xmlns="http://schemas.openxmlformats.org/officeDocument/2006/extended-properties" xmlns:vt="http://schemas.openxmlformats.org/officeDocument/2006/docPropsVTypes">
  <Template>Normal.dotm</Template>
  <TotalTime>163</TotalTime>
  <Pages>10</Pages>
  <Words>1849</Words>
  <Characters>10545</Characters>
  <Application>Microsoft Office Word</Application>
  <DocSecurity>0</DocSecurity>
  <Lines>87</Lines>
  <Paragraphs>24</Paragraphs>
  <ScaleCrop>false</ScaleCrop>
  <HeadingPairs>
    <vt:vector size="4" baseType="variant">
      <vt:variant>
        <vt:lpstr>タイトル</vt:lpstr>
      </vt:variant>
      <vt:variant>
        <vt:i4>1</vt:i4>
      </vt:variant>
      <vt:variant>
        <vt:lpstr>제목</vt:lpstr>
      </vt:variant>
      <vt:variant>
        <vt:i4>1</vt:i4>
      </vt:variant>
    </vt:vector>
  </HeadingPairs>
  <TitlesOfParts>
    <vt:vector size="2" baseType="lpstr">
      <vt:lpstr>InnoProduct Repository Specification</vt:lpstr>
      <vt:lpstr>InnoProduct Repository Specification</vt:lpstr>
    </vt:vector>
  </TitlesOfParts>
  <Company>株式会社 イノルールズ</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InnoProduct Repository Specification</dc:title>
  <dc:subject/>
  <dc:creator>技術研究所 Park gyung ae</dc:creator>
  <cp:keywords/>
  <dc:description/>
  <cp:lastModifiedBy>哲均 宋</cp:lastModifiedBy>
  <cp:revision>8</cp:revision>
  <cp:lastPrinted>2016-08-10T07:48:00Z</cp:lastPrinted>
  <dcterms:created xsi:type="dcterms:W3CDTF">2019-08-08T04:31:00Z</dcterms:created>
  <dcterms:modified xsi:type="dcterms:W3CDTF">2019-08-16T05:35:00Z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0x010100FEADD900E3D3894DBD21582CD19895EB</vt:lpwstr>
  </property>
</Properties>
</file>